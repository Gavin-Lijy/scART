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eastAsiaTheme="minorEastAsia"/>
          <w:color w:val="000000" w:themeColor="text1"/>
          <w:lang w:eastAsia="zh-CN"/>
          <w14:textFill>
            <w14:solidFill>
              <w14:schemeClr w14:val="tx1"/>
            </w14:solidFill>
          </w14:textFill>
        </w:rPr>
      </w:pPr>
      <w:r>
        <w:rPr>
          <w:rFonts w:ascii="Times New Roman" w:hAnsi="Times New Roman" w:eastAsiaTheme="minorEastAsia"/>
          <w:color w:val="000000" w:themeColor="text1"/>
          <w:lang w:eastAsia="zh-CN"/>
          <w14:textFill>
            <w14:solidFill>
              <w14:schemeClr w14:val="tx1"/>
            </w14:solidFill>
          </w14:textFill>
        </w:rPr>
        <w:t xml:space="preserve"> </w:t>
      </w:r>
    </w:p>
    <w:p>
      <w:pPr>
        <w:spacing w:line="360" w:lineRule="auto"/>
        <w:ind w:left="5760" w:firstLine="720"/>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Privileged Communication </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p>
    <w:p>
      <w:pPr>
        <w:pStyle w:val="2"/>
        <w:spacing w:line="360" w:lineRule="auto"/>
        <w:jc w:val="both"/>
        <w:rPr>
          <w:rFonts w:ascii="Times New Roman" w:hAnsi="Times New Roman"/>
          <w:b w:val="0"/>
          <w:bCs w:val="0"/>
          <w:color w:val="000000" w:themeColor="text1"/>
          <w:sz w:val="24"/>
          <w14:textFill>
            <w14:solidFill>
              <w14:schemeClr w14:val="tx1"/>
            </w14:solidFill>
          </w14:textFill>
        </w:rPr>
      </w:pPr>
      <w:r>
        <w:rPr>
          <w:rFonts w:ascii="Times New Roman" w:hAnsi="Times New Roman"/>
          <w:b w:val="0"/>
          <w:bCs w:val="0"/>
          <w:color w:val="000000" w:themeColor="text1"/>
          <w:sz w:val="24"/>
          <w14:textFill>
            <w14:solidFill>
              <w14:schemeClr w14:val="tx1"/>
            </w14:solidFill>
          </w14:textFill>
        </w:rPr>
        <w:t>scART: recognizing cell clusters and constructing trajectory from single-cell epigenomic data</w:t>
      </w:r>
    </w:p>
    <w:p>
      <w:pPr>
        <w:pStyle w:val="12"/>
        <w:tabs>
          <w:tab w:val="clear" w:pos="4320"/>
          <w:tab w:val="clear" w:pos="8640"/>
        </w:tabs>
        <w:spacing w:line="360" w:lineRule="auto"/>
        <w:jc w:val="both"/>
        <w:rPr>
          <w:rFonts w:ascii="Times New Roman" w:hAnsi="Times New Roman"/>
          <w:color w:val="000000" w:themeColor="text1"/>
          <w14:textFill>
            <w14:solidFill>
              <w14:schemeClr w14:val="tx1"/>
            </w14:solidFill>
          </w14:textFill>
        </w:rPr>
      </w:pPr>
      <w:bookmarkStart w:id="239" w:name="_GoBack"/>
    </w:p>
    <w:bookmarkEnd w:id="239"/>
    <w:p>
      <w:pPr>
        <w:pStyle w:val="12"/>
        <w:tabs>
          <w:tab w:val="clear" w:pos="4320"/>
          <w:tab w:val="clear" w:pos="8640"/>
        </w:tabs>
        <w:spacing w:line="360" w:lineRule="auto"/>
        <w:jc w:val="both"/>
        <w:rPr>
          <w:rFonts w:ascii="Times New Roman" w:hAnsi="Times New Roman"/>
          <w:color w:val="000000" w:themeColor="text1"/>
          <w14:textFill>
            <w14:solidFill>
              <w14:schemeClr w14:val="tx1"/>
            </w14:solidFill>
          </w14:textFill>
        </w:rPr>
      </w:pPr>
    </w:p>
    <w:p>
      <w:p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Jingxin Guo</w:t>
      </w:r>
      <w:r>
        <w:rPr>
          <w:rFonts w:ascii="Times New Roman" w:hAnsi="Times New Roman"/>
          <w:color w:val="000000" w:themeColor="text1"/>
          <w:vertAlign w:val="superscript"/>
          <w14:textFill>
            <w14:solidFill>
              <w14:schemeClr w14:val="tx1"/>
            </w14:solidFill>
          </w14:textFill>
        </w:rPr>
        <w:t>1</w:t>
      </w:r>
      <w:r>
        <w:rPr>
          <w:rFonts w:hint="eastAsia" w:ascii="Times New Roman" w:hAnsi="Times New Roman" w:eastAsia="宋体"/>
          <w:color w:val="000000" w:themeColor="text1"/>
          <w:vertAlign w:val="superscript"/>
          <w:lang w:val="en-US" w:eastAsia="zh-CN"/>
          <w14:textFill>
            <w14:solidFill>
              <w14:schemeClr w14:val="tx1"/>
            </w14:solidFill>
          </w14:textFill>
        </w:rPr>
        <w:t>,3</w:t>
      </w:r>
      <w:r>
        <w:rPr>
          <w:rFonts w:ascii="Times New Roman" w:hAnsi="Times New Roman"/>
          <w:color w:val="000000" w:themeColor="text1"/>
          <w14:textFill>
            <w14:solidFill>
              <w14:schemeClr w14:val="tx1"/>
            </w14:solidFill>
          </w14:textFill>
        </w:rPr>
        <w:t>, Jingyu Li</w:t>
      </w:r>
      <w:r>
        <w:rPr>
          <w:rFonts w:ascii="Times New Roman" w:hAnsi="Times New Roman"/>
          <w:color w:val="000000" w:themeColor="text1"/>
          <w:vertAlign w:val="superscript"/>
          <w14:textFill>
            <w14:solidFill>
              <w14:schemeClr w14:val="tx1"/>
            </w14:solidFill>
          </w14:textFill>
        </w:rPr>
        <w:t>1</w:t>
      </w:r>
      <w:r>
        <w:rPr>
          <w:rFonts w:hint="eastAsia" w:ascii="Times New Roman" w:hAnsi="Times New Roman" w:eastAsia="宋体"/>
          <w:color w:val="000000" w:themeColor="text1"/>
          <w:vertAlign w:val="superscript"/>
          <w:lang w:val="en-US" w:eastAsia="zh-CN"/>
          <w14:textFill>
            <w14:solidFill>
              <w14:schemeClr w14:val="tx1"/>
            </w14:solidFill>
          </w14:textFill>
        </w:rPr>
        <w:t>,3</w:t>
      </w:r>
      <w:r>
        <w:rPr>
          <w:rFonts w:ascii="Times New Roman" w:hAnsi="Times New Roman"/>
          <w:color w:val="000000" w:themeColor="text1"/>
          <w14:textFill>
            <w14:solidFill>
              <w14:schemeClr w14:val="tx1"/>
            </w14:solidFill>
          </w14:textFill>
        </w:rPr>
        <w:t>, xxx</w:t>
      </w:r>
      <w:r>
        <w:rPr>
          <w:rFonts w:ascii="Times New Roman" w:hAnsi="Times New Roman"/>
          <w:color w:val="000000" w:themeColor="text1"/>
          <w:vertAlign w:val="superscript"/>
          <w14:textFill>
            <w14:solidFill>
              <w14:schemeClr w14:val="tx1"/>
            </w14:solidFill>
          </w14:textFill>
        </w:rPr>
        <w:t>1</w:t>
      </w:r>
      <w:r>
        <w:rPr>
          <w:rFonts w:ascii="Times New Roman" w:hAnsi="Times New Roman"/>
          <w:color w:val="000000" w:themeColor="text1"/>
          <w14:textFill>
            <w14:solidFill>
              <w14:schemeClr w14:val="tx1"/>
            </w14:solidFill>
          </w14:textFill>
        </w:rPr>
        <w:t>, Jiadong Chen and Li Shen</w:t>
      </w:r>
      <w:r>
        <w:rPr>
          <w:rFonts w:ascii="Times New Roman" w:hAnsi="Times New Roman"/>
          <w:color w:val="000000" w:themeColor="text1"/>
          <w:vertAlign w:val="superscript"/>
          <w14:textFill>
            <w14:solidFill>
              <w14:schemeClr w14:val="tx1"/>
            </w14:solidFill>
          </w14:textFill>
        </w:rPr>
        <w:t>1,2#</w:t>
      </w:r>
    </w:p>
    <w:p>
      <w:pPr>
        <w:spacing w:line="360" w:lineRule="auto"/>
        <w:jc w:val="both"/>
        <w:rPr>
          <w:rFonts w:ascii="Times New Roman" w:hAnsi="Times New Roman"/>
          <w:color w:val="000000" w:themeColor="text1"/>
          <w14:textFill>
            <w14:solidFill>
              <w14:schemeClr w14:val="tx1"/>
            </w14:solidFill>
          </w14:textFill>
        </w:rPr>
      </w:pPr>
    </w:p>
    <w:p>
      <w:p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vertAlign w:val="superscript"/>
          <w14:textFill>
            <w14:solidFill>
              <w14:schemeClr w14:val="tx1"/>
            </w14:solidFill>
          </w14:textFill>
        </w:rPr>
        <w:t>1</w:t>
      </w:r>
      <w:r>
        <w:rPr>
          <w:rFonts w:ascii="Times New Roman" w:hAnsi="Times New Roman"/>
          <w:color w:val="000000" w:themeColor="text1"/>
          <w14:textFill>
            <w14:solidFill>
              <w14:schemeClr w14:val="tx1"/>
            </w14:solidFill>
          </w14:textFill>
        </w:rPr>
        <w:t xml:space="preserve"> The MOE Key Laboratory of Biosystems Homeostasis &amp; Protection, Life Sciences Institute, Zhejiang University, Hangzhou, Zhejiang 310058, China.</w:t>
      </w:r>
    </w:p>
    <w:p>
      <w:p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vertAlign w:val="superscript"/>
          <w14:textFill>
            <w14:solidFill>
              <w14:schemeClr w14:val="tx1"/>
            </w14:solidFill>
          </w14:textFill>
        </w:rPr>
        <w:t>2</w:t>
      </w:r>
      <w:r>
        <w:rPr>
          <w:rFonts w:ascii="Times New Roman" w:hAnsi="Times New Roman"/>
          <w:color w:val="000000" w:themeColor="text1"/>
          <w14:textFill>
            <w14:solidFill>
              <w14:schemeClr w14:val="tx1"/>
            </w14:solidFill>
          </w14:textFill>
        </w:rPr>
        <w:t xml:space="preserve"> Stem Cell Institute, Zhejiang University, Hangzhou, Zhejiang 310058, China.</w:t>
      </w:r>
    </w:p>
    <w:p>
      <w:pPr>
        <w:jc w:val="both"/>
        <w:rPr>
          <w:rFonts w:ascii="Times New Roman" w:hAnsi="Times New Roman"/>
          <w:color w:val="000000" w:themeColor="text1"/>
          <w14:textFill>
            <w14:solidFill>
              <w14:schemeClr w14:val="tx1"/>
            </w14:solidFill>
          </w14:textFill>
        </w:rPr>
      </w:pPr>
      <w:r>
        <w:rPr>
          <w:rFonts w:hint="eastAsia" w:ascii="Times New Roman" w:hAnsi="Times New Roman" w:eastAsia="宋体"/>
          <w:color w:val="000000" w:themeColor="text1"/>
          <w:vertAlign w:val="superscript"/>
          <w:lang w:val="en-US" w:eastAsia="zh-CN"/>
          <w14:textFill>
            <w14:solidFill>
              <w14:schemeClr w14:val="tx1"/>
            </w14:solidFill>
          </w14:textFill>
        </w:rPr>
        <w:t xml:space="preserve">3 </w:t>
      </w:r>
      <w:r>
        <w:rPr>
          <w:rFonts w:ascii="Times New Roman" w:hAnsi="Times New Roman"/>
          <w:color w:val="000000" w:themeColor="text1"/>
          <w14:textFill>
            <w14:solidFill>
              <w14:schemeClr w14:val="tx1"/>
            </w14:solidFill>
          </w14:textFill>
        </w:rPr>
        <w:t>These authors contributed equally</w:t>
      </w:r>
    </w:p>
    <w:p>
      <w:p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vertAlign w:val="superscript"/>
          <w14:textFill>
            <w14:solidFill>
              <w14:schemeClr w14:val="tx1"/>
            </w14:solidFill>
          </w14:textFill>
        </w:rPr>
        <w:t>#</w:t>
      </w:r>
      <w:r>
        <w:rPr>
          <w:rFonts w:ascii="Times New Roman" w:hAnsi="Times New Roman"/>
          <w:color w:val="000000" w:themeColor="text1"/>
          <w14:textFill>
            <w14:solidFill>
              <w14:schemeClr w14:val="tx1"/>
            </w14:solidFill>
          </w14:textFill>
        </w:rPr>
        <w:t>To whom correspondence should be addressed</w:t>
      </w:r>
    </w:p>
    <w:p>
      <w:p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ab/>
      </w:r>
    </w:p>
    <w:p>
      <w:pPr>
        <w:jc w:val="both"/>
        <w:rPr>
          <w:rStyle w:val="25"/>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e-mail: li_shen@zju.edu.cn</w:t>
      </w:r>
      <w:r>
        <w:rPr>
          <w:rStyle w:val="25"/>
          <w:rFonts w:ascii="Times New Roman" w:hAnsi="Times New Roman"/>
          <w:color w:val="000000" w:themeColor="text1"/>
          <w:u w:val="none"/>
          <w14:textFill>
            <w14:solidFill>
              <w14:schemeClr w14:val="tx1"/>
            </w14:solidFill>
          </w14:textFill>
        </w:rPr>
        <w:t>,</w:t>
      </w:r>
    </w:p>
    <w:p>
      <w:pPr>
        <w:pStyle w:val="12"/>
        <w:tabs>
          <w:tab w:val="clear" w:pos="4320"/>
          <w:tab w:val="clear" w:pos="8640"/>
        </w:tabs>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ab/>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Running Title: single-cell cluster recognition and trajectory construction</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highlight w:val="yellow"/>
          <w14:textFill>
            <w14:solidFill>
              <w14:schemeClr w14:val="tx1"/>
            </w14:solidFill>
          </w14:textFill>
        </w:rPr>
        <w:t>Manuscript information</w:t>
      </w:r>
      <w:r>
        <w:rPr>
          <w:rFonts w:ascii="Times New Roman" w:hAnsi="Times New Roman"/>
          <w:color w:val="000000" w:themeColor="text1"/>
          <w14:textFill>
            <w14:solidFill>
              <w14:schemeClr w14:val="tx1"/>
            </w14:solidFill>
          </w14:textFill>
        </w:rPr>
        <w:t>: XX pages, XX figures, XX supplemental figures, XX supplemental tables</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ab/>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br w:type="page"/>
      </w:r>
      <w:bookmarkStart w:id="0" w:name="OLE_LINK84"/>
      <w:bookmarkStart w:id="1" w:name="OLE_LINK106"/>
      <w:r>
        <w:rPr>
          <w:rFonts w:ascii="Times New Roman" w:hAnsi="Times New Roman"/>
          <w:color w:val="000000" w:themeColor="text1"/>
          <w14:textFill>
            <w14:solidFill>
              <w14:schemeClr w14:val="tx1"/>
            </w14:solidFill>
          </w14:textFill>
        </w:rPr>
        <w:t>SUMMARY</w:t>
      </w:r>
    </w:p>
    <w:p>
      <w:pPr>
        <w:spacing w:line="360" w:lineRule="auto"/>
        <w:jc w:val="both"/>
        <w:rPr>
          <w:rFonts w:ascii="Times New Roman" w:hAnsi="Times New Roman"/>
          <w:color w:val="000000" w:themeColor="text1"/>
          <w14:textFill>
            <w14:solidFill>
              <w14:schemeClr w14:val="tx1"/>
            </w14:solidFill>
          </w14:textFill>
        </w:rPr>
      </w:pPr>
      <w:bookmarkStart w:id="2" w:name="OLE_LINK5"/>
      <w:r>
        <w:rPr>
          <w:rFonts w:ascii="Times New Roman" w:hAnsi="Times New Roman"/>
          <w:color w:val="000000" w:themeColor="text1"/>
          <w:lang w:eastAsia="zh-CN"/>
          <w14:textFill>
            <w14:solidFill>
              <w14:schemeClr w14:val="tx1"/>
            </w14:solidFill>
          </w14:textFill>
        </w:rPr>
        <w:t>Development</w:t>
      </w:r>
      <w:r>
        <w:rPr>
          <w:rFonts w:ascii="Times New Roman" w:hAnsi="Times New Roman"/>
          <w:color w:val="000000" w:themeColor="text1"/>
          <w14:textFill>
            <w14:solidFill>
              <w14:schemeClr w14:val="tx1"/>
            </w14:solidFill>
          </w14:textFill>
        </w:rPr>
        <w:t xml:space="preserve"> of genome-wide chromatin accessibility profile through ATAC-seq at single cell resolution (</w:t>
      </w:r>
      <w:bookmarkStart w:id="3" w:name="OLE_LINK121"/>
      <w:bookmarkStart w:id="4" w:name="OLE_LINK124"/>
      <w:r>
        <w:rPr>
          <w:rFonts w:ascii="Times New Roman" w:hAnsi="Times New Roman"/>
          <w:color w:val="000000" w:themeColor="text1"/>
          <w14:textFill>
            <w14:solidFill>
              <w14:schemeClr w14:val="tx1"/>
            </w14:solidFill>
          </w14:textFill>
        </w:rPr>
        <w:t>scATAC-seq</w:t>
      </w:r>
      <w:bookmarkEnd w:id="3"/>
      <w:bookmarkEnd w:id="4"/>
      <w:r>
        <w:rPr>
          <w:rFonts w:ascii="Times New Roman" w:hAnsi="Times New Roman"/>
          <w:color w:val="000000" w:themeColor="text1"/>
          <w14:textFill>
            <w14:solidFill>
              <w14:schemeClr w14:val="tx1"/>
            </w14:solidFill>
          </w14:textFill>
        </w:rPr>
        <w:t xml:space="preserve">) offers an opportunity to characterize cellular level epigenetic heterogeneity. </w:t>
      </w:r>
      <w:bookmarkStart w:id="5" w:name="OLE_LINK2"/>
      <w:bookmarkStart w:id="6" w:name="OLE_LINK3"/>
      <w:r>
        <w:rPr>
          <w:rFonts w:ascii="Times New Roman" w:hAnsi="Times New Roman"/>
          <w:color w:val="000000" w:themeColor="text1"/>
          <w14:textFill>
            <w14:solidFill>
              <w14:schemeClr w14:val="tx1"/>
            </w14:solidFill>
          </w14:textFill>
        </w:rPr>
        <w:t xml:space="preserve">However, </w:t>
      </w:r>
      <w:bookmarkEnd w:id="5"/>
      <w:bookmarkEnd w:id="6"/>
      <w:r>
        <w:rPr>
          <w:rFonts w:ascii="Times New Roman" w:hAnsi="Times New Roman"/>
          <w:color w:val="000000" w:themeColor="text1"/>
          <w14:textFill>
            <w14:solidFill>
              <w14:schemeClr w14:val="tx1"/>
            </w14:solidFill>
          </w14:textFill>
        </w:rPr>
        <w:t xml:space="preserve">the sparsity and high-level noise of scATAC-seq data presents unique computational challenges. Here, we </w:t>
      </w:r>
      <w:bookmarkStart w:id="7" w:name="OLE_LINK50"/>
      <w:bookmarkStart w:id="8" w:name="OLE_LINK51"/>
      <w:r>
        <w:rPr>
          <w:rFonts w:ascii="Times New Roman" w:hAnsi="Times New Roman"/>
          <w:color w:val="000000" w:themeColor="text1"/>
          <w14:textFill>
            <w14:solidFill>
              <w14:schemeClr w14:val="tx1"/>
            </w14:solidFill>
          </w14:textFill>
        </w:rPr>
        <w:t xml:space="preserve">introduce scART, a </w:t>
      </w:r>
      <w:r>
        <w:rPr>
          <w:rFonts w:hint="eastAsia" w:ascii="Times New Roman" w:hAnsi="Times New Roman"/>
          <w:color w:val="000000" w:themeColor="text1"/>
          <w14:textFill>
            <w14:solidFill>
              <w14:schemeClr w14:val="tx1"/>
            </w14:solidFill>
          </w14:textFill>
        </w:rPr>
        <w:t>bioinformatics tool</w:t>
      </w:r>
      <w:r>
        <w:rPr>
          <w:rFonts w:ascii="Times New Roman" w:hAnsi="Times New Roman"/>
          <w:color w:val="000000" w:themeColor="text1"/>
          <w14:textFill>
            <w14:solidFill>
              <w14:schemeClr w14:val="tx1"/>
            </w14:solidFill>
          </w14:textFill>
        </w:rPr>
        <w:t xml:space="preserve"> for scATAC-seq data analysis. </w:t>
      </w:r>
      <w:bookmarkEnd w:id="7"/>
      <w:bookmarkEnd w:id="8"/>
      <w:del w:id="0" w:author="admin" w:date="2021-04-15T14:10:00Z">
        <w:bookmarkStart w:id="9" w:name="OLE_LINK6"/>
        <w:bookmarkStart w:id="10" w:name="OLE_LINK116"/>
        <w:bookmarkStart w:id="11" w:name="OLE_LINK13"/>
        <w:bookmarkStart w:id="12" w:name="OLE_LINK130"/>
        <w:bookmarkStart w:id="13" w:name="OLE_LINK1"/>
        <w:r>
          <w:rPr>
            <w:rFonts w:ascii="Times New Roman" w:hAnsi="Times New Roman"/>
            <w:color w:val="000000" w:themeColor="text1"/>
            <w14:textFill>
              <w14:solidFill>
                <w14:schemeClr w14:val="tx1"/>
              </w14:solidFill>
            </w14:textFill>
          </w:rPr>
          <w:delText xml:space="preserve">In order to reduce the noise for identification the underlying heterogeneity in the sparse data, </w:delText>
        </w:r>
      </w:del>
      <w:r>
        <w:rPr>
          <w:rFonts w:ascii="Times New Roman" w:hAnsi="Times New Roman" w:eastAsiaTheme="minorEastAsia"/>
          <w:color w:val="000000" w:themeColor="text1"/>
          <w:lang w:eastAsia="zh-CN"/>
          <w14:textFill>
            <w14:solidFill>
              <w14:schemeClr w14:val="tx1"/>
            </w14:solidFill>
          </w14:textFill>
        </w:rPr>
        <w:t xml:space="preserve">scART </w:t>
      </w:r>
      <w:ins w:id="1" w:author="admin" w:date="2021-04-15T14:08:00Z">
        <w:r>
          <w:rPr>
            <w:rFonts w:ascii="Times New Roman" w:hAnsi="Times New Roman" w:eastAsiaTheme="minorEastAsia"/>
            <w:color w:val="000000" w:themeColor="text1"/>
            <w:lang w:eastAsia="zh-CN"/>
            <w14:textFill>
              <w14:solidFill>
                <w14:schemeClr w14:val="tx1"/>
              </w14:solidFill>
            </w14:textFill>
          </w:rPr>
          <w:t xml:space="preserve">combines the highly stable techniques necessary for noisy single-cell data including </w:t>
        </w:r>
      </w:ins>
      <w:del w:id="2" w:author="admin" w:date="2021-04-15T14:08:00Z">
        <w:r>
          <w:rPr>
            <w:rFonts w:ascii="Times New Roman" w:hAnsi="Times New Roman" w:eastAsiaTheme="minorEastAsia"/>
            <w:color w:val="000000" w:themeColor="text1"/>
            <w:lang w:eastAsia="zh-CN"/>
            <w14:textFill>
              <w14:solidFill>
                <w14:schemeClr w14:val="tx1"/>
              </w14:solidFill>
            </w14:textFill>
          </w:rPr>
          <w:delText>combines</w:delText>
        </w:r>
      </w:del>
      <w:r>
        <w:rPr>
          <w:rFonts w:ascii="Times New Roman" w:hAnsi="Times New Roman" w:eastAsiaTheme="minorEastAsia"/>
          <w:color w:val="000000" w:themeColor="text1"/>
          <w:lang w:eastAsia="zh-CN"/>
          <w14:textFill>
            <w14:solidFill>
              <w14:schemeClr w14:val="tx1"/>
            </w14:solidFill>
          </w14:textFill>
        </w:rPr>
        <w:t xml:space="preserve"> KNN imputation and TF-IDF weighting scheme </w:t>
      </w:r>
      <w:ins w:id="3" w:author="admin" w:date="2021-04-15T14:10:00Z">
        <w:r>
          <w:rPr>
            <w:rFonts w:ascii="Times New Roman" w:hAnsi="Times New Roman" w:eastAsiaTheme="minorEastAsia"/>
            <w:color w:val="000000" w:themeColor="text1"/>
            <w:lang w:eastAsia="zh-CN"/>
            <w14:textFill>
              <w14:solidFill>
                <w14:schemeClr w14:val="tx1"/>
              </w14:solidFill>
            </w14:textFill>
          </w:rPr>
          <w:t>and cell-to-cell cosine similarity</w:t>
        </w:r>
      </w:ins>
      <w:ins w:id="4" w:author="admin" w:date="2021-04-15T14:12:00Z">
        <w:r>
          <w:rPr>
            <w:rFonts w:ascii="Times New Roman" w:hAnsi="Times New Roman" w:eastAsiaTheme="minorEastAsia"/>
            <w:color w:val="000000" w:themeColor="text1"/>
            <w:lang w:eastAsia="zh-CN"/>
            <w14:textFill>
              <w14:solidFill>
                <w14:schemeClr w14:val="tx1"/>
              </w14:solidFill>
            </w14:textFill>
          </w:rPr>
          <w:t xml:space="preserve"> metric</w:t>
        </w:r>
      </w:ins>
      <w:ins w:id="5" w:author="admin" w:date="2021-04-15T14:10:00Z">
        <w:r>
          <w:rPr>
            <w:rFonts w:ascii="Times New Roman" w:hAnsi="Times New Roman" w:eastAsiaTheme="minorEastAsia"/>
            <w:color w:val="000000" w:themeColor="text1"/>
            <w:lang w:eastAsia="zh-CN"/>
            <w14:textFill>
              <w14:solidFill>
                <w14:schemeClr w14:val="tx1"/>
              </w14:solidFill>
            </w14:textFill>
          </w:rPr>
          <w:t xml:space="preserve"> to</w:t>
        </w:r>
      </w:ins>
      <w:ins w:id="6" w:author="admin" w:date="2021-04-15T14:11:00Z">
        <w:r>
          <w:rPr>
            <w:rFonts w:ascii="Times New Roman" w:hAnsi="Times New Roman" w:eastAsiaTheme="minorEastAsia"/>
            <w:color w:val="000000" w:themeColor="text1"/>
            <w:lang w:eastAsia="zh-CN"/>
            <w14:textFill>
              <w14:solidFill>
                <w14:schemeClr w14:val="tx1"/>
              </w14:solidFill>
            </w14:textFill>
          </w:rPr>
          <w:t xml:space="preserve"> identify the underlying heterogeneity in scATAC-seq data.</w:t>
        </w:r>
      </w:ins>
      <w:del w:id="7" w:author="admin" w:date="2021-04-15T14:11:00Z">
        <w:r>
          <w:rPr>
            <w:rFonts w:ascii="Times New Roman" w:hAnsi="Times New Roman" w:eastAsiaTheme="minorEastAsia"/>
            <w:color w:val="000000" w:themeColor="text1"/>
            <w:lang w:eastAsia="zh-CN"/>
            <w14:textFill>
              <w14:solidFill>
                <w14:schemeClr w14:val="tx1"/>
              </w14:solidFill>
            </w14:textFill>
          </w:rPr>
          <w:delText xml:space="preserve">for reducing noise, and infers cell-to-cell similarities </w:delText>
        </w:r>
      </w:del>
      <w:del w:id="8" w:author="admin" w:date="2021-04-15T14:11:00Z">
        <w:r>
          <w:rPr>
            <w:rFonts w:ascii="Times New Roman" w:hAnsi="Times New Roman"/>
            <w:color w:val="000000" w:themeColor="text1"/>
            <w14:textFill>
              <w14:solidFill>
                <w14:schemeClr w14:val="tx1"/>
              </w14:solidFill>
            </w14:textFill>
          </w:rPr>
          <w:delText>by cosine distance which is robust to noise</w:delText>
        </w:r>
      </w:del>
      <w:r>
        <w:rPr>
          <w:rFonts w:ascii="Times New Roman" w:hAnsi="Times New Roman"/>
          <w:color w:val="000000" w:themeColor="text1"/>
          <w14:textFill>
            <w14:solidFill>
              <w14:schemeClr w14:val="tx1"/>
            </w14:solidFill>
          </w14:textFill>
        </w:rPr>
        <w:t>.</w:t>
      </w:r>
      <w:bookmarkEnd w:id="9"/>
      <w:bookmarkEnd w:id="10"/>
      <w:bookmarkEnd w:id="11"/>
      <w:bookmarkEnd w:id="12"/>
      <w:r>
        <w:rPr>
          <w:rFonts w:ascii="Times New Roman" w:hAnsi="Times New Roman"/>
          <w:color w:val="000000" w:themeColor="text1"/>
          <w14:textFill>
            <w14:solidFill>
              <w14:schemeClr w14:val="tx1"/>
            </w14:solidFill>
          </w14:textFill>
        </w:rPr>
        <w:t xml:space="preserve"> </w:t>
      </w:r>
      <w:bookmarkEnd w:id="13"/>
      <w:r>
        <w:rPr>
          <w:rFonts w:ascii="Times New Roman" w:hAnsi="Times New Roman"/>
          <w:color w:val="000000" w:themeColor="text1"/>
          <w14:textFill>
            <w14:solidFill>
              <w14:schemeClr w14:val="tx1"/>
            </w14:solidFill>
          </w14:textFill>
        </w:rPr>
        <w:t xml:space="preserve">scART </w:t>
      </w:r>
      <w:bookmarkStart w:id="14" w:name="OLE_LINK35"/>
      <w:bookmarkStart w:id="15" w:name="OLE_LINK33"/>
      <w:r>
        <w:rPr>
          <w:rFonts w:ascii="Times New Roman" w:hAnsi="Times New Roman"/>
          <w:color w:val="000000" w:themeColor="text1"/>
          <w14:textFill>
            <w14:solidFill>
              <w14:schemeClr w14:val="tx1"/>
            </w14:solidFill>
          </w14:textFill>
        </w:rPr>
        <w:t>recognizes cell identities</w:t>
      </w:r>
      <w:bookmarkEnd w:id="14"/>
      <w:bookmarkEnd w:id="15"/>
      <w:r>
        <w:rPr>
          <w:rFonts w:ascii="Times New Roman" w:hAnsi="Times New Roman"/>
          <w:color w:val="000000" w:themeColor="text1"/>
          <w14:textFill>
            <w14:solidFill>
              <w14:schemeClr w14:val="tx1"/>
            </w14:solidFill>
          </w14:textFill>
        </w:rPr>
        <w:t xml:space="preserve"> accurately and robustly, especially for data</w:t>
      </w:r>
      <w:r>
        <w:rPr>
          <w:rFonts w:hint="eastAsia" w:ascii="Times New Roman" w:hAnsi="Times New Roman"/>
          <w:color w:val="000000" w:themeColor="text1"/>
          <w14:textFill>
            <w14:solidFill>
              <w14:schemeClr w14:val="tx1"/>
            </w14:solidFill>
          </w14:textFill>
        </w:rPr>
        <w:t xml:space="preserve"> with </w:t>
      </w:r>
      <w:r>
        <w:rPr>
          <w:rFonts w:ascii="Times New Roman" w:hAnsi="Times New Roman"/>
          <w:color w:val="000000" w:themeColor="text1"/>
          <w14:textFill>
            <w14:solidFill>
              <w14:schemeClr w14:val="tx1"/>
            </w14:solidFill>
          </w14:textFill>
        </w:rPr>
        <w:t>low sequencing depth. Furthermore, scART constructs the</w:t>
      </w:r>
      <w:bookmarkStart w:id="16" w:name="OLE_LINK96"/>
      <w:bookmarkStart w:id="17" w:name="OLE_LINK97"/>
      <w:r>
        <w:rPr>
          <w:rFonts w:ascii="Times New Roman" w:hAnsi="Times New Roman"/>
          <w:color w:val="000000" w:themeColor="text1"/>
          <w14:textFill>
            <w14:solidFill>
              <w14:schemeClr w14:val="tx1"/>
            </w14:solidFill>
          </w14:textFill>
        </w:rPr>
        <w:t xml:space="preserve"> trajectory</w:t>
      </w:r>
      <w:bookmarkEnd w:id="16"/>
      <w:bookmarkEnd w:id="17"/>
      <w:r>
        <w:rPr>
          <w:rFonts w:ascii="Times New Roman" w:hAnsi="Times New Roman"/>
          <w:color w:val="000000" w:themeColor="text1"/>
          <w14:textFill>
            <w14:solidFill>
              <w14:schemeClr w14:val="tx1"/>
            </w14:solidFill>
          </w14:textFill>
        </w:rPr>
        <w:t xml:space="preserve"> of cellular states. </w:t>
      </w:r>
      <w:r>
        <w:rPr>
          <w:rFonts w:ascii="Times New Roman" w:hAnsi="Times New Roman"/>
          <w:color w:val="000000" w:themeColor="text1"/>
          <w:lang w:eastAsia="zh-CN"/>
          <w14:textFill>
            <w14:solidFill>
              <w14:schemeClr w14:val="tx1"/>
            </w14:solidFill>
          </w14:textFill>
        </w:rPr>
        <w:t>As demonstration of its utility</w:t>
      </w:r>
      <w:r>
        <w:rPr>
          <w:rFonts w:ascii="Times New Roman" w:hAnsi="Times New Roman"/>
          <w:color w:val="000000" w:themeColor="text1"/>
          <w14:textFill>
            <w14:solidFill>
              <w14:schemeClr w14:val="tx1"/>
            </w14:solidFill>
          </w14:textFill>
        </w:rPr>
        <w:t xml:space="preserve">, scART reconstructs the </w:t>
      </w:r>
      <w:bookmarkStart w:id="18" w:name="OLE_LINK104"/>
      <w:bookmarkStart w:id="19" w:name="OLE_LINK131"/>
      <w:bookmarkStart w:id="20" w:name="OLE_LINK136"/>
      <w:r>
        <w:rPr>
          <w:rFonts w:ascii="Times New Roman" w:hAnsi="Times New Roman"/>
          <w:color w:val="000000" w:themeColor="text1"/>
          <w14:textFill>
            <w14:solidFill>
              <w14:schemeClr w14:val="tx1"/>
            </w14:solidFill>
          </w14:textFill>
        </w:rPr>
        <w:t>trajector</w:t>
      </w:r>
      <w:bookmarkEnd w:id="18"/>
      <w:r>
        <w:rPr>
          <w:rFonts w:ascii="Times New Roman" w:hAnsi="Times New Roman"/>
          <w:color w:val="000000" w:themeColor="text1"/>
          <w14:textFill>
            <w14:solidFill>
              <w14:schemeClr w14:val="tx1"/>
            </w14:solidFill>
          </w14:textFill>
        </w:rPr>
        <w:t xml:space="preserve">y </w:t>
      </w:r>
      <w:bookmarkEnd w:id="19"/>
      <w:bookmarkEnd w:id="20"/>
      <w:r>
        <w:rPr>
          <w:rFonts w:ascii="Times New Roman" w:hAnsi="Times New Roman"/>
          <w:color w:val="000000" w:themeColor="text1"/>
          <w14:textFill>
            <w14:solidFill>
              <w14:schemeClr w14:val="tx1"/>
            </w14:solidFill>
          </w14:textFill>
        </w:rPr>
        <w:t xml:space="preserve">of </w:t>
      </w:r>
      <w:bookmarkStart w:id="21" w:name="OLE_LINK102"/>
      <w:bookmarkStart w:id="22" w:name="OLE_LINK103"/>
      <w:r>
        <w:rPr>
          <w:rFonts w:ascii="Times New Roman" w:hAnsi="Times New Roman"/>
          <w:color w:val="000000" w:themeColor="text1"/>
          <w14:textFill>
            <w14:solidFill>
              <w14:schemeClr w14:val="tx1"/>
            </w14:solidFill>
          </w14:textFill>
        </w:rPr>
        <w:t>the development of embryonic mouse forebrain</w:t>
      </w:r>
      <w:bookmarkEnd w:id="21"/>
      <w:bookmarkEnd w:id="22"/>
      <w:r>
        <w:rPr>
          <w:rFonts w:ascii="Times New Roman" w:hAnsi="Times New Roman"/>
          <w:color w:val="000000" w:themeColor="text1"/>
          <w14:textFill>
            <w14:solidFill>
              <w14:schemeClr w14:val="tx1"/>
            </w14:solidFill>
          </w14:textFill>
        </w:rPr>
        <w:t xml:space="preserve"> and uncovers the dynamic transition of layer neurons. scART is available at XXXXXXXXXXX.   </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 xml:space="preserve">Keywords: </w:t>
      </w:r>
      <w:r>
        <w:rPr>
          <w:rFonts w:ascii="Times New Roman" w:hAnsi="Times New Roman"/>
          <w:color w:val="000000" w:themeColor="text1"/>
          <w14:textFill>
            <w14:solidFill>
              <w14:schemeClr w14:val="tx1"/>
            </w14:solidFill>
          </w14:textFill>
        </w:rPr>
        <w:t>scATAC-seq</w:t>
      </w:r>
      <w:r>
        <w:rPr>
          <w:rFonts w:hint="eastAsia" w:ascii="Times New Roman" w:hAnsi="Times New Roman"/>
          <w:color w:val="000000" w:themeColor="text1"/>
          <w14:textFill>
            <w14:solidFill>
              <w14:schemeClr w14:val="tx1"/>
            </w14:solidFill>
          </w14:textFill>
        </w:rPr>
        <w:t xml:space="preserve">, bioinformatics, </w:t>
      </w:r>
      <w:r>
        <w:rPr>
          <w:rFonts w:ascii="Times New Roman" w:hAnsi="Times New Roman" w:eastAsiaTheme="minorEastAsia"/>
          <w:color w:val="000000" w:themeColor="text1"/>
          <w:lang w:eastAsia="zh-CN"/>
          <w14:textFill>
            <w14:solidFill>
              <w14:schemeClr w14:val="tx1"/>
            </w14:solidFill>
          </w14:textFill>
        </w:rPr>
        <w:t>KNN imputation</w:t>
      </w:r>
      <w:r>
        <w:rPr>
          <w:rFonts w:hint="eastAsia" w:ascii="Times New Roman" w:hAnsi="Times New Roman" w:eastAsiaTheme="minorEastAsia"/>
          <w:color w:val="000000" w:themeColor="text1"/>
          <w:lang w:eastAsia="zh-CN"/>
          <w14:textFill>
            <w14:solidFill>
              <w14:schemeClr w14:val="tx1"/>
            </w14:solidFill>
          </w14:textFill>
        </w:rPr>
        <w:t xml:space="preserve">, </w:t>
      </w:r>
      <w:r>
        <w:rPr>
          <w:rFonts w:ascii="Times New Roman" w:hAnsi="Times New Roman" w:eastAsiaTheme="minorEastAsia"/>
          <w:color w:val="000000" w:themeColor="text1"/>
          <w:lang w:eastAsia="zh-CN"/>
          <w14:textFill>
            <w14:solidFill>
              <w14:schemeClr w14:val="tx1"/>
            </w14:solidFill>
          </w14:textFill>
        </w:rPr>
        <w:t>TF-IDF</w:t>
      </w:r>
      <w:r>
        <w:rPr>
          <w:rFonts w:hint="eastAsia" w:ascii="Times New Roman" w:hAnsi="Times New Roman" w:eastAsiaTheme="minorEastAsia"/>
          <w:color w:val="000000" w:themeColor="text1"/>
          <w:lang w:eastAsia="zh-CN"/>
          <w14:textFill>
            <w14:solidFill>
              <w14:schemeClr w14:val="tx1"/>
            </w14:solidFill>
          </w14:textFill>
        </w:rPr>
        <w:t xml:space="preserve">, noise, </w:t>
      </w:r>
      <w:bookmarkEnd w:id="2"/>
      <w:r>
        <w:rPr>
          <w:rFonts w:ascii="Times New Roman" w:hAnsi="Times New Roman"/>
          <w:color w:val="000000" w:themeColor="text1"/>
          <w14:textFill>
            <w14:solidFill>
              <w14:schemeClr w14:val="tx1"/>
            </w14:solidFill>
          </w14:textFill>
        </w:rPr>
        <w:t>trajectory</w:t>
      </w:r>
      <w:r>
        <w:rPr>
          <w:rFonts w:hint="eastAsia" w:ascii="Times New Roman" w:hAnsi="Times New Roman"/>
          <w:color w:val="000000" w:themeColor="text1"/>
          <w14:textFill>
            <w14:solidFill>
              <w14:schemeClr w14:val="tx1"/>
            </w14:solidFill>
          </w14:textFill>
        </w:rPr>
        <w:t xml:space="preserve"> (建</w:t>
      </w:r>
      <w:r>
        <w:rPr>
          <w:rFonts w:ascii="宋体" w:hAnsi="宋体" w:eastAsia="宋体" w:cs="宋体"/>
          <w:color w:val="000000" w:themeColor="text1"/>
          <w14:textFill>
            <w14:solidFill>
              <w14:schemeClr w14:val="tx1"/>
            </w14:solidFill>
          </w14:textFill>
        </w:rPr>
        <w:t>议</w:t>
      </w:r>
      <w:r>
        <w:rPr>
          <w:rFonts w:hint="eastAsia" w:ascii="Times New Roman" w:hAnsi="Times New Roman"/>
          <w:color w:val="000000" w:themeColor="text1"/>
          <w14:textFill>
            <w14:solidFill>
              <w14:schemeClr w14:val="tx1"/>
            </w14:solidFill>
          </w14:textFill>
        </w:rPr>
        <w:t>10个)</w:t>
      </w:r>
      <w:r>
        <w:rPr>
          <w:rFonts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br w:type="page"/>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INTRODUCTION</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A cell is considered the basic unit in a </w:t>
      </w:r>
      <w:bookmarkStart w:id="23" w:name="OLE_LINK138"/>
      <w:bookmarkStart w:id="24" w:name="OLE_LINK139"/>
      <w:bookmarkStart w:id="25" w:name="OLE_LINK137"/>
      <w:r>
        <w:rPr>
          <w:rFonts w:ascii="Times New Roman" w:hAnsi="Times New Roman"/>
          <w:color w:val="000000" w:themeColor="text1"/>
          <w14:textFill>
            <w14:solidFill>
              <w14:schemeClr w14:val="tx1"/>
            </w14:solidFill>
          </w14:textFill>
        </w:rPr>
        <w:t>biological individual</w:t>
      </w:r>
      <w:bookmarkEnd w:id="23"/>
      <w:bookmarkEnd w:id="24"/>
      <w:bookmarkEnd w:id="25"/>
      <w:r>
        <w:rPr>
          <w:rFonts w:ascii="Times New Roman" w:hAnsi="Times New Roman"/>
          <w:color w:val="000000" w:themeColor="text1"/>
          <w14:textFill>
            <w14:solidFill>
              <w14:schemeClr w14:val="tx1"/>
            </w14:solidFill>
          </w14:textFill>
        </w:rPr>
        <w:t xml:space="preserve">. Cells in each body share nearly identical genotypes, but the phenotype appeared to be different </w:t>
      </w:r>
      <w:r>
        <w:rPr>
          <w:rFonts w:ascii="Times New Roman" w:hAnsi="Times New Roman"/>
          <w:color w:val="000000" w:themeColor="text1"/>
          <w14:textFill>
            <w14:solidFill>
              <w14:schemeClr w14:val="tx1"/>
            </w14:solidFill>
          </w14:textFill>
        </w:rPr>
        <w:fldChar w:fldCharType="begin">
          <w:fldData xml:space="preserve">PEVuZE5vdGU+PENpdGU+PEF1dGhvcj5MaTwvQXV0aG9yPjxZZWFyPjIwMTA8L1llYXI+PFJlY051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PEVuZE5vdGU+PENpdGU+PEF1dGhvcj5MaTwvQXV0aG9yPjxZZWFyPjIwMTA8L1llYXI+PFJlY051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"_ENREF_36" \o "Huang, 2009 #2568" </w:instrText>
      </w:r>
      <w:r>
        <w:fldChar w:fldCharType="separate"/>
      </w:r>
      <w:r>
        <w:rPr>
          <w:rFonts w:ascii="Times New Roman" w:hAnsi="Times New Roman"/>
          <w:color w:val="000000" w:themeColor="text1"/>
          <w14:textFill>
            <w14:solidFill>
              <w14:schemeClr w14:val="tx1"/>
            </w14:solidFill>
          </w14:textFill>
        </w:rPr>
        <w:t>Huang, 2009</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"_ENREF_46" \o "Li, 2010 #2567" </w:instrText>
      </w:r>
      <w:r>
        <w:fldChar w:fldCharType="separate"/>
      </w:r>
      <w:r>
        <w:rPr>
          <w:rFonts w:ascii="Times New Roman" w:hAnsi="Times New Roman"/>
          <w:color w:val="000000" w:themeColor="text1"/>
          <w14:textFill>
            <w14:solidFill>
              <w14:schemeClr w14:val="tx1"/>
            </w14:solidFill>
          </w14:textFill>
        </w:rPr>
        <w:t>Li and Clevers, 2010</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"_ENREF_71" \o "Shalek, 2014 #2569" </w:instrText>
      </w:r>
      <w:r>
        <w:fldChar w:fldCharType="separate"/>
      </w:r>
      <w:r>
        <w:rPr>
          <w:rFonts w:ascii="Times New Roman" w:hAnsi="Times New Roman"/>
          <w:color w:val="000000" w:themeColor="text1"/>
          <w14:textFill>
            <w14:solidFill>
              <w14:schemeClr w14:val="tx1"/>
            </w14:solidFill>
          </w14:textFill>
        </w:rPr>
        <w:t>Shalek et al., 2014</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Cellular heterogeneity is contributed to the </w:t>
      </w:r>
      <w:r>
        <w:rPr>
          <w:rFonts w:ascii="Times New Roman" w:hAnsi="Times New Roman"/>
          <w:color w:val="000000" w:themeColor="text1"/>
          <w14:textFill>
            <w14:solidFill>
              <w14:schemeClr w14:val="tx1"/>
            </w14:solidFill>
          </w14:textFill>
        </w:rPr>
        <w:t>variations in expression levels</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fldChar w:fldCharType="begin">
          <w:fldData xml:space="preserve">PEVuZE5vdGU+PENpdGU+PEF1dGhvcj5Sb2RyaWd1ZXo8L0F1dGhvcj48WWVhcj4yMDE5PC9ZZWFy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PEVuZE5vdGU+PENpdGU+PEF1dGhvcj5Sb2RyaWd1ZXo8L0F1dGhvcj48WWVhcj4yMDE5PC9ZZWFy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"_ENREF_32" \o "Harper, 2011 #3027" </w:instrText>
      </w:r>
      <w:r>
        <w:fldChar w:fldCharType="separate"/>
      </w:r>
      <w:r>
        <w:rPr>
          <w:rFonts w:ascii="Times New Roman" w:hAnsi="Times New Roman"/>
          <w:color w:val="000000" w:themeColor="text1"/>
          <w14:textFill>
            <w14:solidFill>
              <w14:schemeClr w14:val="tx1"/>
            </w14:solidFill>
          </w14:textFill>
        </w:rPr>
        <w:t>Harper et al., 2011</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"_ENREF_68" \o "Rodriguez, 2019 #3026" </w:instrText>
      </w:r>
      <w:r>
        <w:fldChar w:fldCharType="separate"/>
      </w:r>
      <w:r>
        <w:rPr>
          <w:rFonts w:ascii="Times New Roman" w:hAnsi="Times New Roman"/>
          <w:color w:val="000000" w:themeColor="text1"/>
          <w14:textFill>
            <w14:solidFill>
              <w14:schemeClr w14:val="tx1"/>
            </w14:solidFill>
          </w14:textFill>
        </w:rPr>
        <w:t>Rodriguez et al., 2019</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hint="eastAsia" w:ascii="Times New Roman" w:hAnsi="Times New Roman"/>
          <w:color w:val="000000" w:themeColor="text1"/>
          <w14:textFill>
            <w14:solidFill>
              <w14:schemeClr w14:val="tx1"/>
            </w14:solidFill>
          </w14:textFill>
        </w:rPr>
        <w:t>. And g</w:t>
      </w:r>
      <w:r>
        <w:rPr>
          <w:rFonts w:ascii="Times New Roman" w:hAnsi="Times New Roman"/>
          <w:color w:val="000000" w:themeColor="text1"/>
          <w14:textFill>
            <w14:solidFill>
              <w14:schemeClr w14:val="tx1"/>
            </w14:solidFill>
          </w14:textFill>
        </w:rPr>
        <w:t>ene</w:t>
      </w:r>
      <w:r>
        <w:rPr>
          <w:rFonts w:hint="eastAsia" w:ascii="Times New Roman" w:hAnsi="Times New Roman"/>
          <w:color w:val="000000" w:themeColor="text1"/>
          <w14:textFill>
            <w14:solidFill>
              <w14:schemeClr w14:val="tx1"/>
            </w14:solidFill>
          </w14:textFill>
        </w:rPr>
        <w:t xml:space="preserve"> expression </w:t>
      </w:r>
      <w:r>
        <w:rPr>
          <w:rFonts w:ascii="Times New Roman" w:hAnsi="Times New Roman"/>
          <w:color w:val="000000" w:themeColor="text1"/>
          <w14:textFill>
            <w14:solidFill>
              <w14:schemeClr w14:val="tx1"/>
            </w14:solidFill>
          </w14:textFill>
        </w:rPr>
        <w:t>is determined by the binding of proteins such as transcription factors and initiators to genomic regulatory elements such as promoters and enhancers</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fldChar w:fldCharType="begin">
          <w:fldData xml:space="preserve">PEVuZE5vdGU+PENpdGU+PEF1dGhvcj5IYWJlcmxlPC9BdXRob3I+PFllYXI+MjAxODwvWWVhcj48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PEVuZE5vdGU+PENpdGU+PEF1dGhvcj5IYWJlcmxlPC9BdXRob3I+PFllYXI+MjAxODwvWWVhcj48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"_ENREF_21" \o "Cramer, 2019 #3032" </w:instrText>
      </w:r>
      <w:r>
        <w:fldChar w:fldCharType="separate"/>
      </w:r>
      <w:r>
        <w:rPr>
          <w:rFonts w:ascii="Times New Roman" w:hAnsi="Times New Roman"/>
          <w:color w:val="000000" w:themeColor="text1"/>
          <w14:textFill>
            <w14:solidFill>
              <w14:schemeClr w14:val="tx1"/>
            </w14:solidFill>
          </w14:textFill>
        </w:rPr>
        <w:t>Cramer, 2019</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"_ENREF_31" \o "Haberle, 2018 #3031" </w:instrText>
      </w:r>
      <w:r>
        <w:fldChar w:fldCharType="separate"/>
      </w:r>
      <w:r>
        <w:rPr>
          <w:rFonts w:ascii="Times New Roman" w:hAnsi="Times New Roman"/>
          <w:color w:val="000000" w:themeColor="text1"/>
          <w14:textFill>
            <w14:solidFill>
              <w14:schemeClr w14:val="tx1"/>
            </w14:solidFill>
          </w14:textFill>
        </w:rPr>
        <w:t>Haberle and Stark, 2018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"_ENREF_42" \o "Lambert, 2018 #3030" </w:instrText>
      </w:r>
      <w:r>
        <w:fldChar w:fldCharType="separate"/>
      </w:r>
      <w:r>
        <w:rPr>
          <w:rFonts w:ascii="Times New Roman" w:hAnsi="Times New Roman"/>
          <w:color w:val="000000" w:themeColor="text1"/>
          <w14:textFill>
            <w14:solidFill>
              <w14:schemeClr w14:val="tx1"/>
            </w14:solidFill>
          </w14:textFill>
        </w:rPr>
        <w:t>Lambert et al., 2018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 xml:space="preserve">Single cell RNA-seq (scRNA-seq) is a powerful technology to </w:t>
      </w:r>
      <w:r>
        <w:rPr>
          <w:rFonts w:ascii="Times New Roman" w:hAnsi="Times New Roman" w:eastAsiaTheme="minorEastAsia"/>
          <w:color w:val="000000" w:themeColor="text1"/>
          <w:lang w:eastAsia="zh-CN"/>
          <w14:textFill>
            <w14:solidFill>
              <w14:schemeClr w14:val="tx1"/>
            </w14:solidFill>
          </w14:textFill>
        </w:rPr>
        <w:t xml:space="preserve">examine transcriptomes of individual cells </w:t>
      </w:r>
      <w:r>
        <w:rPr>
          <w:rFonts w:ascii="Times New Roman" w:hAnsi="Times New Roman"/>
          <w:color w:val="000000" w:themeColor="text1"/>
          <w14:textFill>
            <w14:solidFill>
              <w14:schemeClr w14:val="tx1"/>
            </w14:solidFill>
          </w14:textFill>
        </w:rPr>
        <w:t xml:space="preserve">to discovery the heterogeneity of complex tissues </w:t>
      </w:r>
      <w:r>
        <w:rPr>
          <w:rFonts w:ascii="Times New Roman" w:hAnsi="Times New Roman"/>
          <w:color w:val="000000" w:themeColor="text1"/>
          <w14:textFill>
            <w14:solidFill>
              <w14:schemeClr w14:val="tx1"/>
            </w14:solidFill>
          </w14:textFill>
        </w:rPr>
        <w:fldChar w:fldCharType="begin">
          <w:fldData xml:space="preserve">PEVuZE5vdGU+PENpdGU+PEF1dGhvcj5IYXNoaW1zaG9ueTwvQXV0aG9yPjxZZWFyPjIwMTI8L1ll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PEVuZE5vdGU+PENpdGU+PEF1dGhvcj5IYXNoaW1zaG9ueTwvQXV0aG9yPjxZZWFyPjIwMTI8L1ll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"_ENREF_33" \o "Hashimshony, 2012 #4" </w:instrText>
      </w:r>
      <w:r>
        <w:fldChar w:fldCharType="separate"/>
      </w:r>
      <w:r>
        <w:rPr>
          <w:rFonts w:ascii="Times New Roman" w:hAnsi="Times New Roman"/>
          <w:color w:val="000000" w:themeColor="text1"/>
          <w14:textFill>
            <w14:solidFill>
              <w14:schemeClr w14:val="tx1"/>
            </w14:solidFill>
          </w14:textFill>
        </w:rPr>
        <w:t>Hashimshony et al., 2012</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"_ENREF_50" \o "Ma, 2017 #2576" </w:instrText>
      </w:r>
      <w:r>
        <w:fldChar w:fldCharType="separate"/>
      </w:r>
      <w:r>
        <w:rPr>
          <w:rFonts w:ascii="Times New Roman" w:hAnsi="Times New Roman"/>
          <w:color w:val="000000" w:themeColor="text1"/>
          <w14:textFill>
            <w14:solidFill>
              <w14:schemeClr w14:val="tx1"/>
            </w14:solidFill>
          </w14:textFill>
        </w:rPr>
        <w:t>Ma et al., 2017</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"_ENREF_52" \o "Macosko, 2015 #2655" </w:instrText>
      </w:r>
      <w:r>
        <w:fldChar w:fldCharType="separate"/>
      </w:r>
      <w:r>
        <w:rPr>
          <w:rFonts w:ascii="Times New Roman" w:hAnsi="Times New Roman"/>
          <w:color w:val="000000" w:themeColor="text1"/>
          <w14:textFill>
            <w14:solidFill>
              <w14:schemeClr w14:val="tx1"/>
            </w14:solidFill>
          </w14:textFill>
        </w:rPr>
        <w:t>Macosko et al., 2015</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and reveal cell type specific functional genes for many important biological processes, such as cellular differentiation during development </w:t>
      </w:r>
      <w:r>
        <w:rPr>
          <w:rFonts w:ascii="Times New Roman" w:hAnsi="Times New Roman"/>
          <w:color w:val="000000" w:themeColor="text1"/>
          <w14:textFill>
            <w14:solidFill>
              <w14:schemeClr w14:val="tx1"/>
            </w14:solidFill>
          </w14:textFill>
        </w:rPr>
        <w:fldChar w:fldCharType="begin">
          <w:fldData xml:space="preserve">PEVuZE5vdGU+PENpdGU+PEF1dGhvcj5CaWFzZTwvQXV0aG9yPjxZZWFyPjIwMTQ8L1llYXI+PFJl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PEVuZE5vdGU+PENpdGU+PEF1dGhvcj5CaWFzZTwvQXV0aG9yPjxZZWFyPjIwMTQ8L1llYXI+PFJl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"_ENREF_8" \o "Biase, 2014 #2578" </w:instrText>
      </w:r>
      <w:r>
        <w:fldChar w:fldCharType="separate"/>
      </w:r>
      <w:r>
        <w:rPr>
          <w:rFonts w:ascii="Times New Roman" w:hAnsi="Times New Roman"/>
          <w:color w:val="000000" w:themeColor="text1"/>
          <w14:textFill>
            <w14:solidFill>
              <w14:schemeClr w14:val="tx1"/>
            </w14:solidFill>
          </w14:textFill>
        </w:rPr>
        <w:t>Biase et al., 2014</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"_ENREF_29" \o "Goolam, 2016 #2579" </w:instrText>
      </w:r>
      <w:r>
        <w:fldChar w:fldCharType="separate"/>
      </w:r>
      <w:r>
        <w:rPr>
          <w:rFonts w:ascii="Times New Roman" w:hAnsi="Times New Roman"/>
          <w:color w:val="000000" w:themeColor="text1"/>
          <w14:textFill>
            <w14:solidFill>
              <w14:schemeClr w14:val="tx1"/>
            </w14:solidFill>
          </w14:textFill>
        </w:rPr>
        <w:t>Goolam et al., 2016</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"_ENREF_81" \o "Xue, 2013 #2580" </w:instrText>
      </w:r>
      <w:r>
        <w:fldChar w:fldCharType="separate"/>
      </w:r>
      <w:r>
        <w:rPr>
          <w:rFonts w:ascii="Times New Roman" w:hAnsi="Times New Roman"/>
          <w:color w:val="000000" w:themeColor="text1"/>
          <w14:textFill>
            <w14:solidFill>
              <w14:schemeClr w14:val="tx1"/>
            </w14:solidFill>
          </w14:textFill>
        </w:rPr>
        <w:t>Xue et al., 2013</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reprogramming </w:t>
      </w:r>
      <w:r>
        <w:rPr>
          <w:rFonts w:ascii="Times New Roman" w:hAnsi="Times New Roman"/>
          <w:color w:val="000000" w:themeColor="text1"/>
          <w14:textFill>
            <w14:solidFill>
              <w14:schemeClr w14:val="tx1"/>
            </w14:solidFill>
          </w14:textFill>
        </w:rPr>
        <w:fldChar w:fldCharType="begin">
          <w:fldData xml:space="preserve">PEVuZE5vdGU+PENpdGU+PEF1dGhvcj5UcmV1dGxlaW48L0F1dGhvcj48WWVhcj4yMDE2PC9ZZWFy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PEVuZE5vdGU+PENpdGU+PEF1dGhvcj5UcmV1dGxlaW48L0F1dGhvcj48WWVhcj4yMDE2PC9ZZWFy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"_ENREF_9" \o "Biddy, 2018 #2581" </w:instrText>
      </w:r>
      <w:r>
        <w:fldChar w:fldCharType="separate"/>
      </w:r>
      <w:r>
        <w:rPr>
          <w:rFonts w:ascii="Times New Roman" w:hAnsi="Times New Roman"/>
          <w:color w:val="000000" w:themeColor="text1"/>
          <w14:textFill>
            <w14:solidFill>
              <w14:schemeClr w14:val="tx1"/>
            </w14:solidFill>
          </w14:textFill>
        </w:rPr>
        <w:t>Biddy et al., 2018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"_ENREF_77" \o "Treutlein, 2016 #2582" </w:instrText>
      </w:r>
      <w:r>
        <w:fldChar w:fldCharType="separate"/>
      </w:r>
      <w:r>
        <w:rPr>
          <w:rFonts w:ascii="Times New Roman" w:hAnsi="Times New Roman"/>
          <w:color w:val="000000" w:themeColor="text1"/>
          <w14:textFill>
            <w14:solidFill>
              <w14:schemeClr w14:val="tx1"/>
            </w14:solidFill>
          </w14:textFill>
        </w:rPr>
        <w:t>Treutlein et al., 2016</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fldChar w:fldCharType="begin"/>
      </w:r>
      <w:r>
        <w:instrText xml:space="preserve"> HYPERLINK \l "_ENREF_15" \o "Biddy, 2018 #2581" </w:instrText>
      </w:r>
      <w:r>
        <w:fldChar w:fldCharType="separate"/>
      </w:r>
      <w:r>
        <w:fldChar w:fldCharType="end"/>
      </w:r>
      <w:r>
        <w:rPr>
          <w:rFonts w:ascii="Times New Roman" w:hAnsi="Times New Roman"/>
          <w:color w:val="000000" w:themeColor="text1"/>
          <w14:textFill>
            <w14:solidFill>
              <w14:schemeClr w14:val="tx1"/>
            </w14:solidFill>
          </w14:textFill>
        </w:rPr>
        <w:t xml:space="preserve">, tissue regeneration </w:t>
      </w:r>
      <w:r>
        <w:rPr>
          <w:rFonts w:ascii="Times New Roman" w:hAnsi="Times New Roman"/>
          <w:color w:val="000000" w:themeColor="text1"/>
          <w14:textFill>
            <w14:solidFill>
              <w14:schemeClr w14:val="tx1"/>
            </w14:solidFill>
          </w14:textFill>
        </w:rPr>
        <w:fldChar w:fldCharType="begin">
          <w:fldData xml:space="preserve">PEVuZE5vdGU+PENpdGU+PEF1dGhvcj5EaSBUYWxpYTwvQXV0aG9yPjxZZWFyPjIwMTY8L1llYXI+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PEVuZE5vdGU+PENpdGU+PEF1dGhvcj5EaSBUYWxpYTwvQXV0aG9yPjxZZWFyPjIwMTY8L1llYXI+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"_ENREF_26" \o "Di Talia, 2016 #2583" </w:instrText>
      </w:r>
      <w:r>
        <w:fldChar w:fldCharType="separate"/>
      </w:r>
      <w:r>
        <w:rPr>
          <w:rFonts w:ascii="Times New Roman" w:hAnsi="Times New Roman"/>
          <w:color w:val="000000" w:themeColor="text1"/>
          <w14:textFill>
            <w14:solidFill>
              <w14:schemeClr w14:val="tx1"/>
            </w14:solidFill>
          </w14:textFill>
        </w:rPr>
        <w:t>Di Talia and Poss, 2016</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and tumor metastasis </w:t>
      </w:r>
      <w:r>
        <w:rPr>
          <w:rFonts w:ascii="Times New Roman" w:hAnsi="Times New Roman"/>
          <w:color w:val="000000" w:themeColor="text1"/>
          <w14:textFill>
            <w14:solidFill>
              <w14:schemeClr w14:val="tx1"/>
            </w14:solidFill>
          </w14:textFill>
        </w:rPr>
        <w:fldChar w:fldCharType="begin">
          <w:fldData xml:space="preserve">PEVuZE5vdGU+PENpdGU+PEF1dGhvcj5MYXdzb248L0F1dGhvcj48WWVhcj4yMDE4PC9ZZWFyPjxS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PEVuZE5vdGU+PENpdGU+PEF1dGhvcj5MYXdzb248L0F1dGhvcj48WWVhcj4yMDE4PC9ZZWFyPjxS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"_ENREF_44" \o "Lawson, 2018 #2584" </w:instrText>
      </w:r>
      <w:r>
        <w:fldChar w:fldCharType="separate"/>
      </w:r>
      <w:r>
        <w:rPr>
          <w:rFonts w:ascii="Times New Roman" w:hAnsi="Times New Roman"/>
          <w:color w:val="000000" w:themeColor="text1"/>
          <w14:textFill>
            <w14:solidFill>
              <w14:schemeClr w14:val="tx1"/>
            </w14:solidFill>
          </w14:textFill>
        </w:rPr>
        <w:t>Lawson et al., 2018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"_ENREF_56" \o "Midde, 2018 #2585" </w:instrText>
      </w:r>
      <w:r>
        <w:fldChar w:fldCharType="separate"/>
      </w:r>
      <w:r>
        <w:rPr>
          <w:rFonts w:ascii="Times New Roman" w:hAnsi="Times New Roman"/>
          <w:color w:val="000000" w:themeColor="text1"/>
          <w14:textFill>
            <w14:solidFill>
              <w14:schemeClr w14:val="tx1"/>
            </w14:solidFill>
          </w14:textFill>
        </w:rPr>
        <w:t>Midde et al., 2018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"_ENREF_60" \o "Puram, 2017 #2586" </w:instrText>
      </w:r>
      <w:r>
        <w:fldChar w:fldCharType="separate"/>
      </w:r>
      <w:r>
        <w:rPr>
          <w:rFonts w:ascii="Times New Roman" w:hAnsi="Times New Roman"/>
          <w:color w:val="000000" w:themeColor="text1"/>
          <w14:textFill>
            <w14:solidFill>
              <w14:schemeClr w14:val="tx1"/>
            </w14:solidFill>
          </w14:textFill>
        </w:rPr>
        <w:t>Puram et al., 2017</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bookmarkStart w:id="26" w:name="OLE_LINK140"/>
      <w:bookmarkStart w:id="27" w:name="OLE_LINK141"/>
      <w:r>
        <w:rPr>
          <w:rFonts w:ascii="Times New Roman" w:hAnsi="Times New Roman"/>
          <w:color w:val="000000" w:themeColor="text1"/>
          <w14:textFill>
            <w14:solidFill>
              <w14:schemeClr w14:val="tx1"/>
            </w14:solidFill>
          </w14:textFill>
        </w:rPr>
        <w:t xml:space="preserve">While scRNA-seq provides the information of inter and intra-cellular variability, </w:t>
      </w:r>
      <w:bookmarkEnd w:id="26"/>
      <w:bookmarkEnd w:id="27"/>
      <w:r>
        <w:rPr>
          <w:rFonts w:ascii="Times New Roman" w:hAnsi="Times New Roman"/>
          <w:color w:val="000000" w:themeColor="text1"/>
          <w14:textFill>
            <w14:solidFill>
              <w14:schemeClr w14:val="tx1"/>
            </w14:solidFill>
          </w14:textFill>
        </w:rPr>
        <w:t xml:space="preserve">investigating through single cell </w:t>
      </w:r>
      <w:bookmarkStart w:id="28" w:name="OLE_LINK142"/>
      <w:bookmarkStart w:id="29" w:name="OLE_LINK143"/>
      <w:r>
        <w:rPr>
          <w:rFonts w:ascii="Times New Roman" w:hAnsi="Times New Roman"/>
          <w:color w:val="000000" w:themeColor="text1"/>
          <w14:textFill>
            <w14:solidFill>
              <w14:schemeClr w14:val="tx1"/>
            </w14:solidFill>
          </w14:textFill>
        </w:rPr>
        <w:t xml:space="preserve">epigenomic </w:t>
      </w:r>
      <w:bookmarkEnd w:id="28"/>
      <w:bookmarkEnd w:id="29"/>
      <w:r>
        <w:rPr>
          <w:rFonts w:ascii="Times New Roman" w:hAnsi="Times New Roman"/>
          <w:color w:val="000000" w:themeColor="text1"/>
          <w14:textFill>
            <w14:solidFill>
              <w14:schemeClr w14:val="tx1"/>
            </w14:solidFill>
          </w14:textFill>
        </w:rPr>
        <w:t xml:space="preserve">assays providing an opportunity to uncover the regulatory landscape in single cells. </w:t>
      </w:r>
      <w:r>
        <w:rPr>
          <w:rFonts w:ascii="Times New Roman" w:hAnsi="Times New Roman" w:eastAsiaTheme="minorEastAsia"/>
          <w:color w:val="000000" w:themeColor="text1"/>
          <w:lang w:eastAsia="zh-CN"/>
          <w14:textFill>
            <w14:solidFill>
              <w14:schemeClr w14:val="tx1"/>
            </w14:solidFill>
          </w14:textFill>
        </w:rPr>
        <w:t>Recently, t</w:t>
      </w:r>
      <w:r>
        <w:rPr>
          <w:rFonts w:ascii="Times New Roman" w:hAnsi="Times New Roman"/>
          <w:color w:val="000000" w:themeColor="text1"/>
          <w14:textFill>
            <w14:solidFill>
              <w14:schemeClr w14:val="tx1"/>
            </w14:solidFill>
          </w14:textFill>
        </w:rPr>
        <w:t xml:space="preserve">he emergence of </w:t>
      </w:r>
      <w:bookmarkStart w:id="30" w:name="OLE_LINK36"/>
      <w:bookmarkStart w:id="31" w:name="OLE_LINK34"/>
      <w:r>
        <w:rPr>
          <w:rFonts w:ascii="Times New Roman" w:hAnsi="Times New Roman"/>
          <w:color w:val="000000" w:themeColor="text1"/>
          <w14:textFill>
            <w14:solidFill>
              <w14:schemeClr w14:val="tx1"/>
            </w14:solidFill>
          </w14:textFill>
        </w:rPr>
        <w:t>single-cell assay for transposase-accessible chromatin</w:t>
      </w:r>
      <w:bookmarkEnd w:id="30"/>
      <w:bookmarkEnd w:id="31"/>
      <w:r>
        <w:rPr>
          <w:rFonts w:ascii="Times New Roman" w:hAnsi="Times New Roman"/>
          <w:color w:val="000000" w:themeColor="text1"/>
          <w14:textFill>
            <w14:solidFill>
              <w14:schemeClr w14:val="tx1"/>
            </w14:solidFill>
          </w14:textFill>
        </w:rPr>
        <w:t xml:space="preserve"> (scATAC-seq)</w:t>
      </w:r>
      <w:r>
        <w:rPr>
          <w:rFonts w:ascii="Times New Roman" w:hAnsi="Times New Roman" w:eastAsiaTheme="minorEastAsia"/>
          <w:color w:val="000000" w:themeColor="text1"/>
          <w:lang w:eastAsia="zh-CN"/>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 xml:space="preserve">makes it possible to profile chromatin accessibility landscape to uncover regulatory logic of gene expression programs underlying cell identity </w:t>
      </w:r>
      <w:r>
        <w:rPr>
          <w:rFonts w:ascii="Times New Roman" w:hAnsi="Times New Roman"/>
          <w:color w:val="000000" w:themeColor="text1"/>
          <w14:textFill>
            <w14:solidFill>
              <w14:schemeClr w14:val="tx1"/>
            </w14:solidFill>
          </w14:textFill>
        </w:rPr>
        <w:fldChar w:fldCharType="begin">
          <w:fldData xml:space="preserve">PEVuZE5vdGU+PENpdGU+PEF1dGhvcj5MYWtlPC9BdXRob3I+PFllYXI+MjAxODwvWWVhcj48UmVj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PEVuZE5vdGU+PENpdGU+PEF1dGhvcj5MYWtlPC9BdXRob3I+PFllYXI+MjAxODwvWWVhcj48UmVj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"_ENREF_41" \o "Lake, 2018 #2595" </w:instrText>
      </w:r>
      <w:r>
        <w:fldChar w:fldCharType="separate"/>
      </w:r>
      <w:r>
        <w:rPr>
          <w:rFonts w:ascii="Times New Roman" w:hAnsi="Times New Roman"/>
          <w:color w:val="000000" w:themeColor="text1"/>
          <w14:textFill>
            <w14:solidFill>
              <w14:schemeClr w14:val="tx1"/>
            </w14:solidFill>
          </w14:textFill>
        </w:rPr>
        <w:t>Lake et al., 2018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"_ENREF_51" \o "Macaulay, 2014 #2592" </w:instrText>
      </w:r>
      <w:r>
        <w:fldChar w:fldCharType="separate"/>
      </w:r>
      <w:r>
        <w:rPr>
          <w:rFonts w:ascii="Times New Roman" w:hAnsi="Times New Roman"/>
          <w:color w:val="000000" w:themeColor="text1"/>
          <w14:textFill>
            <w14:solidFill>
              <w14:schemeClr w14:val="tx1"/>
            </w14:solidFill>
          </w14:textFill>
        </w:rPr>
        <w:t>Macaulay and Voet, 2014</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del w:id="9" w:author="admin" w:date="2021-04-22T09:31:00Z">
        <w:r>
          <w:rPr>
            <w:rFonts w:ascii="Times New Roman" w:hAnsi="Times New Roman"/>
            <w:color w:val="000000" w:themeColor="text1"/>
            <w14:textFill>
              <w14:solidFill>
                <w14:schemeClr w14:val="tx1"/>
              </w14:solidFill>
            </w14:textFill>
          </w:rPr>
          <w:delText xml:space="preserve">There were three main experimental schemes to captured single cell for scATAC-seq libraries </w:delText>
        </w:r>
      </w:del>
      <w:del w:id="10" w:author="admin" w:date="2021-04-22T09:31:00Z">
        <w:r>
          <w:rPr>
            <w:rFonts w:ascii="Times New Roman" w:hAnsi="Times New Roman"/>
          </w:rPr>
          <w:delText>preparation</w:delText>
        </w:r>
      </w:del>
      <w:del w:id="11" w:author="admin" w:date="2021-04-22T09:31:00Z">
        <w:r>
          <w:rPr>
            <w:rFonts w:ascii="Times New Roman" w:hAnsi="Times New Roman"/>
            <w:color w:val="000000" w:themeColor="text1"/>
            <w14:textFill>
              <w14:solidFill>
                <w14:schemeClr w14:val="tx1"/>
              </w14:solidFill>
            </w14:textFill>
          </w:rPr>
          <w:delText xml:space="preserve">, 1) single cells or single nucleus are individually barcoded with combinatorial indexing by a split-and-pool approach (sci-ATAC-seq) </w:delText>
        </w:r>
      </w:del>
      <w:del w:id="12" w:author="admin" w:date="2021-04-22T09:31:00Z">
        <w:r>
          <w:rPr>
            <w:rFonts w:ascii="Times New Roman" w:hAnsi="Times New Roman"/>
            <w:color w:val="000000" w:themeColor="text1"/>
            <w14:textFill>
              <w14:solidFill>
                <w14:schemeClr w14:val="tx1"/>
              </w14:solidFill>
            </w14:textFill>
          </w:rPr>
          <w:fldChar w:fldCharType="begin">
            <w:fldData xml:space="preserve">PEVuZE5vdGU+PENpdGU+PEF1dGhvcj5QcmVpc3NsPC9BdXRob3I+PFllYXI+MjAxODwvWWVhcj48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</w:fldData>
          </w:fldChar>
        </w:r>
      </w:del>
      <w:del w:id="13" w:author="admin" w:date="2021-04-22T09:31:00Z">
        <w:r>
          <w:rPr>
            <w:rFonts w:ascii="Times New Roman" w:hAnsi="Times New Roman"/>
            <w:color w:val="000000" w:themeColor="text1"/>
            <w14:textFill>
              <w14:solidFill>
                <w14:schemeClr w14:val="tx1"/>
              </w14:solidFill>
            </w14:textFill>
          </w:rPr>
          <w:delInstrText xml:space="preserve"> ADDIN EN.CITE </w:delInstrText>
        </w:r>
      </w:del>
      <w:del w:id="14" w:author="admin" w:date="2021-04-22T09:31:00Z">
        <w:r>
          <w:rPr>
            <w:rFonts w:ascii="Times New Roman" w:hAnsi="Times New Roman"/>
            <w:color w:val="000000" w:themeColor="text1"/>
            <w14:textFill>
              <w14:solidFill>
                <w14:schemeClr w14:val="tx1"/>
              </w14:solidFill>
            </w14:textFill>
          </w:rPr>
          <w:fldChar w:fldCharType="begin">
            <w:fldData xml:space="preserve">PEVuZE5vdGU+PENpdGU+PEF1dGhvcj5QcmVpc3NsPC9BdXRob3I+PFllYXI+MjAxODwvWWVhcj48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</w:fldData>
          </w:fldChar>
        </w:r>
      </w:del>
      <w:del w:id="15" w:author="admin" w:date="2021-04-22T09:31:00Z">
        <w:r>
          <w:rPr>
            <w:rFonts w:ascii="Times New Roman" w:hAnsi="Times New Roman"/>
            <w:color w:val="000000" w:themeColor="text1"/>
            <w14:textFill>
              <w14:solidFill>
                <w14:schemeClr w14:val="tx1"/>
              </w14:solidFill>
            </w14:textFill>
          </w:rPr>
          <w:delInstrText xml:space="preserve"> ADDIN EN.CITE.DATA </w:delInstrText>
        </w:r>
      </w:del>
      <w:del w:id="16" w:author="admin" w:date="2021-04-22T09:31:00Z">
        <w:r>
          <w:rPr>
            <w:rFonts w:ascii="Times New Roman" w:hAnsi="Times New Roman"/>
            <w:color w:val="000000" w:themeColor="text1"/>
            <w14:textFill>
              <w14:solidFill>
                <w14:schemeClr w14:val="tx1"/>
              </w14:solidFill>
            </w14:textFill>
          </w:rPr>
          <w:fldChar w:fldCharType="end"/>
        </w:r>
      </w:del>
      <w:del w:id="17" w:author="admin" w:date="2021-04-22T09:31:00Z">
        <w:r>
          <w:rPr>
            <w:rFonts w:ascii="Times New Roman" w:hAnsi="Times New Roman"/>
            <w:color w:val="000000" w:themeColor="text1"/>
            <w14:textFill>
              <w14:solidFill>
                <w14:schemeClr w14:val="tx1"/>
              </w14:solidFill>
            </w14:textFill>
          </w:rPr>
          <w:fldChar w:fldCharType="separate"/>
        </w:r>
      </w:del>
      <w:del w:id="18" w:author="admin" w:date="2021-04-22T09:31:00Z">
        <w:r>
          <w:rPr>
            <w:rFonts w:ascii="Times New Roman" w:hAnsi="Times New Roman"/>
            <w:color w:val="000000" w:themeColor="text1"/>
            <w14:textFill>
              <w14:solidFill>
                <w14:schemeClr w14:val="tx1"/>
              </w14:solidFill>
            </w14:textFill>
          </w:rPr>
          <w:delText>(</w:delText>
        </w:r>
      </w:del>
      <w:del w:id="19" w:author="admin" w:date="2021-04-22T09:31:00Z">
        <w:r>
          <w:rPr/>
          <w:fldChar w:fldCharType="begin"/>
        </w:r>
      </w:del>
      <w:del w:id="20" w:author="admin" w:date="2021-04-22T09:31:00Z">
        <w:r>
          <w:rPr/>
          <w:delInstrText xml:space="preserve"> HYPERLINK \l "_ENREF_14" \o "Cao, 2018 #2597" </w:delInstrText>
        </w:r>
      </w:del>
      <w:del w:id="21" w:author="admin" w:date="2021-04-22T09:31:00Z">
        <w:r>
          <w:rPr/>
          <w:fldChar w:fldCharType="separate"/>
        </w:r>
      </w:del>
      <w:del w:id="22" w:author="admin" w:date="2021-04-22T09:31:00Z">
        <w:r>
          <w:rPr>
            <w:rFonts w:ascii="Times New Roman" w:hAnsi="Times New Roman"/>
            <w:color w:val="000000" w:themeColor="text1"/>
            <w14:textFill>
              <w14:solidFill>
                <w14:schemeClr w14:val="tx1"/>
              </w14:solidFill>
            </w14:textFill>
          </w:rPr>
          <w:delText>Cao et al., 2018</w:delText>
        </w:r>
      </w:del>
      <w:del w:id="23" w:author="admin" w:date="2021-04-22T09:31:00Z">
        <w:r>
          <w:rPr>
            <w:rFonts w:ascii="Times New Roman" w:hAnsi="Times New Roman"/>
            <w:color w:val="000000" w:themeColor="text1"/>
            <w14:textFill>
              <w14:solidFill>
                <w14:schemeClr w14:val="tx1"/>
              </w14:solidFill>
            </w14:textFill>
          </w:rPr>
          <w:fldChar w:fldCharType="end"/>
        </w:r>
      </w:del>
      <w:del w:id="24" w:author="admin" w:date="2021-04-22T09:31:00Z">
        <w:r>
          <w:rPr>
            <w:rFonts w:ascii="Times New Roman" w:hAnsi="Times New Roman"/>
            <w:color w:val="000000" w:themeColor="text1"/>
            <w14:textFill>
              <w14:solidFill>
                <w14:schemeClr w14:val="tx1"/>
              </w14:solidFill>
            </w14:textFill>
          </w:rPr>
          <w:delText xml:space="preserve">; </w:delText>
        </w:r>
      </w:del>
      <w:del w:id="25" w:author="admin" w:date="2021-04-22T09:31:00Z">
        <w:r>
          <w:rPr/>
          <w:fldChar w:fldCharType="begin"/>
        </w:r>
      </w:del>
      <w:del w:id="26" w:author="admin" w:date="2021-04-22T09:31:00Z">
        <w:r>
          <w:rPr/>
          <w:delInstrText xml:space="preserve"> HYPERLINK \l "_ENREF_23" \o "Cusanovich, 2018 #2646" </w:delInstrText>
        </w:r>
      </w:del>
      <w:del w:id="27" w:author="admin" w:date="2021-04-22T09:31:00Z">
        <w:r>
          <w:rPr/>
          <w:fldChar w:fldCharType="separate"/>
        </w:r>
      </w:del>
      <w:del w:id="28" w:author="admin" w:date="2021-04-22T09:31:00Z">
        <w:r>
          <w:rPr>
            <w:rFonts w:ascii="Times New Roman" w:hAnsi="Times New Roman"/>
            <w:color w:val="000000" w:themeColor="text1"/>
            <w14:textFill>
              <w14:solidFill>
                <w14:schemeClr w14:val="tx1"/>
              </w14:solidFill>
            </w14:textFill>
          </w:rPr>
          <w:delText>Cusanovich et al., 2018</w:delText>
        </w:r>
      </w:del>
      <w:del w:id="29" w:author="admin" w:date="2021-04-22T09:31:00Z">
        <w:r>
          <w:rPr>
            <w:rFonts w:ascii="Times New Roman" w:hAnsi="Times New Roman"/>
            <w:color w:val="000000" w:themeColor="text1"/>
            <w14:textFill>
              <w14:solidFill>
                <w14:schemeClr w14:val="tx1"/>
              </w14:solidFill>
            </w14:textFill>
          </w:rPr>
          <w:fldChar w:fldCharType="end"/>
        </w:r>
      </w:del>
      <w:del w:id="30" w:author="admin" w:date="2021-04-22T09:31:00Z">
        <w:r>
          <w:rPr>
            <w:rFonts w:ascii="Times New Roman" w:hAnsi="Times New Roman"/>
            <w:color w:val="000000" w:themeColor="text1"/>
            <w14:textFill>
              <w14:solidFill>
                <w14:schemeClr w14:val="tx1"/>
              </w14:solidFill>
            </w14:textFill>
          </w:rPr>
          <w:delText xml:space="preserve">; </w:delText>
        </w:r>
      </w:del>
      <w:del w:id="31" w:author="admin" w:date="2021-04-22T09:31:00Z">
        <w:r>
          <w:rPr/>
          <w:fldChar w:fldCharType="begin"/>
        </w:r>
      </w:del>
      <w:del w:id="32" w:author="admin" w:date="2021-04-22T09:31:00Z">
        <w:r>
          <w:rPr/>
          <w:delInstrText xml:space="preserve"> HYPERLINK \l "_ENREF_59" \o "Preissl, 2018 #2499" </w:delInstrText>
        </w:r>
      </w:del>
      <w:del w:id="33" w:author="admin" w:date="2021-04-22T09:31:00Z">
        <w:r>
          <w:rPr/>
          <w:fldChar w:fldCharType="separate"/>
        </w:r>
      </w:del>
      <w:del w:id="34" w:author="admin" w:date="2021-04-22T09:31:00Z">
        <w:r>
          <w:rPr>
            <w:rFonts w:ascii="Times New Roman" w:hAnsi="Times New Roman"/>
            <w:color w:val="000000" w:themeColor="text1"/>
            <w14:textFill>
              <w14:solidFill>
                <w14:schemeClr w14:val="tx1"/>
              </w14:solidFill>
            </w14:textFill>
          </w:rPr>
          <w:delText>Preissl et al., 2018</w:delText>
        </w:r>
      </w:del>
      <w:del w:id="35" w:author="admin" w:date="2021-04-22T09:31:00Z">
        <w:r>
          <w:rPr>
            <w:rFonts w:ascii="Times New Roman" w:hAnsi="Times New Roman"/>
            <w:color w:val="000000" w:themeColor="text1"/>
            <w14:textFill>
              <w14:solidFill>
                <w14:schemeClr w14:val="tx1"/>
              </w14:solidFill>
            </w14:textFill>
          </w:rPr>
          <w:fldChar w:fldCharType="end"/>
        </w:r>
      </w:del>
      <w:del w:id="36" w:author="admin" w:date="2021-04-22T09:31:00Z">
        <w:r>
          <w:rPr>
            <w:rFonts w:ascii="Times New Roman" w:hAnsi="Times New Roman"/>
            <w:color w:val="000000" w:themeColor="text1"/>
            <w14:textFill>
              <w14:solidFill>
                <w14:schemeClr w14:val="tx1"/>
              </w14:solidFill>
            </w14:textFill>
          </w:rPr>
          <w:delText>)</w:delText>
        </w:r>
      </w:del>
      <w:del w:id="37" w:author="admin" w:date="2021-04-22T09:31:00Z">
        <w:r>
          <w:rPr>
            <w:rFonts w:ascii="Times New Roman" w:hAnsi="Times New Roman"/>
            <w:color w:val="000000" w:themeColor="text1"/>
            <w14:textFill>
              <w14:solidFill>
                <w14:schemeClr w14:val="tx1"/>
              </w14:solidFill>
            </w14:textFill>
          </w:rPr>
          <w:fldChar w:fldCharType="end"/>
        </w:r>
      </w:del>
      <w:del w:id="38" w:author="admin" w:date="2021-04-22T09:31:00Z">
        <w:r>
          <w:rPr>
            <w:rFonts w:ascii="Times New Roman" w:hAnsi="Times New Roman"/>
            <w:color w:val="000000" w:themeColor="text1"/>
            <w14:textFill>
              <w14:solidFill>
                <w14:schemeClr w14:val="tx1"/>
              </w14:solidFill>
            </w14:textFill>
          </w:rPr>
          <w:delText xml:space="preserve">; 2) single cell is captured and labeled by multi-well plate or array based technologies like ICELL8 and Fluidigm C1 (plate or array based scATAC-seq) </w:delText>
        </w:r>
      </w:del>
      <w:del w:id="39" w:author="admin" w:date="2021-04-22T09:31:00Z">
        <w:r>
          <w:rPr>
            <w:rFonts w:ascii="Times New Roman" w:hAnsi="Times New Roman"/>
            <w:color w:val="000000" w:themeColor="text1"/>
            <w14:textFill>
              <w14:solidFill>
                <w14:schemeClr w14:val="tx1"/>
              </w14:solidFill>
            </w14:textFill>
          </w:rPr>
          <w:fldChar w:fldCharType="begin">
            <w:fldData xml:space="preserve">PEVuZE5vdGU+PENpdGU+PEF1dGhvcj5DaGVuPC9BdXRob3I+PFllYXI+MjAxODwvWWVhcj48UmVj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</w:fldData>
          </w:fldChar>
        </w:r>
      </w:del>
      <w:del w:id="40" w:author="admin" w:date="2021-04-22T09:31:00Z">
        <w:r>
          <w:rPr>
            <w:rFonts w:ascii="Times New Roman" w:hAnsi="Times New Roman"/>
            <w:color w:val="000000" w:themeColor="text1"/>
            <w14:textFill>
              <w14:solidFill>
                <w14:schemeClr w14:val="tx1"/>
              </w14:solidFill>
            </w14:textFill>
          </w:rPr>
          <w:delInstrText xml:space="preserve"> ADDIN EN.CITE </w:delInstrText>
        </w:r>
      </w:del>
      <w:del w:id="41" w:author="admin" w:date="2021-04-22T09:31:00Z">
        <w:r>
          <w:rPr>
            <w:rFonts w:ascii="Times New Roman" w:hAnsi="Times New Roman"/>
            <w:color w:val="000000" w:themeColor="text1"/>
            <w14:textFill>
              <w14:solidFill>
                <w14:schemeClr w14:val="tx1"/>
              </w14:solidFill>
            </w14:textFill>
          </w:rPr>
          <w:fldChar w:fldCharType="begin">
            <w:fldData xml:space="preserve">PEVuZE5vdGU+PENpdGU+PEF1dGhvcj5DaGVuPC9BdXRob3I+PFllYXI+MjAxODwvWWVhcj48UmVj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</w:fldData>
          </w:fldChar>
        </w:r>
      </w:del>
      <w:del w:id="42" w:author="admin" w:date="2021-04-22T09:31:00Z">
        <w:r>
          <w:rPr>
            <w:rFonts w:ascii="Times New Roman" w:hAnsi="Times New Roman"/>
            <w:color w:val="000000" w:themeColor="text1"/>
            <w14:textFill>
              <w14:solidFill>
                <w14:schemeClr w14:val="tx1"/>
              </w14:solidFill>
            </w14:textFill>
          </w:rPr>
          <w:delInstrText xml:space="preserve"> ADDIN EN.CITE.DATA </w:delInstrText>
        </w:r>
      </w:del>
      <w:del w:id="43" w:author="admin" w:date="2021-04-22T09:31:00Z">
        <w:r>
          <w:rPr>
            <w:rFonts w:ascii="Times New Roman" w:hAnsi="Times New Roman"/>
            <w:color w:val="000000" w:themeColor="text1"/>
            <w14:textFill>
              <w14:solidFill>
                <w14:schemeClr w14:val="tx1"/>
              </w14:solidFill>
            </w14:textFill>
          </w:rPr>
          <w:fldChar w:fldCharType="end"/>
        </w:r>
      </w:del>
      <w:del w:id="44" w:author="admin" w:date="2021-04-22T09:31:00Z">
        <w:r>
          <w:rPr>
            <w:rFonts w:ascii="Times New Roman" w:hAnsi="Times New Roman"/>
            <w:color w:val="000000" w:themeColor="text1"/>
            <w14:textFill>
              <w14:solidFill>
                <w14:schemeClr w14:val="tx1"/>
              </w14:solidFill>
            </w14:textFill>
          </w:rPr>
          <w:fldChar w:fldCharType="separate"/>
        </w:r>
      </w:del>
      <w:del w:id="45" w:author="admin" w:date="2021-04-22T09:31:00Z">
        <w:r>
          <w:rPr>
            <w:rFonts w:ascii="Times New Roman" w:hAnsi="Times New Roman"/>
            <w:color w:val="000000" w:themeColor="text1"/>
            <w14:textFill>
              <w14:solidFill>
                <w14:schemeClr w14:val="tx1"/>
              </w14:solidFill>
            </w14:textFill>
          </w:rPr>
          <w:delText>(</w:delText>
        </w:r>
      </w:del>
      <w:del w:id="46" w:author="admin" w:date="2021-04-22T09:31:00Z">
        <w:r>
          <w:rPr/>
          <w:fldChar w:fldCharType="begin"/>
        </w:r>
      </w:del>
      <w:del w:id="47" w:author="admin" w:date="2021-04-22T09:31:00Z">
        <w:r>
          <w:rPr/>
          <w:delInstrText xml:space="preserve"> HYPERLINK \l "_ENREF_11" \o "Buenrostro, 2018 #2661" </w:delInstrText>
        </w:r>
      </w:del>
      <w:del w:id="48" w:author="admin" w:date="2021-04-22T09:31:00Z">
        <w:r>
          <w:rPr/>
          <w:fldChar w:fldCharType="separate"/>
        </w:r>
      </w:del>
      <w:del w:id="49" w:author="admin" w:date="2021-04-22T09:31:00Z">
        <w:r>
          <w:rPr>
            <w:rFonts w:ascii="Times New Roman" w:hAnsi="Times New Roman"/>
            <w:color w:val="000000" w:themeColor="text1"/>
            <w14:textFill>
              <w14:solidFill>
                <w14:schemeClr w14:val="tx1"/>
              </w14:solidFill>
            </w14:textFill>
          </w:rPr>
          <w:delText>Buenrostro et al., 2018</w:delText>
        </w:r>
      </w:del>
      <w:del w:id="50" w:author="admin" w:date="2021-04-22T09:31:00Z">
        <w:r>
          <w:rPr>
            <w:rFonts w:ascii="Times New Roman" w:hAnsi="Times New Roman"/>
            <w:color w:val="000000" w:themeColor="text1"/>
            <w14:textFill>
              <w14:solidFill>
                <w14:schemeClr w14:val="tx1"/>
              </w14:solidFill>
            </w14:textFill>
          </w:rPr>
          <w:fldChar w:fldCharType="end"/>
        </w:r>
      </w:del>
      <w:del w:id="51" w:author="admin" w:date="2021-04-22T09:31:00Z">
        <w:r>
          <w:rPr>
            <w:rFonts w:ascii="Times New Roman" w:hAnsi="Times New Roman"/>
            <w:color w:val="000000" w:themeColor="text1"/>
            <w14:textFill>
              <w14:solidFill>
                <w14:schemeClr w14:val="tx1"/>
              </w14:solidFill>
            </w14:textFill>
          </w:rPr>
          <w:delText xml:space="preserve">; </w:delText>
        </w:r>
      </w:del>
      <w:del w:id="52" w:author="admin" w:date="2021-04-22T09:31:00Z">
        <w:r>
          <w:rPr/>
          <w:fldChar w:fldCharType="begin"/>
        </w:r>
      </w:del>
      <w:del w:id="53" w:author="admin" w:date="2021-04-22T09:31:00Z">
        <w:r>
          <w:rPr/>
          <w:delInstrText xml:space="preserve"> HYPERLINK \l "_ENREF_12" \o "Buenrostro, 2015 #2497" </w:delInstrText>
        </w:r>
      </w:del>
      <w:del w:id="54" w:author="admin" w:date="2021-04-22T09:31:00Z">
        <w:r>
          <w:rPr/>
          <w:fldChar w:fldCharType="separate"/>
        </w:r>
      </w:del>
      <w:del w:id="55" w:author="admin" w:date="2021-04-22T09:31:00Z">
        <w:r>
          <w:rPr>
            <w:rFonts w:ascii="Times New Roman" w:hAnsi="Times New Roman"/>
            <w:color w:val="000000" w:themeColor="text1"/>
            <w14:textFill>
              <w14:solidFill>
                <w14:schemeClr w14:val="tx1"/>
              </w14:solidFill>
            </w14:textFill>
          </w:rPr>
          <w:delText>Buenrostro et al., 2015</w:delText>
        </w:r>
      </w:del>
      <w:del w:id="56" w:author="admin" w:date="2021-04-22T09:31:00Z">
        <w:r>
          <w:rPr>
            <w:rFonts w:ascii="Times New Roman" w:hAnsi="Times New Roman"/>
            <w:color w:val="000000" w:themeColor="text1"/>
            <w14:textFill>
              <w14:solidFill>
                <w14:schemeClr w14:val="tx1"/>
              </w14:solidFill>
            </w14:textFill>
          </w:rPr>
          <w:fldChar w:fldCharType="end"/>
        </w:r>
      </w:del>
      <w:del w:id="57" w:author="admin" w:date="2021-04-22T09:31:00Z">
        <w:r>
          <w:rPr>
            <w:rFonts w:ascii="Times New Roman" w:hAnsi="Times New Roman"/>
            <w:color w:val="000000" w:themeColor="text1"/>
            <w14:textFill>
              <w14:solidFill>
                <w14:schemeClr w14:val="tx1"/>
              </w14:solidFill>
            </w14:textFill>
          </w:rPr>
          <w:delText xml:space="preserve">; </w:delText>
        </w:r>
      </w:del>
      <w:del w:id="58" w:author="admin" w:date="2021-04-22T09:31:00Z">
        <w:r>
          <w:rPr/>
          <w:fldChar w:fldCharType="begin"/>
        </w:r>
      </w:del>
      <w:del w:id="59" w:author="admin" w:date="2021-04-22T09:31:00Z">
        <w:r>
          <w:rPr/>
          <w:delInstrText xml:space="preserve"> HYPERLINK \l "_ENREF_17" \o "Chen, 2018 #2678" </w:delInstrText>
        </w:r>
      </w:del>
      <w:del w:id="60" w:author="admin" w:date="2021-04-22T09:31:00Z">
        <w:r>
          <w:rPr/>
          <w:fldChar w:fldCharType="separate"/>
        </w:r>
      </w:del>
      <w:del w:id="61" w:author="admin" w:date="2021-04-22T09:31:00Z">
        <w:r>
          <w:rPr>
            <w:rFonts w:ascii="Times New Roman" w:hAnsi="Times New Roman"/>
            <w:color w:val="000000" w:themeColor="text1"/>
            <w14:textFill>
              <w14:solidFill>
                <w14:schemeClr w14:val="tx1"/>
              </w14:solidFill>
            </w14:textFill>
          </w:rPr>
          <w:delText>Chen et al., 2018</w:delText>
        </w:r>
      </w:del>
      <w:del w:id="62" w:author="admin" w:date="2021-04-22T09:31:00Z">
        <w:r>
          <w:rPr>
            <w:rFonts w:ascii="Times New Roman" w:hAnsi="Times New Roman"/>
            <w:color w:val="000000" w:themeColor="text1"/>
            <w14:textFill>
              <w14:solidFill>
                <w14:schemeClr w14:val="tx1"/>
              </w14:solidFill>
            </w14:textFill>
          </w:rPr>
          <w:fldChar w:fldCharType="end"/>
        </w:r>
      </w:del>
      <w:del w:id="63" w:author="admin" w:date="2021-04-22T09:31:00Z">
        <w:r>
          <w:rPr>
            <w:rFonts w:ascii="Times New Roman" w:hAnsi="Times New Roman"/>
            <w:color w:val="000000" w:themeColor="text1"/>
            <w14:textFill>
              <w14:solidFill>
                <w14:schemeClr w14:val="tx1"/>
              </w14:solidFill>
            </w14:textFill>
          </w:rPr>
          <w:delText xml:space="preserve">; </w:delText>
        </w:r>
      </w:del>
      <w:del w:id="64" w:author="admin" w:date="2021-04-22T09:31:00Z">
        <w:r>
          <w:rPr/>
          <w:fldChar w:fldCharType="begin"/>
        </w:r>
      </w:del>
      <w:del w:id="65" w:author="admin" w:date="2021-04-22T09:31:00Z">
        <w:r>
          <w:rPr/>
          <w:delInstrText xml:space="preserve"> HYPERLINK \l "_ENREF_55" \o "Mezger, 2018 #2677" </w:delInstrText>
        </w:r>
      </w:del>
      <w:del w:id="66" w:author="admin" w:date="2021-04-22T09:31:00Z">
        <w:r>
          <w:rPr/>
          <w:fldChar w:fldCharType="separate"/>
        </w:r>
      </w:del>
      <w:del w:id="67" w:author="admin" w:date="2021-04-22T09:31:00Z">
        <w:r>
          <w:rPr>
            <w:rFonts w:ascii="Times New Roman" w:hAnsi="Times New Roman"/>
            <w:color w:val="000000" w:themeColor="text1"/>
            <w14:textFill>
              <w14:solidFill>
                <w14:schemeClr w14:val="tx1"/>
              </w14:solidFill>
            </w14:textFill>
          </w:rPr>
          <w:delText>Mezger et al., 2018</w:delText>
        </w:r>
      </w:del>
      <w:del w:id="68" w:author="admin" w:date="2021-04-22T09:31:00Z">
        <w:r>
          <w:rPr>
            <w:rFonts w:ascii="Times New Roman" w:hAnsi="Times New Roman"/>
            <w:color w:val="000000" w:themeColor="text1"/>
            <w14:textFill>
              <w14:solidFill>
                <w14:schemeClr w14:val="tx1"/>
              </w14:solidFill>
            </w14:textFill>
          </w:rPr>
          <w:fldChar w:fldCharType="end"/>
        </w:r>
      </w:del>
      <w:del w:id="69" w:author="admin" w:date="2021-04-22T09:31:00Z">
        <w:r>
          <w:rPr>
            <w:rFonts w:ascii="Times New Roman" w:hAnsi="Times New Roman"/>
            <w:color w:val="000000" w:themeColor="text1"/>
            <w14:textFill>
              <w14:solidFill>
                <w14:schemeClr w14:val="tx1"/>
              </w14:solidFill>
            </w14:textFill>
          </w:rPr>
          <w:delText>)</w:delText>
        </w:r>
      </w:del>
      <w:del w:id="70" w:author="admin" w:date="2021-04-22T09:31:00Z">
        <w:r>
          <w:rPr>
            <w:rFonts w:ascii="Times New Roman" w:hAnsi="Times New Roman"/>
            <w:color w:val="000000" w:themeColor="text1"/>
            <w14:textFill>
              <w14:solidFill>
                <w14:schemeClr w14:val="tx1"/>
              </w14:solidFill>
            </w14:textFill>
          </w:rPr>
          <w:fldChar w:fldCharType="end"/>
        </w:r>
      </w:del>
      <w:del w:id="71" w:author="admin" w:date="2021-04-22T09:31:00Z">
        <w:r>
          <w:rPr>
            <w:rFonts w:ascii="Times New Roman" w:hAnsi="Times New Roman"/>
            <w:color w:val="000000" w:themeColor="text1"/>
            <w14:textFill>
              <w14:solidFill>
                <w14:schemeClr w14:val="tx1"/>
              </w14:solidFill>
            </w14:textFill>
          </w:rPr>
          <w:delText xml:space="preserve">; 3) scATAC-seq library is prepared by microfluidic droplet-based techniques provided by 10X Genomics and BioRad (droplet based scATAC-seq) </w:delText>
        </w:r>
      </w:del>
      <w:del w:id="72" w:author="admin" w:date="2021-04-22T09:31:00Z">
        <w:r>
          <w:rPr>
            <w:rFonts w:ascii="Times New Roman" w:hAnsi="Times New Roman"/>
            <w:color w:val="000000" w:themeColor="text1"/>
            <w14:textFill>
              <w14:solidFill>
                <w14:schemeClr w14:val="tx1"/>
              </w14:solidFill>
            </w14:textFill>
          </w:rPr>
          <w:fldChar w:fldCharType="begin">
            <w:fldData xml:space="preserve">PEVuZE5vdGU+PENpdGU+PEF1dGhvcj5MYWtlPC9BdXRob3I+PFllYXI+MjAxODwvWWVhcj48UmVj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</w:fldData>
          </w:fldChar>
        </w:r>
      </w:del>
      <w:del w:id="73" w:author="admin" w:date="2021-04-22T09:31:00Z">
        <w:r>
          <w:rPr>
            <w:rFonts w:ascii="Times New Roman" w:hAnsi="Times New Roman"/>
            <w:color w:val="000000" w:themeColor="text1"/>
            <w14:textFill>
              <w14:solidFill>
                <w14:schemeClr w14:val="tx1"/>
              </w14:solidFill>
            </w14:textFill>
          </w:rPr>
          <w:delInstrText xml:space="preserve"> ADDIN EN.CITE </w:delInstrText>
        </w:r>
      </w:del>
      <w:del w:id="74" w:author="admin" w:date="2021-04-22T09:31:00Z">
        <w:r>
          <w:rPr>
            <w:rFonts w:ascii="Times New Roman" w:hAnsi="Times New Roman"/>
            <w:color w:val="000000" w:themeColor="text1"/>
            <w14:textFill>
              <w14:solidFill>
                <w14:schemeClr w14:val="tx1"/>
              </w14:solidFill>
            </w14:textFill>
          </w:rPr>
          <w:fldChar w:fldCharType="begin">
            <w:fldData xml:space="preserve">PEVuZE5vdGU+PENpdGU+PEF1dGhvcj5MYWtlPC9BdXRob3I+PFllYXI+MjAxODwvWWVhcj48UmVj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</w:fldData>
          </w:fldChar>
        </w:r>
      </w:del>
      <w:del w:id="75" w:author="admin" w:date="2021-04-22T09:31:00Z">
        <w:r>
          <w:rPr>
            <w:rFonts w:ascii="Times New Roman" w:hAnsi="Times New Roman"/>
            <w:color w:val="000000" w:themeColor="text1"/>
            <w14:textFill>
              <w14:solidFill>
                <w14:schemeClr w14:val="tx1"/>
              </w14:solidFill>
            </w14:textFill>
          </w:rPr>
          <w:delInstrText xml:space="preserve"> ADDIN EN.CITE.DATA </w:delInstrText>
        </w:r>
      </w:del>
      <w:del w:id="76" w:author="admin" w:date="2021-04-22T09:31:00Z">
        <w:r>
          <w:rPr>
            <w:rFonts w:ascii="Times New Roman" w:hAnsi="Times New Roman"/>
            <w:color w:val="000000" w:themeColor="text1"/>
            <w14:textFill>
              <w14:solidFill>
                <w14:schemeClr w14:val="tx1"/>
              </w14:solidFill>
            </w14:textFill>
          </w:rPr>
          <w:fldChar w:fldCharType="end"/>
        </w:r>
      </w:del>
      <w:del w:id="77" w:author="admin" w:date="2021-04-22T09:31:00Z">
        <w:r>
          <w:rPr>
            <w:rFonts w:ascii="Times New Roman" w:hAnsi="Times New Roman"/>
            <w:color w:val="000000" w:themeColor="text1"/>
            <w14:textFill>
              <w14:solidFill>
                <w14:schemeClr w14:val="tx1"/>
              </w14:solidFill>
            </w14:textFill>
          </w:rPr>
          <w:fldChar w:fldCharType="separate"/>
        </w:r>
      </w:del>
      <w:del w:id="78" w:author="admin" w:date="2021-04-22T09:31:00Z">
        <w:r>
          <w:rPr>
            <w:rFonts w:ascii="Times New Roman" w:hAnsi="Times New Roman"/>
            <w:color w:val="000000" w:themeColor="text1"/>
            <w14:textFill>
              <w14:solidFill>
                <w14:schemeClr w14:val="tx1"/>
              </w14:solidFill>
            </w14:textFill>
          </w:rPr>
          <w:delText>(</w:delText>
        </w:r>
      </w:del>
      <w:del w:id="79" w:author="admin" w:date="2021-04-22T09:31:00Z">
        <w:r>
          <w:rPr/>
          <w:fldChar w:fldCharType="begin"/>
        </w:r>
      </w:del>
      <w:del w:id="80" w:author="admin" w:date="2021-04-22T09:31:00Z">
        <w:r>
          <w:rPr/>
          <w:delInstrText xml:space="preserve"> HYPERLINK \l "_ENREF_16" \o "Chen, 2019 #2679" </w:delInstrText>
        </w:r>
      </w:del>
      <w:del w:id="81" w:author="admin" w:date="2021-04-22T09:31:00Z">
        <w:r>
          <w:rPr/>
          <w:fldChar w:fldCharType="separate"/>
        </w:r>
      </w:del>
      <w:del w:id="82" w:author="admin" w:date="2021-04-22T09:31:00Z">
        <w:r>
          <w:rPr>
            <w:rFonts w:ascii="Times New Roman" w:hAnsi="Times New Roman"/>
            <w:color w:val="000000" w:themeColor="text1"/>
            <w14:textFill>
              <w14:solidFill>
                <w14:schemeClr w14:val="tx1"/>
              </w14:solidFill>
            </w14:textFill>
          </w:rPr>
          <w:delText>Chen et al., 2019</w:delText>
        </w:r>
      </w:del>
      <w:del w:id="83" w:author="admin" w:date="2021-04-22T09:31:00Z">
        <w:r>
          <w:rPr>
            <w:rFonts w:ascii="Times New Roman" w:hAnsi="Times New Roman"/>
            <w:color w:val="000000" w:themeColor="text1"/>
            <w14:textFill>
              <w14:solidFill>
                <w14:schemeClr w14:val="tx1"/>
              </w14:solidFill>
            </w14:textFill>
          </w:rPr>
          <w:fldChar w:fldCharType="end"/>
        </w:r>
      </w:del>
      <w:del w:id="84" w:author="admin" w:date="2021-04-22T09:31:00Z">
        <w:r>
          <w:rPr>
            <w:rFonts w:ascii="Times New Roman" w:hAnsi="Times New Roman"/>
            <w:color w:val="000000" w:themeColor="text1"/>
            <w14:textFill>
              <w14:solidFill>
                <w14:schemeClr w14:val="tx1"/>
              </w14:solidFill>
            </w14:textFill>
          </w:rPr>
          <w:delText xml:space="preserve">; </w:delText>
        </w:r>
      </w:del>
      <w:del w:id="85" w:author="admin" w:date="2021-04-22T09:31:00Z">
        <w:r>
          <w:rPr/>
          <w:fldChar w:fldCharType="begin"/>
        </w:r>
      </w:del>
      <w:del w:id="86" w:author="admin" w:date="2021-04-22T09:31:00Z">
        <w:r>
          <w:rPr/>
          <w:delInstrText xml:space="preserve"> HYPERLINK \l "_ENREF_41" \o "Lake, 2018 #2595" </w:delInstrText>
        </w:r>
      </w:del>
      <w:del w:id="87" w:author="admin" w:date="2021-04-22T09:31:00Z">
        <w:r>
          <w:rPr/>
          <w:fldChar w:fldCharType="separate"/>
        </w:r>
      </w:del>
      <w:del w:id="88" w:author="admin" w:date="2021-04-22T09:31:00Z">
        <w:r>
          <w:rPr>
            <w:rFonts w:ascii="Times New Roman" w:hAnsi="Times New Roman"/>
            <w:color w:val="000000" w:themeColor="text1"/>
            <w14:textFill>
              <w14:solidFill>
                <w14:schemeClr w14:val="tx1"/>
              </w14:solidFill>
            </w14:textFill>
          </w:rPr>
          <w:delText>Lake et al., 2018</w:delText>
        </w:r>
      </w:del>
      <w:del w:id="89" w:author="admin" w:date="2021-04-22T09:31:00Z">
        <w:r>
          <w:rPr>
            <w:rFonts w:ascii="Times New Roman" w:hAnsi="Times New Roman"/>
            <w:color w:val="000000" w:themeColor="text1"/>
            <w14:textFill>
              <w14:solidFill>
                <w14:schemeClr w14:val="tx1"/>
              </w14:solidFill>
            </w14:textFill>
          </w:rPr>
          <w:fldChar w:fldCharType="end"/>
        </w:r>
      </w:del>
      <w:del w:id="90" w:author="admin" w:date="2021-04-22T09:31:00Z">
        <w:r>
          <w:rPr>
            <w:rFonts w:ascii="Times New Roman" w:hAnsi="Times New Roman"/>
            <w:color w:val="000000" w:themeColor="text1"/>
            <w14:textFill>
              <w14:solidFill>
                <w14:schemeClr w14:val="tx1"/>
              </w14:solidFill>
            </w14:textFill>
          </w:rPr>
          <w:delText xml:space="preserve">; </w:delText>
        </w:r>
      </w:del>
      <w:del w:id="91" w:author="admin" w:date="2021-04-22T09:31:00Z">
        <w:r>
          <w:rPr/>
          <w:fldChar w:fldCharType="begin"/>
        </w:r>
      </w:del>
      <w:del w:id="92" w:author="admin" w:date="2021-04-22T09:31:00Z">
        <w:r>
          <w:rPr/>
          <w:delInstrText xml:space="preserve"> HYPERLINK \l "_ENREF_69" \o "Satpathy, 2019 #2680" </w:delInstrText>
        </w:r>
      </w:del>
      <w:del w:id="93" w:author="admin" w:date="2021-04-22T09:31:00Z">
        <w:r>
          <w:rPr/>
          <w:fldChar w:fldCharType="separate"/>
        </w:r>
      </w:del>
      <w:del w:id="94" w:author="admin" w:date="2021-04-22T09:31:00Z">
        <w:r>
          <w:rPr>
            <w:rFonts w:ascii="Times New Roman" w:hAnsi="Times New Roman"/>
            <w:color w:val="000000" w:themeColor="text1"/>
            <w14:textFill>
              <w14:solidFill>
                <w14:schemeClr w14:val="tx1"/>
              </w14:solidFill>
            </w14:textFill>
          </w:rPr>
          <w:delText>Satpathy et al., 2019</w:delText>
        </w:r>
      </w:del>
      <w:del w:id="95" w:author="admin" w:date="2021-04-22T09:31:00Z">
        <w:r>
          <w:rPr>
            <w:rFonts w:ascii="Times New Roman" w:hAnsi="Times New Roman"/>
            <w:color w:val="000000" w:themeColor="text1"/>
            <w14:textFill>
              <w14:solidFill>
                <w14:schemeClr w14:val="tx1"/>
              </w14:solidFill>
            </w14:textFill>
          </w:rPr>
          <w:fldChar w:fldCharType="end"/>
        </w:r>
      </w:del>
      <w:del w:id="96" w:author="admin" w:date="2021-04-22T09:31:00Z">
        <w:r>
          <w:rPr>
            <w:rFonts w:ascii="Times New Roman" w:hAnsi="Times New Roman"/>
            <w:color w:val="000000" w:themeColor="text1"/>
            <w14:textFill>
              <w14:solidFill>
                <w14:schemeClr w14:val="tx1"/>
              </w14:solidFill>
            </w14:textFill>
          </w:rPr>
          <w:delText>)</w:delText>
        </w:r>
      </w:del>
      <w:del w:id="97" w:author="admin" w:date="2021-04-22T09:31:00Z">
        <w:r>
          <w:rPr>
            <w:rFonts w:ascii="Times New Roman" w:hAnsi="Times New Roman"/>
            <w:color w:val="000000" w:themeColor="text1"/>
            <w14:textFill>
              <w14:solidFill>
                <w14:schemeClr w14:val="tx1"/>
              </w14:solidFill>
            </w14:textFill>
          </w:rPr>
          <w:fldChar w:fldCharType="end"/>
        </w:r>
      </w:del>
      <w:del w:id="98" w:author="admin" w:date="2021-04-22T09:31:00Z">
        <w:r>
          <w:rPr>
            <w:rFonts w:ascii="Times New Roman" w:hAnsi="Times New Roman"/>
            <w:color w:val="000000" w:themeColor="text1"/>
            <w14:textFill>
              <w14:solidFill>
                <w14:schemeClr w14:val="tx1"/>
              </w14:solidFill>
            </w14:textFill>
          </w:rPr>
          <w:delText xml:space="preserve">. </w:delText>
        </w:r>
      </w:del>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bookmarkStart w:id="32" w:name="OLE_LINK42"/>
      <w:bookmarkStart w:id="33" w:name="OLE_LINK43"/>
      <w:bookmarkStart w:id="34" w:name="OLE_LINK44"/>
      <w:bookmarkStart w:id="35" w:name="OLE_LINK45"/>
      <w:bookmarkStart w:id="36" w:name="OLE_LINK48"/>
      <w:bookmarkStart w:id="37" w:name="OLE_LINK49"/>
      <w:r>
        <w:rPr>
          <w:rFonts w:ascii="Times New Roman" w:hAnsi="Times New Roman" w:eastAsiaTheme="minorEastAsia"/>
          <w:color w:val="000000" w:themeColor="text1"/>
          <w:lang w:eastAsia="zh-CN"/>
          <w14:textFill>
            <w14:solidFill>
              <w14:schemeClr w14:val="tx1"/>
            </w14:solidFill>
          </w14:textFill>
        </w:rPr>
        <w:t xml:space="preserve">As the scATAC-seq </w:t>
      </w:r>
      <w:r>
        <w:rPr>
          <w:rFonts w:ascii="Times New Roman" w:hAnsi="Times New Roman"/>
          <w:color w:val="000000" w:themeColor="text1"/>
          <w14:textFill>
            <w14:solidFill>
              <w14:schemeClr w14:val="tx1"/>
            </w14:solidFill>
          </w14:textFill>
        </w:rPr>
        <w:t xml:space="preserve">technology provides an opportunity to understanding the regulatory landscape at single cell resolution, </w:t>
      </w:r>
      <w:bookmarkEnd w:id="32"/>
      <w:bookmarkEnd w:id="33"/>
      <w:bookmarkStart w:id="38" w:name="OLE_LINK52"/>
      <w:bookmarkStart w:id="39" w:name="OLE_LINK53"/>
      <w:r>
        <w:rPr>
          <w:rFonts w:ascii="Times New Roman" w:hAnsi="Times New Roman"/>
          <w:color w:val="000000" w:themeColor="text1"/>
          <w14:textFill>
            <w14:solidFill>
              <w14:schemeClr w14:val="tx1"/>
            </w14:solidFill>
          </w14:textFill>
        </w:rPr>
        <w:t>scATAC-seq data analysis comes new challenges</w:t>
      </w:r>
      <w:bookmarkEnd w:id="38"/>
      <w:bookmarkEnd w:id="39"/>
      <w:r>
        <w:rPr>
          <w:rFonts w:ascii="Times New Roman" w:hAnsi="Times New Roman"/>
          <w:color w:val="000000" w:themeColor="text1"/>
          <w14:textFill>
            <w14:solidFill>
              <w14:schemeClr w14:val="tx1"/>
            </w14:solidFill>
          </w14:textFill>
        </w:rPr>
        <w:t>.</w:t>
      </w:r>
      <w:bookmarkEnd w:id="34"/>
      <w:bookmarkEnd w:id="35"/>
      <w:r>
        <w:rPr>
          <w:rFonts w:ascii="Times New Roman" w:hAnsi="Times New Roman"/>
          <w:color w:val="000000" w:themeColor="text1"/>
          <w14:textFill>
            <w14:solidFill>
              <w14:schemeClr w14:val="tx1"/>
            </w14:solidFill>
          </w14:textFill>
        </w:rPr>
        <w:t xml:space="preserve"> According to scRNA-seq analysis, scATAC-seq analysis can be separated into four parts, 1) data acquisition including alignment, de-barcoded and quantification; 2) data cleaning like removing low quality cells, data imputation, normalization et al.; 3) cell-level analysis like clustering, visualization, trajectory et al.; 4) cell type specific accessible regions identification and annotation. However, due to the low copy number of DNA molecules available for scATAC-seq profiling (two in a diploid organism), the scATAC-seq data is extreme sparsity and has high-level noise, presenting methodological challenges distinct from those of scRNA-seq data analysis.</w:t>
      </w:r>
      <w:bookmarkEnd w:id="36"/>
      <w:bookmarkEnd w:id="37"/>
      <w:r>
        <w:rPr>
          <w:rFonts w:ascii="Times New Roman" w:hAnsi="Times New Roman"/>
          <w:color w:val="000000" w:themeColor="text1"/>
          <w14:textFill>
            <w14:solidFill>
              <w14:schemeClr w14:val="tx1"/>
            </w14:solidFill>
          </w14:textFill>
        </w:rPr>
        <w:t xml:space="preserve"> </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The first difficulty for scATAC-seq data analysis is defining regions to count the aligned reads. Unlike well-annotated RNA transcripts, the set of accessible regions for most cell types is uncharacterized and has to be learned from data. For most published scATAC-seq methods like chromVAR </w:t>
      </w:r>
      <w:r>
        <w:rPr>
          <w:rFonts w:ascii="Times New Roman" w:hAnsi="Times New Roman"/>
          <w:color w:val="000000" w:themeColor="text1"/>
          <w14:textFill>
            <w14:solidFill>
              <w14:schemeClr w14:val="tx1"/>
            </w14:solidFill>
          </w14:textFill>
        </w:rPr>
        <w:fldChar w:fldCharType="begin">
          <w:fldData xml:space="preserve">PEVuZE5vdGU+PENpdGU+PEF1dGhvcj5TY2hlcDwvQXV0aG9yPjxZZWFyPjIwMTc8L1llYXI+PFJl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PEVuZE5vdGU+PENpdGU+PEF1dGhvcj5TY2hlcDwvQXV0aG9yPjxZZWFyPjIwMTc8L1llYXI+PFJl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"_ENREF_70" \o "Schep, 2017 #2500" </w:instrText>
      </w:r>
      <w:r>
        <w:fldChar w:fldCharType="separate"/>
      </w:r>
      <w:r>
        <w:rPr>
          <w:rFonts w:ascii="Times New Roman" w:hAnsi="Times New Roman"/>
          <w:color w:val="000000" w:themeColor="text1"/>
          <w14:textFill>
            <w14:solidFill>
              <w14:schemeClr w14:val="tx1"/>
            </w14:solidFill>
          </w14:textFill>
        </w:rPr>
        <w:t>Schep et al., 2017</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Cicero </w:t>
      </w:r>
      <w:r>
        <w:rPr>
          <w:rFonts w:ascii="Times New Roman" w:hAnsi="Times New Roman"/>
          <w:color w:val="000000" w:themeColor="text1"/>
          <w14:textFill>
            <w14:solidFill>
              <w14:schemeClr w14:val="tx1"/>
            </w14:solidFill>
          </w14:textFill>
        </w:rPr>
        <w:fldChar w:fldCharType="begin">
          <w:fldData xml:space="preserve">PEVuZE5vdGU+PENpdGU+PEF1dGhvcj5QbGluZXI8L0F1dGhvcj48WWVhcj4yMDE4PC9ZZWFyPjxS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PEVuZE5vdGU+PENpdGU+PEF1dGhvcj5QbGluZXI8L0F1dGhvcj48WWVhcj4yMDE4PC9ZZWFyPjxS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"_ENREF_58" \o "Pliner, 2018 #2603" </w:instrText>
      </w:r>
      <w:r>
        <w:fldChar w:fldCharType="separate"/>
      </w:r>
      <w:r>
        <w:rPr>
          <w:rFonts w:ascii="Times New Roman" w:hAnsi="Times New Roman"/>
          <w:color w:val="000000" w:themeColor="text1"/>
          <w14:textFill>
            <w14:solidFill>
              <w14:schemeClr w14:val="tx1"/>
            </w14:solidFill>
          </w14:textFill>
        </w:rPr>
        <w:t>Pliner et al., 2018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hint="eastAsia" w:ascii="Times New Roman" w:hAnsi="Times New Roman" w:eastAsiaTheme="minorEastAsia"/>
          <w:color w:val="000000" w:themeColor="text1"/>
          <w:lang w:eastAsia="zh-CN"/>
          <w14:textFill>
            <w14:solidFill>
              <w14:schemeClr w14:val="tx1"/>
            </w14:solidFill>
          </w14:textFill>
        </w:rPr>
        <w:t>,</w:t>
      </w:r>
      <w:r>
        <w:rPr>
          <w:rFonts w:ascii="Times New Roman" w:hAnsi="Times New Roman" w:eastAsiaTheme="minorEastAsia"/>
          <w:color w:val="000000" w:themeColor="text1"/>
          <w:lang w:eastAsia="zh-CN"/>
          <w14:textFill>
            <w14:solidFill>
              <w14:schemeClr w14:val="tx1"/>
            </w14:solidFill>
          </w14:textFill>
        </w:rPr>
        <w:t xml:space="preserve"> LSI </w:t>
      </w:r>
      <w:r>
        <w:rPr>
          <w:rFonts w:ascii="Times New Roman" w:hAnsi="Times New Roman" w:eastAsiaTheme="minorEastAsia"/>
          <w:color w:val="000000" w:themeColor="text1"/>
          <w:lang w:eastAsia="zh-CN"/>
          <w14:textFill>
            <w14:solidFill>
              <w14:schemeClr w14:val="tx1"/>
            </w14:solidFill>
          </w14:textFill>
        </w:rPr>
        <w:fldChar w:fldCharType="begin">
          <w:fldData xml:space="preserve">PEVuZE5vdGU+PENpdGU+PEF1dGhvcj5DdXNhbm92aWNoPC9BdXRob3I+PFllYXI+MjAxODwvWWVh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</w:fldData>
        </w:fldChar>
      </w:r>
      <w:r>
        <w:rPr>
          <w:rFonts w:ascii="Times New Roman" w:hAnsi="Times New Roman" w:eastAsiaTheme="minorEastAsia"/>
          <w:color w:val="000000" w:themeColor="text1"/>
          <w:lang w:eastAsia="zh-CN"/>
          <w14:textFill>
            <w14:solidFill>
              <w14:schemeClr w14:val="tx1"/>
            </w14:solidFill>
          </w14:textFill>
        </w:rPr>
        <w:instrText xml:space="preserve"> ADDIN EN.CITE </w:instrText>
      </w:r>
      <w:r>
        <w:rPr>
          <w:rFonts w:ascii="Times New Roman" w:hAnsi="Times New Roman" w:eastAsiaTheme="minorEastAsia"/>
          <w:color w:val="000000" w:themeColor="text1"/>
          <w:lang w:eastAsia="zh-CN"/>
          <w14:textFill>
            <w14:solidFill>
              <w14:schemeClr w14:val="tx1"/>
            </w14:solidFill>
          </w14:textFill>
        </w:rPr>
        <w:fldChar w:fldCharType="begin">
          <w:fldData xml:space="preserve">PEVuZE5vdGU+PENpdGU+PEF1dGhvcj5DdXNhbm92aWNoPC9BdXRob3I+PFllYXI+MjAxODwvWWVh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</w:fldData>
        </w:fldChar>
      </w:r>
      <w:r>
        <w:rPr>
          <w:rFonts w:ascii="Times New Roman" w:hAnsi="Times New Roman" w:eastAsiaTheme="minorEastAsia"/>
          <w:color w:val="000000" w:themeColor="text1"/>
          <w:lang w:eastAsia="zh-CN"/>
          <w14:textFill>
            <w14:solidFill>
              <w14:schemeClr w14:val="tx1"/>
            </w14:solidFill>
          </w14:textFill>
        </w:rPr>
        <w:instrText xml:space="preserve"> ADDIN EN.CITE.DATA </w:instrText>
      </w:r>
      <w:r>
        <w:rPr>
          <w:rFonts w:ascii="Times New Roman" w:hAnsi="Times New Roman" w:eastAsiaTheme="minorEastAsia"/>
          <w:color w:val="000000" w:themeColor="text1"/>
          <w:lang w:eastAsia="zh-CN"/>
          <w14:textFill>
            <w14:solidFill>
              <w14:schemeClr w14:val="tx1"/>
            </w14:solidFill>
          </w14:textFill>
        </w:rPr>
        <w:fldChar w:fldCharType="end"/>
      </w:r>
      <w:r>
        <w:rPr>
          <w:rFonts w:ascii="Times New Roman" w:hAnsi="Times New Roman" w:eastAsiaTheme="minorEastAsia"/>
          <w:color w:val="000000" w:themeColor="text1"/>
          <w:lang w:eastAsia="zh-CN"/>
          <w14:textFill>
            <w14:solidFill>
              <w14:schemeClr w14:val="tx1"/>
            </w14:solidFill>
          </w14:textFill>
        </w:rPr>
        <w:fldChar w:fldCharType="separate"/>
      </w:r>
      <w:r>
        <w:rPr>
          <w:rFonts w:ascii="Times New Roman" w:hAnsi="Times New Roman" w:eastAsiaTheme="minorEastAsia"/>
          <w:color w:val="000000" w:themeColor="text1"/>
          <w:lang w:eastAsia="zh-CN"/>
          <w14:textFill>
            <w14:solidFill>
              <w14:schemeClr w14:val="tx1"/>
            </w14:solidFill>
          </w14:textFill>
        </w:rPr>
        <w:t>(</w:t>
      </w:r>
      <w:r>
        <w:fldChar w:fldCharType="begin"/>
      </w:r>
      <w:r>
        <w:instrText xml:space="preserve"> HYPERLINK \l "_ENREF_23" \o "Cusanovich, 2018 #2646" </w:instrText>
      </w:r>
      <w:r>
        <w:fldChar w:fldCharType="separate"/>
      </w:r>
      <w:r>
        <w:rPr>
          <w:rFonts w:ascii="Times New Roman" w:hAnsi="Times New Roman" w:eastAsiaTheme="minorEastAsia"/>
          <w:color w:val="000000" w:themeColor="text1"/>
          <w:lang w:eastAsia="zh-CN"/>
          <w14:textFill>
            <w14:solidFill>
              <w14:schemeClr w14:val="tx1"/>
            </w14:solidFill>
          </w14:textFill>
        </w:rPr>
        <w:t>Cusanovich et al., 2018</w:t>
      </w:r>
      <w:r>
        <w:rPr>
          <w:rFonts w:ascii="Times New Roman" w:hAnsi="Times New Roman" w:eastAsiaTheme="minorEastAsia"/>
          <w:color w:val="000000" w:themeColor="text1"/>
          <w:lang w:eastAsia="zh-CN"/>
          <w14:textFill>
            <w14:solidFill>
              <w14:schemeClr w14:val="tx1"/>
            </w14:solidFill>
          </w14:textFill>
        </w:rPr>
        <w:fldChar w:fldCharType="end"/>
      </w:r>
      <w:r>
        <w:rPr>
          <w:rFonts w:ascii="Times New Roman" w:hAnsi="Times New Roman" w:eastAsiaTheme="minorEastAsia"/>
          <w:color w:val="000000" w:themeColor="text1"/>
          <w:lang w:eastAsia="zh-CN"/>
          <w14:textFill>
            <w14:solidFill>
              <w14:schemeClr w14:val="tx1"/>
            </w14:solidFill>
          </w14:textFill>
        </w:rPr>
        <w:t>)</w:t>
      </w:r>
      <w:r>
        <w:rPr>
          <w:rFonts w:ascii="Times New Roman" w:hAnsi="Times New Roman" w:eastAsiaTheme="minorEastAsia"/>
          <w:color w:val="000000" w:themeColor="text1"/>
          <w:lang w:eastAsia="zh-CN"/>
          <w14:textFill>
            <w14:solidFill>
              <w14:schemeClr w14:val="tx1"/>
            </w14:solidFill>
          </w14:textFill>
        </w:rPr>
        <w:fldChar w:fldCharType="end"/>
      </w:r>
      <w:r>
        <w:rPr>
          <w:rFonts w:ascii="Times New Roman" w:hAnsi="Times New Roman" w:eastAsiaTheme="minorEastAsia"/>
          <w:color w:val="000000" w:themeColor="text1"/>
          <w:lang w:eastAsia="zh-CN"/>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 xml:space="preserve">cisTopic </w:t>
      </w:r>
      <w:r>
        <w:rPr>
          <w:rFonts w:ascii="Times New Roman" w:hAnsi="Times New Roman"/>
          <w:color w:val="000000" w:themeColor="text1"/>
          <w14:textFill>
            <w14:solidFill>
              <w14:schemeClr w14:val="tx1"/>
            </w14:solidFill>
          </w14:textFill>
        </w:rPr>
        <w:fldChar w:fldCharType="begin"/>
      </w:r>
      <w:r>
        <w:rPr>
          <w:rFonts w:ascii="Times New Roman" w:hAnsi="Times New Roman"/>
          <w:color w:val="000000" w:themeColor="text1"/>
          <w14:textFill>
            <w14:solidFill>
              <w14:schemeClr w14:val="tx1"/>
            </w14:solidFill>
          </w14:textFill>
        </w:rPr>
        <w:instrText xml:space="preserve"> ADDIN EN.CITE &lt;EndNote&gt;&lt;Cite&gt;&lt;Author&gt;Bravo Gonzalez-Blas&lt;/Author&gt;&lt;Year&gt;2019&lt;/Year&gt;&lt;RecNum&gt;2587&lt;/RecNum&gt;&lt;DisplayText&gt;(Bravo Gonzalez-Blas et al., 2019)&lt;/DisplayText&gt;&lt;record&gt;&lt;rec-number&gt;2587&lt;/rec-number&gt;&lt;foreign-keys&gt;&lt;key app="EN" db-id="trxe92d06xwwd9ew9t8pvz2450x29xafpdvd"&gt;2587&lt;/key&gt;&lt;/foreign-keys&gt;&lt;ref-type name="Journal Article"&gt;17&lt;/ref-type&gt;&lt;contributors&gt;&lt;authors&gt;&lt;author&gt;Bravo Gonzalez-Blas, C.&lt;/author&gt;&lt;author&gt;Minnoye, L.&lt;/author&gt;&lt;author&gt;Papasokrati, D.&lt;/author&gt;&lt;author&gt;Aibar, S.&lt;/author&gt;&lt;author&gt;Hulselmans, G.&lt;/author&gt;&lt;author&gt;Christiaens, V.&lt;/author&gt;&lt;author&gt;Davie, K.&lt;/author&gt;&lt;author&gt;Wouters, J.&lt;/author&gt;&lt;author&gt;Aerts, S.&lt;/author&gt;&lt;/authors&gt;&lt;/contributors&gt;&lt;auth-address&gt;VIB Center for Brain &amp;amp; Disease Research, Leuven, Belgium.&amp;#xD;Department of Human Genetics, KU Leuven, Leuven, Belgium.&amp;#xD;VIB Center for Brain &amp;amp; Disease Research, Leuven, Belgium. stein.aerts@kuleuven.vib.be.&amp;#xD;Department of Human Genetics, KU Leuven, Leuven, Belgium. stein.aerts@kuleuven.vib.be.&lt;/auth-address&gt;&lt;titles&gt;&lt;title&gt;cisTopic: cis-regulatory topic modeling on single-cell ATAC-seq data&lt;/title&gt;&lt;secondary-title&gt;Nat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397-400&lt;/pages&gt;&lt;volume&gt;16&lt;/volume&gt;&lt;number&gt;5&lt;/number&gt;&lt;dates&gt;&lt;year&gt;2019&lt;/year&gt;&lt;pub-dates&gt;&lt;date&gt;May&lt;/date&gt;&lt;/pub-dates&gt;&lt;/dates&gt;&lt;isbn&gt;1548-7105 (Electronic)&amp;#xD;1548-7091 (Linking)&lt;/isbn&gt;&lt;accession-num&gt;30962623&lt;/accession-num&gt;&lt;urls&gt;&lt;related-urls&gt;&lt;url&gt;http://www.ncbi.nlm.nih.gov/pubmed/30962623&lt;/url&gt;&lt;/related-urls&gt;&lt;/urls&gt;&lt;custom2&gt;6517279&lt;/custom2&gt;&lt;electronic-resource-num&gt;10.1038/s41592-019-0367-1&lt;/electronic-resource-num&gt;&lt;/record&gt;&lt;/Cite&gt;&lt;/EndNote&gt;</w:instrText>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"_ENREF_10" \o "Bravo Gonzalez-Blas, 2019 #2587" </w:instrText>
      </w:r>
      <w:r>
        <w:fldChar w:fldCharType="separate"/>
      </w:r>
      <w:r>
        <w:rPr>
          <w:rFonts w:ascii="Times New Roman" w:hAnsi="Times New Roman"/>
          <w:color w:val="000000" w:themeColor="text1"/>
          <w14:textFill>
            <w14:solidFill>
              <w14:schemeClr w14:val="tx1"/>
            </w14:solidFill>
          </w14:textFill>
        </w:rPr>
        <w:t>Bravo Gonzalez-Blas et al., 2019</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and APEC </w:t>
      </w:r>
      <w:r>
        <w:rPr>
          <w:rFonts w:ascii="Times New Roman" w:hAnsi="Times New Roman"/>
          <w:color w:val="000000" w:themeColor="text1"/>
          <w14:textFill>
            <w14:solidFill>
              <w14:schemeClr w14:val="tx1"/>
            </w14:solidFill>
          </w14:textFill>
        </w:rPr>
        <w:fldChar w:fldCharType="begin">
          <w:fldData xml:space="preserve">PEVuZE5vdGU+PENpdGU+PEF1dGhvcj5MaTwvQXV0aG9yPjxZZWFyPjIwMjA8L1llYXI+PFJlY051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cGVyaW9kaWNhbD48cGFnZXM+MTE2PC9wYWdlcz48dm9sdW1lPjIxPC92b2x1bWU+PG51bWJlcj4x
PC9udW1iZXI+PGRhdGVzPjx5ZWFyPjIwMjA8L3llYXI+PHB1Yi1kYXRlcz48ZGF0ZT5NYXkgMTI8
L2RhdGU+PC9wdWItZGF0ZXM+PC9kYXRlcz48aXNibj4xNDc0LTc2MFggKEVsZWN0cm9uaWMpJiN4
RDsxNDc0LTc1OTYgKExpbmtpbmcpPC9pc2JuPjxhY2Nlc3Npb24tbnVtPjMyMzk4MDUxPC9hY2Nl
c3Npb24tbnVtPjx1cmxzPjxyZWxhdGVkLXVybHM+PHVybD5odHRwOi8vd3d3Lm5jYmkubmxtLm5p
aC5nb3YvcHVibWVkLzMyMzk4MDUxPC91cmw+PC9yZWxhdGVkLXVybHM+PC91cmxzPjxjdXN0b20y
PjcyMTg1Njg8L2N1c3RvbTI+PGVsZWN0cm9uaWMtcmVzb3VyY2UtbnVtPjEwLjExODYvczEzMDU5
LTAyMC0wMjAzNC15PC9lbGVjdHJvbmljLXJlc291cmNlLW51bT48L3JlY29yZD48L0NpdGU+PC9F
bmROb3RlPgBAAA==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PEVuZE5vdGU+PENpdGU+PEF1dGhvcj5MaTwvQXV0aG9yPjxZZWFyPjIwMjA8L1llYXI+PFJlY051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cGVyaW9kaWNhbD48cGFnZXM+MTE2PC9wYWdlcz48dm9sdW1lPjIxPC92b2x1bWU+PG51bWJlcj4x
PC9udW1iZXI+PGRhdGVzPjx5ZWFyPjIwMjA8L3llYXI+PHB1Yi1kYXRlcz48ZGF0ZT5NYXkgMTI8
L2RhdGU+PC9wdWItZGF0ZXM+PC9kYXRlcz48aXNibj4xNDc0LTc2MFggKEVsZWN0cm9uaWMpJiN4
RDsxNDc0LTc1OTYgKExpbmtpbmcpPC9pc2JuPjxhY2Nlc3Npb24tbnVtPjMyMzk4MDUxPC9hY2Nl
c3Npb24tbnVtPjx1cmxzPjxyZWxhdGVkLXVybHM+PHVybD5odHRwOi8vd3d3Lm5jYmkubmxtLm5p
aC5nb3YvcHVibWVkLzMyMzk4MDUxPC91cmw+PC9yZWxhdGVkLXVybHM+PC91cmxzPjxjdXN0b20y
PjcyMTg1Njg8L2N1c3RvbTI+PGVsZWN0cm9uaWMtcmVzb3VyY2UtbnVtPjEwLjExODYvczEzMDU5
LTAyMC0wMjAzNC15PC9lbGVjdHJvbmljLXJlc291cmNlLW51bT48L3JlY29yZD48L0NpdGU+PC9F
bmROb3RlPgBAAA==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"_ENREF_45" \o "Li, 2020 #2676" </w:instrText>
      </w:r>
      <w:r>
        <w:fldChar w:fldCharType="separate"/>
      </w:r>
      <w:r>
        <w:rPr>
          <w:rFonts w:ascii="Times New Roman" w:hAnsi="Times New Roman"/>
          <w:color w:val="000000" w:themeColor="text1"/>
          <w14:textFill>
            <w14:solidFill>
              <w14:schemeClr w14:val="tx1"/>
            </w14:solidFill>
          </w14:textFill>
        </w:rPr>
        <w:t>Li et al., 2020</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define regions based on peak calling from either a reference bulk ATAC-seq profile or an aggregated single-cell ATAC-seq profile and reads overlapping peaks are counted to </w:t>
      </w:r>
      <w:bookmarkStart w:id="40" w:name="OLE_LINK56"/>
      <w:bookmarkStart w:id="41" w:name="OLE_LINK55"/>
      <w:r>
        <w:rPr>
          <w:rFonts w:ascii="Times New Roman" w:hAnsi="Times New Roman"/>
          <w:color w:val="000000" w:themeColor="text1"/>
          <w14:textFill>
            <w14:solidFill>
              <w14:schemeClr w14:val="tx1"/>
            </w14:solidFill>
          </w14:textFill>
        </w:rPr>
        <w:t xml:space="preserve">create </w:t>
      </w:r>
      <w:bookmarkEnd w:id="40"/>
      <w:bookmarkEnd w:id="41"/>
      <w:r>
        <w:rPr>
          <w:rFonts w:ascii="Times New Roman" w:hAnsi="Times New Roman"/>
          <w:color w:val="000000" w:themeColor="text1"/>
          <w14:textFill>
            <w14:solidFill>
              <w14:schemeClr w14:val="tx1"/>
            </w14:solidFill>
          </w14:textFill>
        </w:rPr>
        <w:t xml:space="preserve">cell-by-peak count matrix (Cell×Peak matrix). However, </w:t>
      </w:r>
      <w:bookmarkStart w:id="42" w:name="OLE_LINK31"/>
      <w:bookmarkStart w:id="43" w:name="OLE_LINK29"/>
      <w:r>
        <w:rPr>
          <w:rFonts w:ascii="Times New Roman" w:hAnsi="Times New Roman"/>
          <w:color w:val="000000" w:themeColor="text1"/>
          <w14:textFill>
            <w14:solidFill>
              <w14:schemeClr w14:val="tx1"/>
            </w14:solidFill>
          </w14:textFill>
        </w:rPr>
        <w:t xml:space="preserve">the use of predefined accessibility peaks asks sufficient number of cells to create robust peak reference and lack the ability to reveal rare </w:t>
      </w:r>
      <w:bookmarkEnd w:id="42"/>
      <w:bookmarkEnd w:id="43"/>
      <w:bookmarkStart w:id="44" w:name="OLE_LINK62"/>
      <w:bookmarkStart w:id="45" w:name="OLE_LINK64"/>
      <w:r>
        <w:rPr>
          <w:rFonts w:ascii="Times New Roman" w:hAnsi="Times New Roman"/>
          <w:color w:val="000000" w:themeColor="text1"/>
          <w14:textFill>
            <w14:solidFill>
              <w14:schemeClr w14:val="tx1"/>
            </w14:solidFill>
          </w14:textFill>
        </w:rPr>
        <w:t xml:space="preserve">populations. In addition to relying on peaks, </w:t>
      </w:r>
      <w:bookmarkStart w:id="46" w:name="OLE_LINK83"/>
      <w:bookmarkStart w:id="47" w:name="OLE_LINK115"/>
      <w:r>
        <w:rPr>
          <w:rFonts w:ascii="Times New Roman" w:hAnsi="Times New Roman"/>
          <w:color w:val="000000" w:themeColor="text1"/>
          <w14:textFill>
            <w14:solidFill>
              <w14:schemeClr w14:val="tx1"/>
            </w14:solidFill>
          </w14:textFill>
        </w:rPr>
        <w:t>snapATAC</w:t>
      </w:r>
      <w:bookmarkEnd w:id="46"/>
      <w:bookmarkEnd w:id="47"/>
      <w:r>
        <w:rPr>
          <w:rFonts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fldChar w:fldCharType="begin"/>
      </w:r>
      <w:r>
        <w:rPr>
          <w:rFonts w:ascii="Times New Roman" w:hAnsi="Times New Roman"/>
          <w:color w:val="000000" w:themeColor="text1"/>
          <w14:textFill>
            <w14:solidFill>
              <w14:schemeClr w14:val="tx1"/>
            </w14:solidFill>
          </w14:textFill>
        </w:rPr>
        <w:instrText xml:space="preserve"> ADDIN EN.CITE &lt;EndNote&gt;&lt;Cite&gt;&lt;Author&gt;Fang&lt;/Author&gt;&lt;Year&gt;2021&lt;/Year&gt;&lt;RecNum&gt;2920&lt;/RecNum&gt;&lt;DisplayText&gt;(Fang et al., 2021)&lt;/DisplayText&gt;&lt;record&gt;&lt;rec-number&gt;2920&lt;/rec-number&gt;&lt;foreign-keys&gt;&lt;key app="EN" db-id="trxe92d06xwwd9ew9t8pvz2450x29xafpdvd"&gt;2920&lt;/key&gt;&lt;/foreign-keys&gt;&lt;ref-type name="Journal Article"&gt;17&lt;/ref-type&gt;&lt;contributors&gt;&lt;authors&gt;&lt;author&gt;Fang, Rongxin&lt;/author&gt;&lt;author&gt;Preissl, Sebastian&lt;/author&gt;&lt;author&gt;Li, Yang&lt;/author&gt;&lt;author&gt;Hou, Xiaomeng&lt;/author&gt;&lt;author&gt;Lucero, Jacinta&lt;/author&gt;&lt;author&gt;Wang, Xinxin&lt;/author&gt;&lt;author&gt;Motamedi, Amir&lt;/author&gt;&lt;author&gt;Shiau, Andrew K.&lt;/author&gt;&lt;author&gt;Zhou, Xinzhu&lt;/author&gt;&lt;author&gt;Xie, Fangming&lt;/author&gt;&lt;author&gt;Mukamel, Eran A.&lt;/author&gt;&lt;author&gt;Zhang, Kai&lt;/author&gt;&lt;author&gt;Zhang, Yanxiao&lt;/author&gt;&lt;author&gt;Behrens, M. Margarita&lt;/author&gt;&lt;author&gt;Ecker, Joseph R.&lt;/author&gt;&lt;author&gt;Ren, Bing&lt;/author&gt;&lt;/authors&gt;&lt;/contributors&gt;&lt;titles&gt;&lt;title&gt;Comprehensive analysis of single cell ATAC-seq data with SnapATAC&lt;/title&gt;&lt;secondary-title&gt;Nature Communications&lt;/secondary-title&gt;&lt;/titles&gt;&lt;periodical&gt;&lt;full-title&gt;Nat Commun&lt;/full-title&gt;&lt;abbr-1&gt;Nature communications&lt;/abbr-1&gt;&lt;/periodical&gt;&lt;pages&gt;1337&lt;/pages&gt;&lt;volume&gt;12&lt;/volume&gt;&lt;number&gt;1&lt;/number&gt;&lt;dates&gt;&lt;year&gt;2021&lt;/year&gt;&lt;pub-dates&gt;&lt;date&gt;2021/02/26&lt;/date&gt;&lt;/pub-dates&gt;&lt;/dates&gt;&lt;isbn&gt;2041-1723&lt;/isbn&gt;&lt;urls&gt;&lt;related-urls&gt;&lt;url&gt;https://doi.org/10.1038/s41467-021-21583-9&lt;/url&gt;&lt;/related-urls&gt;&lt;/urls&gt;&lt;electronic-resource-num&gt;10.1038/s41467-021-21583-9&lt;/electronic-resource-num&gt;&lt;/record&gt;&lt;/Cite&gt;&lt;/EndNote&gt;</w:instrText>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"_ENREF_28" \o "Fang, 2021 #2920" </w:instrText>
      </w:r>
      <w:r>
        <w:fldChar w:fldCharType="separate"/>
      </w:r>
      <w:r>
        <w:rPr>
          <w:rFonts w:ascii="Times New Roman" w:hAnsi="Times New Roman"/>
          <w:color w:val="000000" w:themeColor="text1"/>
          <w14:textFill>
            <w14:solidFill>
              <w14:schemeClr w14:val="tx1"/>
            </w14:solidFill>
          </w14:textFill>
        </w:rPr>
        <w:t>Fang et al., 2021</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bookmarkEnd w:id="44"/>
      <w:bookmarkEnd w:id="45"/>
      <w:r>
        <w:rPr>
          <w:rFonts w:ascii="Times New Roman" w:hAnsi="Times New Roman"/>
          <w:color w:val="000000" w:themeColor="text1"/>
          <w14:textFill>
            <w14:solidFill>
              <w14:schemeClr w14:val="tx1"/>
            </w14:solidFill>
          </w14:textFill>
        </w:rPr>
        <w:t>segments the genomes into uniform-sized bins (windows) and counts the reads within each bin to create cell-by-bin count matrix (Cell×Bin matrix). Since the set of bins covering with the whole genome, all of detected accessible regions are fully utilized to profile single cell chromatin accessibility, comparing the similarity between cells in an unbiased manner.</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Another </w:t>
      </w:r>
      <w:bookmarkStart w:id="48" w:name="OLE_LINK61"/>
      <w:bookmarkStart w:id="49" w:name="OLE_LINK60"/>
      <w:r>
        <w:rPr>
          <w:rFonts w:ascii="Times New Roman" w:hAnsi="Times New Roman"/>
          <w:color w:val="000000" w:themeColor="text1"/>
          <w14:textFill>
            <w14:solidFill>
              <w14:schemeClr w14:val="tx1"/>
            </w14:solidFill>
          </w14:textFill>
        </w:rPr>
        <w:t>primary difficulty</w:t>
      </w:r>
      <w:bookmarkEnd w:id="48"/>
      <w:bookmarkEnd w:id="49"/>
      <w:r>
        <w:rPr>
          <w:rFonts w:ascii="Times New Roman" w:hAnsi="Times New Roman"/>
          <w:color w:val="000000" w:themeColor="text1"/>
          <w14:textFill>
            <w14:solidFill>
              <w14:schemeClr w14:val="tx1"/>
            </w14:solidFill>
          </w14:textFill>
        </w:rPr>
        <w:t xml:space="preserve"> arises from the extremely sparsity of scATAC-seq data. Sparsity is the nature to scATAC-seq data, since signal at any open genomic locus is limited by DNA-copy number; only 0, 1 or 2 reads can be captured through the assay in a diploid genome </w:t>
      </w:r>
      <w:r>
        <w:rPr>
          <w:rFonts w:ascii="Times New Roman" w:hAnsi="Times New Roman"/>
          <w:color w:val="000000" w:themeColor="text1"/>
          <w14:textFill>
            <w14:solidFill>
              <w14:schemeClr w14:val="tx1"/>
            </w14:solidFill>
          </w14:textFill>
        </w:rPr>
        <w:fldChar w:fldCharType="begin"/>
      </w:r>
      <w:r>
        <w:rPr>
          <w:rFonts w:ascii="Times New Roman" w:hAnsi="Times New Roman"/>
          <w:color w:val="000000" w:themeColor="text1"/>
          <w14:textFill>
            <w14:solidFill>
              <w14:schemeClr w14:val="tx1"/>
            </w14:solidFill>
          </w14:textFill>
        </w:rPr>
        <w:instrText xml:space="preserve"> ADDIN EN.CITE &lt;EndNote&gt;&lt;Cite&gt;&lt;Author&gt;McCarroll&lt;/Author&gt;&lt;Year&gt;2007&lt;/Year&gt;&lt;RecNum&gt;2598&lt;/RecNum&gt;&lt;DisplayText&gt;(McCarroll and Altshuler, 2007)&lt;/DisplayText&gt;&lt;record&gt;&lt;rec-number&gt;2598&lt;/rec-number&gt;&lt;foreign-keys&gt;&lt;key app="EN" db-id="trxe92d06xwwd9ew9t8pvz2450x29xafpdvd"&gt;2598&lt;/key&gt;&lt;/foreign-keys&gt;&lt;ref-type name="Journal Article"&gt;17&lt;/ref-type&gt;&lt;contributors&gt;&lt;authors&gt;&lt;author&gt;McCarroll, S. A.&lt;/author&gt;&lt;author&gt;Altshuler, D. M.&lt;/author&gt;&lt;/authors&gt;&lt;/contributors&gt;&lt;auth-address&gt;Program in Medical and Population Genetics, Broad Institute of MIT and Harvard, Cambridge, Massachusetts, USA. smccarro@broad.mit.edu&lt;/auth-address&gt;&lt;titles&gt;&lt;title&gt;Copy-number variation and association studies of human disease&lt;/title&gt;&lt;secondary-title&gt;Nat Genet&lt;/secondary-title&gt;&lt;alt-title&gt;Nature genetics&lt;/alt-title&gt;&lt;/titles&gt;&lt;periodical&gt;&lt;full-title&gt;Nat Genet&lt;/full-title&gt;&lt;abbr-1&gt;Nature genetics&lt;/abbr-1&gt;&lt;/periodical&gt;&lt;alt-periodical&gt;&lt;full-title&gt;Nat Genet&lt;/full-title&gt;&lt;abbr-1&gt;Nature genetics&lt;/abbr-1&gt;&lt;/alt-periodical&gt;&lt;pages&gt;S37-42&lt;/pages&gt;&lt;volume&gt;39&lt;/volume&gt;&lt;number&gt;7 Suppl&lt;/number&gt;&lt;keywords&gt;&lt;keyword&gt;Bias&lt;/keyword&gt;&lt;keyword&gt;*Gene Dosage&lt;/keyword&gt;&lt;keyword&gt;Genetic Diseases, Inborn/genetics&lt;/keyword&gt;&lt;keyword&gt;*Genetic Variation&lt;/keyword&gt;&lt;keyword&gt;Genetics, Medical/statistics &amp;amp; numerical data&lt;/keyword&gt;&lt;keyword&gt;Genotype&lt;/keyword&gt;&lt;keyword&gt;Humans&lt;/keyword&gt;&lt;keyword&gt;Linkage Disequilibrium&lt;/keyword&gt;&lt;keyword&gt;Phenotype&lt;/keyword&gt;&lt;keyword&gt;Polymorphism, Single Nucleotide&lt;/keyword&gt;&lt;/keywords&gt;&lt;dates&gt;&lt;year&gt;2007&lt;/year&gt;&lt;pub-dates&gt;&lt;date&gt;Jul&lt;/date&gt;&lt;/pub-dates&gt;&lt;/dates&gt;&lt;isbn&gt;1061-4036 (Print)&amp;#xD;1061-4036 (Linking)&lt;/isbn&gt;&lt;accession-num&gt;17597780&lt;/accession-num&gt;&lt;urls&gt;&lt;related-urls&gt;&lt;url&gt;http://www.ncbi.nlm.nih.gov/pubmed/17597780&lt;/url&gt;&lt;/related-urls&gt;&lt;/urls&gt;&lt;electronic-resource-num&gt;10.1038/ng2080&lt;/electronic-resource-num&gt;&lt;/record&gt;&lt;/Cite&gt;&lt;/EndNote&gt;</w:instrText>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"_ENREF_54" \o "McCarroll, 2007 #2598" </w:instrText>
      </w:r>
      <w:r>
        <w:fldChar w:fldCharType="separate"/>
      </w:r>
      <w:r>
        <w:rPr>
          <w:rFonts w:ascii="Times New Roman" w:hAnsi="Times New Roman"/>
          <w:color w:val="000000" w:themeColor="text1"/>
          <w14:textFill>
            <w14:solidFill>
              <w14:schemeClr w14:val="tx1"/>
            </w14:solidFill>
          </w14:textFill>
        </w:rPr>
        <w:t>McCarroll and Altshuler, 2007</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Besides, the dropouts that represented as zero values also increase the sparsity of data. For scATAC-seq experiments, dropouts are caused by the small percentage of expected accessible signals (1%~15%) </w:t>
      </w:r>
      <w:r>
        <w:rPr>
          <w:rFonts w:ascii="Times New Roman" w:hAnsi="Times New Roman"/>
          <w:color w:val="000000" w:themeColor="text1"/>
          <w14:textFill>
            <w14:solidFill>
              <w14:schemeClr w14:val="tx1"/>
            </w14:solidFill>
          </w14:textFill>
        </w:rPr>
        <w:fldChar w:fldCharType="begin">
          <w:fldData xml:space="preserve">PEVuZE5vdGU+PENpdGU+PEF1dGhvcj5QcmVpc3NsPC9BdXRob3I+PFllYXI+MjAxODwvWWVhcj48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==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PEVuZE5vdGU+PENpdGU+PEF1dGhvcj5QcmVpc3NsPC9BdXRob3I+PFllYXI+MjAxODwvWWVhcj48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==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"_ENREF_59" \o "Preissl, 2018 #2499" </w:instrText>
      </w:r>
      <w:r>
        <w:fldChar w:fldCharType="separate"/>
      </w:r>
      <w:r>
        <w:rPr>
          <w:rFonts w:ascii="Times New Roman" w:hAnsi="Times New Roman"/>
          <w:color w:val="000000" w:themeColor="text1"/>
          <w14:textFill>
            <w14:solidFill>
              <w14:schemeClr w14:val="tx1"/>
            </w14:solidFill>
          </w14:textFill>
        </w:rPr>
        <w:t>Preissl et al., 2018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captured and the failed amplification. In addition to the sparsity, dropouts also increase noise that largely affecting the downstream analyses. </w:t>
      </w:r>
      <w:bookmarkStart w:id="50" w:name="OLE_LINK58"/>
      <w:bookmarkStart w:id="51" w:name="OLE_LINK59"/>
      <w:bookmarkStart w:id="52" w:name="OLE_LINK79"/>
      <w:bookmarkStart w:id="53" w:name="OLE_LINK65"/>
      <w:bookmarkStart w:id="54" w:name="OLE_LINK66"/>
      <w:r>
        <w:rPr>
          <w:rFonts w:ascii="Times New Roman" w:hAnsi="Times New Roman"/>
          <w:color w:val="000000" w:themeColor="text1"/>
          <w14:textFill>
            <w14:solidFill>
              <w14:schemeClr w14:val="tx1"/>
            </w14:solidFill>
          </w14:textFill>
        </w:rPr>
        <w:t xml:space="preserve">None of strategy </w:t>
      </w:r>
      <w:bookmarkEnd w:id="50"/>
      <w:bookmarkEnd w:id="51"/>
      <w:bookmarkEnd w:id="52"/>
      <w:r>
        <w:rPr>
          <w:rFonts w:ascii="Times New Roman" w:hAnsi="Times New Roman"/>
          <w:color w:val="000000" w:themeColor="text1"/>
          <w14:textFill>
            <w14:solidFill>
              <w14:schemeClr w14:val="tx1"/>
            </w14:solidFill>
          </w14:textFill>
        </w:rPr>
        <w:t>have been developed to replace the missing data (dropouts) with substituted values for scATAC-seq data analysis.</w:t>
      </w:r>
    </w:p>
    <w:bookmarkEnd w:id="53"/>
    <w:bookmarkEnd w:id="54"/>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Furthermore, </w:t>
      </w:r>
      <w:bookmarkStart w:id="55" w:name="OLE_LINK158"/>
      <w:bookmarkStart w:id="56" w:name="OLE_LINK157"/>
      <w:r>
        <w:rPr>
          <w:rFonts w:ascii="Times New Roman" w:hAnsi="Times New Roman"/>
          <w:color w:val="000000" w:themeColor="text1"/>
          <w14:textFill>
            <w14:solidFill>
              <w14:schemeClr w14:val="tx1"/>
            </w14:solidFill>
          </w14:textFill>
        </w:rPr>
        <w:t xml:space="preserve">dissecting </w:t>
      </w:r>
      <w:bookmarkEnd w:id="55"/>
      <w:bookmarkEnd w:id="56"/>
      <w:r>
        <w:rPr>
          <w:rFonts w:ascii="Times New Roman" w:hAnsi="Times New Roman"/>
          <w:color w:val="000000" w:themeColor="text1"/>
          <w14:textFill>
            <w14:solidFill>
              <w14:schemeClr w14:val="tx1"/>
            </w14:solidFill>
          </w14:textFill>
        </w:rPr>
        <w:t xml:space="preserve">the cellular heterogeneity from such sparse and high-dimensional data presents new challenge for scATAC-seq analysis. Since distance estimation in high dimensions are unreliable making the analysis difficult, </w:t>
      </w:r>
      <w:bookmarkStart w:id="57" w:name="OLE_LINK159"/>
      <w:r>
        <w:rPr>
          <w:rFonts w:ascii="Times New Roman" w:hAnsi="Times New Roman"/>
          <w:color w:val="000000" w:themeColor="text1"/>
          <w14:textFill>
            <w14:solidFill>
              <w14:schemeClr w14:val="tx1"/>
            </w14:solidFill>
          </w14:textFill>
        </w:rPr>
        <w:t>a noise-tolerance dimensionality reduction</w:t>
      </w:r>
      <w:bookmarkEnd w:id="57"/>
      <w:r>
        <w:rPr>
          <w:rFonts w:ascii="Times New Roman" w:hAnsi="Times New Roman"/>
          <w:color w:val="000000" w:themeColor="text1"/>
          <w14:textFill>
            <w14:solidFill>
              <w14:schemeClr w14:val="tx1"/>
            </w14:solidFill>
          </w14:textFill>
        </w:rPr>
        <w:t xml:space="preserve"> is necessary for evaluating cell-to-cell similarity. Current methods to reduce the dimension can be divided in three classes (Supplement table 1). The first class methods like chromVAR </w:t>
      </w:r>
      <w:r>
        <w:rPr>
          <w:rFonts w:ascii="Times New Roman" w:hAnsi="Times New Roman"/>
          <w:color w:val="000000" w:themeColor="text1"/>
          <w14:textFill>
            <w14:solidFill>
              <w14:schemeClr w14:val="tx1"/>
            </w14:solidFill>
          </w14:textFill>
        </w:rPr>
        <w:fldChar w:fldCharType="begin">
          <w:fldData xml:space="preserve">PEVuZE5vdGU+PENpdGU+PEF1dGhvcj5TY2hlcDwvQXV0aG9yPjxZZWFyPjIwMTc8L1llYXI+PFJl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PEVuZE5vdGU+PENpdGU+PEF1dGhvcj5TY2hlcDwvQXV0aG9yPjxZZWFyPjIwMTc8L1llYXI+PFJl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"_ENREF_70" \o "Schep, 2017 #2500" </w:instrText>
      </w:r>
      <w:r>
        <w:fldChar w:fldCharType="separate"/>
      </w:r>
      <w:r>
        <w:rPr>
          <w:rFonts w:ascii="Times New Roman" w:hAnsi="Times New Roman"/>
          <w:color w:val="000000" w:themeColor="text1"/>
          <w14:textFill>
            <w14:solidFill>
              <w14:schemeClr w14:val="tx1"/>
            </w14:solidFill>
          </w14:textFill>
        </w:rPr>
        <w:t>Schep et al., 2017</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and Cicero </w:t>
      </w:r>
      <w:r>
        <w:rPr>
          <w:rFonts w:ascii="Times New Roman" w:hAnsi="Times New Roman"/>
          <w:color w:val="000000" w:themeColor="text1"/>
          <w14:textFill>
            <w14:solidFill>
              <w14:schemeClr w14:val="tx1"/>
            </w14:solidFill>
          </w14:textFill>
        </w:rPr>
        <w:fldChar w:fldCharType="begin">
          <w:fldData xml:space="preserve">PEVuZE5vdGU+PENpdGU+PEF1dGhvcj5QbGluZXI8L0F1dGhvcj48WWVhcj4yMDE4PC9ZZWFyPjxS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PEVuZE5vdGU+PENpdGU+PEF1dGhvcj5QbGluZXI8L0F1dGhvcj48WWVhcj4yMDE4PC9ZZWFyPjxS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"_ENREF_58" \o "Pliner, 2018 #2603" </w:instrText>
      </w:r>
      <w:r>
        <w:fldChar w:fldCharType="separate"/>
      </w:r>
      <w:r>
        <w:rPr>
          <w:rFonts w:ascii="Times New Roman" w:hAnsi="Times New Roman"/>
          <w:color w:val="000000" w:themeColor="text1"/>
          <w14:textFill>
            <w14:solidFill>
              <w14:schemeClr w14:val="tx1"/>
            </w14:solidFill>
          </w14:textFill>
        </w:rPr>
        <w:t>Pliner et al., 2018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selected a set of interested genomic regions, such as TSS, gene body et al. Cells were compared based on the accessibility of these pre-defined regions.</w:t>
      </w:r>
      <w:bookmarkStart w:id="58" w:name="OLE_LINK150"/>
      <w:bookmarkStart w:id="59" w:name="OLE_LINK149"/>
      <w:r>
        <w:rPr>
          <w:rFonts w:ascii="Times New Roman" w:hAnsi="Times New Roman"/>
          <w:color w:val="000000" w:themeColor="text1"/>
          <w14:textFill>
            <w14:solidFill>
              <w14:schemeClr w14:val="tx1"/>
            </w14:solidFill>
          </w14:textFill>
        </w:rPr>
        <w:t xml:space="preserve"> While the noise is reduced through selection of regions, many informative regions are also </w:t>
      </w:r>
      <w:bookmarkEnd w:id="58"/>
      <w:bookmarkEnd w:id="59"/>
      <w:r>
        <w:rPr>
          <w:rFonts w:ascii="Times New Roman" w:hAnsi="Times New Roman"/>
          <w:color w:val="000000" w:themeColor="text1"/>
          <w14:textFill>
            <w14:solidFill>
              <w14:schemeClr w14:val="tx1"/>
            </w14:solidFill>
          </w14:textFill>
        </w:rPr>
        <w:t xml:space="preserve">filtered. The second class methods like LSI </w:t>
      </w:r>
      <w:r>
        <w:rPr>
          <w:rFonts w:ascii="Times New Roman" w:hAnsi="Times New Roman"/>
          <w:color w:val="000000" w:themeColor="text1"/>
          <w14:textFill>
            <w14:solidFill>
              <w14:schemeClr w14:val="tx1"/>
            </w14:solidFill>
          </w14:textFill>
        </w:rPr>
        <w:fldChar w:fldCharType="begin">
          <w:fldData xml:space="preserve">PEVuZE5vdGU+PENpdGU+PEF1dGhvcj5DdXNhbm92aWNoPC9BdXRob3I+PFllYXI+MjAxODwvWWVh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PEVuZE5vdGU+PENpdGU+PEF1dGhvcj5DdXNhbm92aWNoPC9BdXRob3I+PFllYXI+MjAxODwvWWVh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"_ENREF_23" \o "Cusanovich, 2018 #2646" </w:instrText>
      </w:r>
      <w:r>
        <w:fldChar w:fldCharType="separate"/>
      </w:r>
      <w:r>
        <w:rPr>
          <w:rFonts w:ascii="Times New Roman" w:hAnsi="Times New Roman"/>
          <w:color w:val="000000" w:themeColor="text1"/>
          <w14:textFill>
            <w14:solidFill>
              <w14:schemeClr w14:val="tx1"/>
            </w14:solidFill>
          </w14:textFill>
        </w:rPr>
        <w:t>Cusanovich et al., 2018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cisTopic </w:t>
      </w:r>
      <w:r>
        <w:rPr>
          <w:rFonts w:ascii="Times New Roman" w:hAnsi="Times New Roman"/>
          <w:color w:val="000000" w:themeColor="text1"/>
          <w14:textFill>
            <w14:solidFill>
              <w14:schemeClr w14:val="tx1"/>
            </w14:solidFill>
          </w14:textFill>
        </w:rPr>
        <w:fldChar w:fldCharType="begin"/>
      </w:r>
      <w:r>
        <w:rPr>
          <w:rFonts w:ascii="Times New Roman" w:hAnsi="Times New Roman"/>
          <w:color w:val="000000" w:themeColor="text1"/>
          <w14:textFill>
            <w14:solidFill>
              <w14:schemeClr w14:val="tx1"/>
            </w14:solidFill>
          </w14:textFill>
        </w:rPr>
        <w:instrText xml:space="preserve"> ADDIN EN.CITE &lt;EndNote&gt;&lt;Cite&gt;&lt;Author&gt;Bravo Gonzalez-Blas&lt;/Author&gt;&lt;Year&gt;2019&lt;/Year&gt;&lt;RecNum&gt;2587&lt;/RecNum&gt;&lt;DisplayText&gt;(Bravo Gonzalez-Blas et al., 2019)&lt;/DisplayText&gt;&lt;record&gt;&lt;rec-number&gt;2587&lt;/rec-number&gt;&lt;foreign-keys&gt;&lt;key app="EN" db-id="trxe92d06xwwd9ew9t8pvz2450x29xafpdvd"&gt;2587&lt;/key&gt;&lt;/foreign-keys&gt;&lt;ref-type name="Journal Article"&gt;17&lt;/ref-type&gt;&lt;contributors&gt;&lt;authors&gt;&lt;author&gt;Bravo Gonzalez-Blas, C.&lt;/author&gt;&lt;author&gt;Minnoye, L.&lt;/author&gt;&lt;author&gt;Papasokrati, D.&lt;/author&gt;&lt;author&gt;Aibar, S.&lt;/author&gt;&lt;author&gt;Hulselmans, G.&lt;/author&gt;&lt;author&gt;Christiaens, V.&lt;/author&gt;&lt;author&gt;Davie, K.&lt;/author&gt;&lt;author&gt;Wouters, J.&lt;/author&gt;&lt;author&gt;Aerts, S.&lt;/author&gt;&lt;/authors&gt;&lt;/contributors&gt;&lt;auth-address&gt;VIB Center for Brain &amp;amp; Disease Research, Leuven, Belgium.&amp;#xD;Department of Human Genetics, KU Leuven, Leuven, Belgium.&amp;#xD;VIB Center for Brain &amp;amp; Disease Research, Leuven, Belgium. stein.aerts@kuleuven.vib.be.&amp;#xD;Department of Human Genetics, KU Leuven, Leuven, Belgium. stein.aerts@kuleuven.vib.be.&lt;/auth-address&gt;&lt;titles&gt;&lt;title&gt;cisTopic: cis-regulatory topic modeling on single-cell ATAC-seq data&lt;/title&gt;&lt;secondary-title&gt;Nat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397-400&lt;/pages&gt;&lt;volume&gt;16&lt;/volume&gt;&lt;number&gt;5&lt;/number&gt;&lt;dates&gt;&lt;year&gt;2019&lt;/year&gt;&lt;pub-dates&gt;&lt;date&gt;May&lt;/date&gt;&lt;/pub-dates&gt;&lt;/dates&gt;&lt;isbn&gt;1548-7105 (Electronic)&amp;#xD;1548-7091 (Linking)&lt;/isbn&gt;&lt;accession-num&gt;30962623&lt;/accession-num&gt;&lt;urls&gt;&lt;related-urls&gt;&lt;url&gt;http://www.ncbi.nlm.nih.gov/pubmed/30962623&lt;/url&gt;&lt;/related-urls&gt;&lt;/urls&gt;&lt;custom2&gt;6517279&lt;/custom2&gt;&lt;electronic-resource-num&gt;10.1038/s41592-019-0367-1&lt;/electronic-resource-num&gt;&lt;/record&gt;&lt;/Cite&gt;&lt;/EndNote&gt;</w:instrText>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"_ENREF_10" \o "Bravo Gonzalez-Blas, 2019 #2587" </w:instrText>
      </w:r>
      <w:r>
        <w:fldChar w:fldCharType="separate"/>
      </w:r>
      <w:r>
        <w:rPr>
          <w:rFonts w:ascii="Times New Roman" w:hAnsi="Times New Roman"/>
          <w:color w:val="000000" w:themeColor="text1"/>
          <w14:textFill>
            <w14:solidFill>
              <w14:schemeClr w14:val="tx1"/>
            </w14:solidFill>
          </w14:textFill>
        </w:rPr>
        <w:t>Bravo Gonzalez-Blas et al., 2019</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and APEC </w:t>
      </w:r>
      <w:r>
        <w:rPr>
          <w:rFonts w:ascii="Times New Roman" w:hAnsi="Times New Roman"/>
          <w:color w:val="000000" w:themeColor="text1"/>
          <w14:textFill>
            <w14:solidFill>
              <w14:schemeClr w14:val="tx1"/>
            </w14:solidFill>
          </w14:textFill>
        </w:rPr>
        <w:fldChar w:fldCharType="begin">
          <w:fldData xml:space="preserve">PEVuZE5vdGU+PENpdGU+PEF1dGhvcj5MaTwvQXV0aG9yPjxZZWFyPjIwMjA8L1llYXI+PFJlY051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cGVyaW9kaWNhbD48cGFnZXM+MTE2PC9wYWdlcz48dm9sdW1lPjIxPC92b2x1bWU+PG51bWJlcj4x
PC9udW1iZXI+PGRhdGVzPjx5ZWFyPjIwMjA8L3llYXI+PHB1Yi1kYXRlcz48ZGF0ZT5NYXkgMTI8
L2RhdGU+PC9wdWItZGF0ZXM+PC9kYXRlcz48aXNibj4xNDc0LTc2MFggKEVsZWN0cm9uaWMpJiN4
RDsxNDc0LTc1OTYgKExpbmtpbmcpPC9pc2JuPjxhY2Nlc3Npb24tbnVtPjMyMzk4MDUxPC9hY2Nl
c3Npb24tbnVtPjx1cmxzPjxyZWxhdGVkLXVybHM+PHVybD5odHRwOi8vd3d3Lm5jYmkubmxtLm5p
aC5nb3YvcHVibWVkLzMyMzk4MDUxPC91cmw+PC9yZWxhdGVkLXVybHM+PC91cmxzPjxjdXN0b20y
PjcyMTg1Njg8L2N1c3RvbTI+PGVsZWN0cm9uaWMtcmVzb3VyY2UtbnVtPjEwLjExODYvczEzMDU5
LTAyMC0wMjAzNC15PC9lbGVjdHJvbmljLXJlc291cmNlLW51bT48L3JlY29yZD48L0NpdGU+PC9F
bmROb3RlPgBAAA==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PEVuZE5vdGU+PENpdGU+PEF1dGhvcj5MaTwvQXV0aG9yPjxZZWFyPjIwMjA8L1llYXI+PFJlY051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cGVyaW9kaWNhbD48cGFnZXM+MTE2PC9wYWdlcz48dm9sdW1lPjIxPC92b2x1bWU+PG51bWJlcj4x
PC9udW1iZXI+PGRhdGVzPjx5ZWFyPjIwMjA8L3llYXI+PHB1Yi1kYXRlcz48ZGF0ZT5NYXkgMTI8
L2RhdGU+PC9wdWItZGF0ZXM+PC9kYXRlcz48aXNibj4xNDc0LTc2MFggKEVsZWN0cm9uaWMpJiN4
RDsxNDc0LTc1OTYgKExpbmtpbmcpPC9pc2JuPjxhY2Nlc3Npb24tbnVtPjMyMzk4MDUxPC9hY2Nl
c3Npb24tbnVtPjx1cmxzPjxyZWxhdGVkLXVybHM+PHVybD5odHRwOi8vd3d3Lm5jYmkubmxtLm5p
aC5nb3YvcHVibWVkLzMyMzk4MDUxPC91cmw+PC9yZWxhdGVkLXVybHM+PC91cmxzPjxjdXN0b20y
PjcyMTg1Njg8L2N1c3RvbTI+PGVsZWN0cm9uaWMtcmVzb3VyY2UtbnVtPjEwLjExODYvczEzMDU5
LTAyMC0wMjAzNC15PC9lbGVjdHJvbmljLXJlc291cmNlLW51bT48L3JlY29yZD48L0NpdGU+PC9F
bmROb3RlPgBAAA==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"_ENREF_45" \o "Li, 2020 #2676" </w:instrText>
      </w:r>
      <w:r>
        <w:fldChar w:fldCharType="separate"/>
      </w:r>
      <w:r>
        <w:rPr>
          <w:rFonts w:ascii="Times New Roman" w:hAnsi="Times New Roman"/>
          <w:color w:val="000000" w:themeColor="text1"/>
          <w14:textFill>
            <w14:solidFill>
              <w14:schemeClr w14:val="tx1"/>
            </w14:solidFill>
          </w14:textFill>
        </w:rPr>
        <w:t>Li et al., 2020</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bookmarkStart w:id="60" w:name="OLE_LINK68"/>
      <w:bookmarkStart w:id="61" w:name="OLE_LINK67"/>
      <w:r>
        <w:rPr>
          <w:rFonts w:ascii="Times New Roman" w:hAnsi="Times New Roman"/>
          <w:color w:val="000000" w:themeColor="text1"/>
          <w14:textFill>
            <w14:solidFill>
              <w14:schemeClr w14:val="tx1"/>
            </w14:solidFill>
          </w14:textFill>
        </w:rPr>
        <w:t>projected the raw matrix into a lower dimensional space by selecting some characteristics representing the set a regions. Since information is always lost during projection, the number of lower dimensions used is important</w:t>
      </w:r>
      <w:bookmarkEnd w:id="60"/>
      <w:bookmarkEnd w:id="61"/>
      <w:r>
        <w:rPr>
          <w:rFonts w:ascii="Times New Roman" w:hAnsi="Times New Roman"/>
          <w:color w:val="000000" w:themeColor="text1"/>
          <w14:textFill>
            <w14:solidFill>
              <w14:schemeClr w14:val="tx1"/>
            </w14:solidFill>
          </w14:textFill>
        </w:rPr>
        <w:t>. Besides, there are often more than ~10</w:t>
      </w:r>
      <w:r>
        <w:rPr>
          <w:rFonts w:ascii="Times New Roman" w:hAnsi="Times New Roman"/>
          <w:color w:val="000000" w:themeColor="text1"/>
          <w:vertAlign w:val="superscript"/>
          <w14:textFill>
            <w14:solidFill>
              <w14:schemeClr w14:val="tx1"/>
            </w14:solidFill>
          </w14:textFill>
        </w:rPr>
        <w:t>6</w:t>
      </w:r>
      <w:r>
        <w:rPr>
          <w:rFonts w:ascii="Times New Roman" w:hAnsi="Times New Roman"/>
          <w:color w:val="000000" w:themeColor="text1"/>
          <w14:textFill>
            <w14:solidFill>
              <w14:schemeClr w14:val="tx1"/>
            </w14:solidFill>
          </w14:textFill>
        </w:rPr>
        <w:t xml:space="preserve"> accessible regions, </w:t>
      </w:r>
      <w:bookmarkStart w:id="62" w:name="OLE_LINK72"/>
      <w:bookmarkStart w:id="63" w:name="OLE_LINK71"/>
      <w:r>
        <w:rPr>
          <w:rFonts w:ascii="Times New Roman" w:hAnsi="Times New Roman"/>
          <w:color w:val="000000" w:themeColor="text1"/>
          <w14:textFill>
            <w14:solidFill>
              <w14:schemeClr w14:val="tx1"/>
            </w14:solidFill>
          </w14:textFill>
        </w:rPr>
        <w:t>calculating a set of lower number of features to represent such large number of regions is computational time consuming.</w:t>
      </w:r>
      <w:bookmarkEnd w:id="62"/>
      <w:bookmarkEnd w:id="63"/>
      <w:r>
        <w:rPr>
          <w:rFonts w:ascii="Times New Roman" w:hAnsi="Times New Roman"/>
          <w:color w:val="000000" w:themeColor="text1"/>
          <w14:textFill>
            <w14:solidFill>
              <w14:schemeClr w14:val="tx1"/>
            </w14:solidFill>
          </w14:textFill>
        </w:rPr>
        <w:t xml:space="preserve"> The third class method utilized in snapATAC which converted the binary matrix into a cell-pairwise Jaccard </w:t>
      </w:r>
      <w:bookmarkStart w:id="64" w:name="OLE_LINK161"/>
      <w:bookmarkStart w:id="65" w:name="OLE_LINK162"/>
      <w:r>
        <w:rPr>
          <w:rFonts w:ascii="Times New Roman" w:hAnsi="Times New Roman"/>
          <w:color w:val="000000" w:themeColor="text1"/>
          <w14:textFill>
            <w14:solidFill>
              <w14:schemeClr w14:val="tx1"/>
            </w14:solidFill>
          </w14:textFill>
        </w:rPr>
        <w:t xml:space="preserve">similarity </w:t>
      </w:r>
      <w:bookmarkEnd w:id="64"/>
      <w:bookmarkEnd w:id="65"/>
      <w:r>
        <w:rPr>
          <w:rFonts w:ascii="Times New Roman" w:hAnsi="Times New Roman"/>
          <w:color w:val="000000" w:themeColor="text1"/>
          <w14:textFill>
            <w14:solidFill>
              <w14:schemeClr w14:val="tx1"/>
            </w14:solidFill>
          </w14:textFill>
        </w:rPr>
        <w:t xml:space="preserve">matrix and adopt eigenvector decomposition for dimensionality reduction. </w:t>
      </w:r>
      <w:bookmarkStart w:id="66" w:name="OLE_LINK82"/>
      <w:bookmarkStart w:id="67" w:name="OLE_LINK85"/>
      <w:r>
        <w:rPr>
          <w:rFonts w:ascii="Times New Roman" w:hAnsi="Times New Roman"/>
          <w:color w:val="000000" w:themeColor="text1"/>
          <w14:textFill>
            <w14:solidFill>
              <w14:schemeClr w14:val="tx1"/>
            </w14:solidFill>
          </w14:textFill>
        </w:rPr>
        <w:t xml:space="preserve">However, </w:t>
      </w:r>
      <w:bookmarkEnd w:id="66"/>
      <w:bookmarkEnd w:id="67"/>
      <w:r>
        <w:rPr>
          <w:rFonts w:ascii="Times New Roman" w:hAnsi="Times New Roman"/>
          <w:color w:val="000000" w:themeColor="text1"/>
          <w14:textFill>
            <w14:solidFill>
              <w14:schemeClr w14:val="tx1"/>
            </w14:solidFill>
          </w14:textFill>
        </w:rPr>
        <w:t>Jaccard index is highly influenced by the size of the data like uneven sequencing depth or different droplet sizes among cells.</w:t>
      </w:r>
    </w:p>
    <w:p>
      <w:pPr>
        <w:spacing w:line="360" w:lineRule="auto"/>
        <w:jc w:val="both"/>
        <w:rPr>
          <w:rFonts w:ascii="Times New Roman" w:hAnsi="Times New Roman" w:eastAsiaTheme="minorEastAsia"/>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eastAsiaTheme="minorEastAsia"/>
          <w:color w:val="000000" w:themeColor="text1"/>
          <w:lang w:eastAsia="zh-CN"/>
          <w14:textFill>
            <w14:solidFill>
              <w14:schemeClr w14:val="tx1"/>
            </w14:solidFill>
          </w14:textFill>
        </w:rPr>
        <w:t xml:space="preserve">Single-cell sequencing technologies provide new opportunities for studying cellular dynamic processes, such as the cell cycle, cell differentiation and cell activation </w:t>
      </w:r>
      <w:r>
        <w:rPr>
          <w:rFonts w:ascii="Times New Roman" w:hAnsi="Times New Roman" w:eastAsiaTheme="minorEastAsia"/>
          <w:color w:val="000000" w:themeColor="text1"/>
          <w:lang w:eastAsia="zh-CN"/>
          <w14:textFill>
            <w14:solidFill>
              <w14:schemeClr w14:val="tx1"/>
            </w14:solidFill>
          </w14:textFill>
        </w:rPr>
        <w:fldChar w:fldCharType="begin">
          <w:fldData xml:space="preserve">PEVuZE5vdGU+PENpdGU+PEF1dGhvcj5FdHpyb2R0PC9BdXRob3I+PFllYXI+MjAxNDwvWWVhcj48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</w:fldData>
        </w:fldChar>
      </w:r>
      <w:r>
        <w:rPr>
          <w:rFonts w:ascii="Times New Roman" w:hAnsi="Times New Roman" w:eastAsiaTheme="minorEastAsia"/>
          <w:color w:val="000000" w:themeColor="text1"/>
          <w:lang w:eastAsia="zh-CN"/>
          <w14:textFill>
            <w14:solidFill>
              <w14:schemeClr w14:val="tx1"/>
            </w14:solidFill>
          </w14:textFill>
        </w:rPr>
        <w:instrText xml:space="preserve"> ADDIN EN.CITE </w:instrText>
      </w:r>
      <w:r>
        <w:rPr>
          <w:rFonts w:ascii="Times New Roman" w:hAnsi="Times New Roman" w:eastAsiaTheme="minorEastAsia"/>
          <w:color w:val="000000" w:themeColor="text1"/>
          <w:lang w:eastAsia="zh-CN"/>
          <w14:textFill>
            <w14:solidFill>
              <w14:schemeClr w14:val="tx1"/>
            </w14:solidFill>
          </w14:textFill>
        </w:rPr>
        <w:fldChar w:fldCharType="begin">
          <w:fldData xml:space="preserve">PEVuZE5vdGU+PENpdGU+PEF1dGhvcj5FdHpyb2R0PC9BdXRob3I+PFllYXI+MjAxNDwvWWVhcj48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</w:fldData>
        </w:fldChar>
      </w:r>
      <w:r>
        <w:rPr>
          <w:rFonts w:ascii="Times New Roman" w:hAnsi="Times New Roman" w:eastAsiaTheme="minorEastAsia"/>
          <w:color w:val="000000" w:themeColor="text1"/>
          <w:lang w:eastAsia="zh-CN"/>
          <w14:textFill>
            <w14:solidFill>
              <w14:schemeClr w14:val="tx1"/>
            </w14:solidFill>
          </w14:textFill>
        </w:rPr>
        <w:instrText xml:space="preserve"> ADDIN EN.CITE.DATA </w:instrText>
      </w:r>
      <w:r>
        <w:rPr>
          <w:rFonts w:ascii="Times New Roman" w:hAnsi="Times New Roman" w:eastAsiaTheme="minorEastAsia"/>
          <w:color w:val="000000" w:themeColor="text1"/>
          <w:lang w:eastAsia="zh-CN"/>
          <w14:textFill>
            <w14:solidFill>
              <w14:schemeClr w14:val="tx1"/>
            </w14:solidFill>
          </w14:textFill>
        </w:rPr>
        <w:fldChar w:fldCharType="end"/>
      </w:r>
      <w:r>
        <w:rPr>
          <w:rFonts w:ascii="Times New Roman" w:hAnsi="Times New Roman" w:eastAsiaTheme="minorEastAsia"/>
          <w:color w:val="000000" w:themeColor="text1"/>
          <w:lang w:eastAsia="zh-CN"/>
          <w14:textFill>
            <w14:solidFill>
              <w14:schemeClr w14:val="tx1"/>
            </w14:solidFill>
          </w14:textFill>
        </w:rPr>
        <w:fldChar w:fldCharType="separate"/>
      </w:r>
      <w:r>
        <w:rPr>
          <w:rFonts w:ascii="Times New Roman" w:hAnsi="Times New Roman" w:eastAsiaTheme="minorEastAsia"/>
          <w:color w:val="000000" w:themeColor="text1"/>
          <w:lang w:eastAsia="zh-CN"/>
          <w14:textFill>
            <w14:solidFill>
              <w14:schemeClr w14:val="tx1"/>
            </w14:solidFill>
          </w14:textFill>
        </w:rPr>
        <w:t>(</w:t>
      </w:r>
      <w:r>
        <w:fldChar w:fldCharType="begin"/>
      </w:r>
      <w:r>
        <w:instrText xml:space="preserve"> HYPERLINK \l "_ENREF_27" \o "Etzrodt, 2014 #2651" </w:instrText>
      </w:r>
      <w:r>
        <w:fldChar w:fldCharType="separate"/>
      </w:r>
      <w:r>
        <w:rPr>
          <w:rFonts w:ascii="Times New Roman" w:hAnsi="Times New Roman" w:eastAsiaTheme="minorEastAsia"/>
          <w:color w:val="000000" w:themeColor="text1"/>
          <w:lang w:eastAsia="zh-CN"/>
          <w14:textFill>
            <w14:solidFill>
              <w14:schemeClr w14:val="tx1"/>
            </w14:solidFill>
          </w14:textFill>
        </w:rPr>
        <w:t>Etzrodt et al., 2014</w:t>
      </w:r>
      <w:r>
        <w:rPr>
          <w:rFonts w:ascii="Times New Roman" w:hAnsi="Times New Roman" w:eastAsiaTheme="minorEastAsia"/>
          <w:color w:val="000000" w:themeColor="text1"/>
          <w:lang w:eastAsia="zh-CN"/>
          <w14:textFill>
            <w14:solidFill>
              <w14:schemeClr w14:val="tx1"/>
            </w14:solidFill>
          </w14:textFill>
        </w:rPr>
        <w:fldChar w:fldCharType="end"/>
      </w:r>
      <w:r>
        <w:rPr>
          <w:rFonts w:ascii="Times New Roman" w:hAnsi="Times New Roman" w:eastAsiaTheme="minorEastAsia"/>
          <w:color w:val="000000" w:themeColor="text1"/>
          <w:lang w:eastAsia="zh-CN"/>
          <w14:textFill>
            <w14:solidFill>
              <w14:schemeClr w14:val="tx1"/>
            </w14:solidFill>
          </w14:textFill>
        </w:rPr>
        <w:t xml:space="preserve">; </w:t>
      </w:r>
      <w:r>
        <w:fldChar w:fldCharType="begin"/>
      </w:r>
      <w:r>
        <w:instrText xml:space="preserve"> HYPERLINK \l "_ENREF_75" \o "Tanay, 2017 #2650" </w:instrText>
      </w:r>
      <w:r>
        <w:fldChar w:fldCharType="separate"/>
      </w:r>
      <w:r>
        <w:rPr>
          <w:rFonts w:ascii="Times New Roman" w:hAnsi="Times New Roman" w:eastAsiaTheme="minorEastAsia"/>
          <w:color w:val="000000" w:themeColor="text1"/>
          <w:lang w:eastAsia="zh-CN"/>
          <w14:textFill>
            <w14:solidFill>
              <w14:schemeClr w14:val="tx1"/>
            </w14:solidFill>
          </w14:textFill>
        </w:rPr>
        <w:t>Tanay and Regev, 2017</w:t>
      </w:r>
      <w:r>
        <w:rPr>
          <w:rFonts w:ascii="Times New Roman" w:hAnsi="Times New Roman" w:eastAsiaTheme="minorEastAsia"/>
          <w:color w:val="000000" w:themeColor="text1"/>
          <w:lang w:eastAsia="zh-CN"/>
          <w14:textFill>
            <w14:solidFill>
              <w14:schemeClr w14:val="tx1"/>
            </w14:solidFill>
          </w14:textFill>
        </w:rPr>
        <w:fldChar w:fldCharType="end"/>
      </w:r>
      <w:r>
        <w:rPr>
          <w:rFonts w:ascii="Times New Roman" w:hAnsi="Times New Roman" w:eastAsiaTheme="minorEastAsia"/>
          <w:color w:val="000000" w:themeColor="text1"/>
          <w:lang w:eastAsia="zh-CN"/>
          <w14:textFill>
            <w14:solidFill>
              <w14:schemeClr w14:val="tx1"/>
            </w14:solidFill>
          </w14:textFill>
        </w:rPr>
        <w:t>)</w:t>
      </w:r>
      <w:r>
        <w:rPr>
          <w:rFonts w:ascii="Times New Roman" w:hAnsi="Times New Roman" w:eastAsiaTheme="minorEastAsia"/>
          <w:color w:val="000000" w:themeColor="text1"/>
          <w:lang w:eastAsia="zh-CN"/>
          <w14:textFill>
            <w14:solidFill>
              <w14:schemeClr w14:val="tx1"/>
            </w14:solidFill>
          </w14:textFill>
        </w:rPr>
        <w:fldChar w:fldCharType="end"/>
      </w:r>
      <w:r>
        <w:rPr>
          <w:rFonts w:ascii="Times New Roman" w:hAnsi="Times New Roman" w:eastAsiaTheme="minorEastAsia"/>
          <w:color w:val="000000" w:themeColor="text1"/>
          <w:lang w:eastAsia="zh-CN"/>
          <w14:textFill>
            <w14:solidFill>
              <w14:schemeClr w14:val="tx1"/>
            </w14:solidFill>
          </w14:textFill>
        </w:rPr>
        <w:t>.</w:t>
      </w:r>
      <w:r>
        <w:rPr>
          <w:rFonts w:ascii="Times New Roman" w:hAnsi="Times New Roman"/>
          <w:color w:val="000000" w:themeColor="text1"/>
          <w14:textFill>
            <w14:solidFill>
              <w14:schemeClr w14:val="tx1"/>
            </w14:solidFill>
          </w14:textFill>
        </w:rPr>
        <w:t xml:space="preserve"> </w:t>
      </w:r>
      <w:ins w:id="99" w:author="admin" w:date="2021-04-15T14:27:00Z">
        <w:r>
          <w:rPr>
            <w:rFonts w:ascii="Times New Roman" w:hAnsi="Times New Roman"/>
            <w:color w:val="000000" w:themeColor="text1"/>
            <w14:textFill>
              <w14:solidFill>
                <w14:schemeClr w14:val="tx1"/>
              </w14:solidFill>
            </w14:textFill>
          </w:rPr>
          <w:t>There are</w:t>
        </w:r>
      </w:ins>
      <w:ins w:id="100" w:author="admin" w:date="2021-04-15T14:28:00Z">
        <w:r>
          <w:rPr>
            <w:rFonts w:ascii="Times New Roman" w:hAnsi="Times New Roman"/>
            <w:color w:val="000000" w:themeColor="text1"/>
            <w14:textFill>
              <w14:solidFill>
                <w14:schemeClr w14:val="tx1"/>
              </w14:solidFill>
            </w14:textFill>
          </w:rPr>
          <w:t xml:space="preserve"> </w:t>
        </w:r>
      </w:ins>
      <w:ins w:id="101" w:author="admin" w:date="2021-04-15T14:17:00Z">
        <w:r>
          <w:rPr>
            <w:rFonts w:ascii="Times New Roman" w:hAnsi="Times New Roman"/>
            <w:color w:val="000000" w:themeColor="text1"/>
            <w14:textFill>
              <w14:solidFill>
                <w14:schemeClr w14:val="tx1"/>
              </w14:solidFill>
            </w14:textFill>
          </w:rPr>
          <w:t>two approaches for trajectory</w:t>
        </w:r>
      </w:ins>
      <w:ins w:id="102" w:author="admin" w:date="2021-04-15T14:28:00Z">
        <w:r>
          <w:rPr>
            <w:rFonts w:ascii="Times New Roman" w:hAnsi="Times New Roman"/>
            <w:color w:val="000000" w:themeColor="text1"/>
            <w14:textFill>
              <w14:solidFill>
                <w14:schemeClr w14:val="tx1"/>
              </w14:solidFill>
            </w14:textFill>
          </w:rPr>
          <w:t xml:space="preserve"> inference in scRNA-seq analysis</w:t>
        </w:r>
      </w:ins>
      <w:ins w:id="103" w:author="admin" w:date="2021-04-15T14:17:00Z">
        <w:r>
          <w:rPr>
            <w:rFonts w:ascii="Times New Roman" w:hAnsi="Times New Roman"/>
            <w:color w:val="000000" w:themeColor="text1"/>
            <w14:textFill>
              <w14:solidFill>
                <w14:schemeClr w14:val="tx1"/>
              </w14:solidFill>
            </w14:textFill>
          </w:rPr>
          <w:t xml:space="preserve">. The first approach is to use dimensionality reduction techniques to </w:t>
        </w:r>
      </w:ins>
      <w:ins w:id="104" w:author="admin" w:date="2021-04-15T14:18:00Z">
        <w:r>
          <w:rPr>
            <w:rFonts w:ascii="Times New Roman" w:hAnsi="Times New Roman"/>
            <w:color w:val="000000" w:themeColor="text1"/>
            <w14:textFill>
              <w14:solidFill>
                <w14:schemeClr w14:val="tx1"/>
              </w14:solidFill>
            </w14:textFill>
          </w:rPr>
          <w:t>build a</w:t>
        </w:r>
      </w:ins>
      <w:ins w:id="105" w:author="admin" w:date="2021-04-15T14:17:00Z">
        <w:r>
          <w:rPr>
            <w:rFonts w:ascii="Times New Roman" w:hAnsi="Times New Roman"/>
            <w:color w:val="000000" w:themeColor="text1"/>
            <w14:textFill>
              <w14:solidFill>
                <w14:schemeClr w14:val="tx1"/>
              </w14:solidFill>
            </w14:textFill>
          </w:rPr>
          <w:t xml:space="preserve"> cell-cell graph </w:t>
        </w:r>
      </w:ins>
      <w:ins w:id="106" w:author="admin" w:date="2021-04-15T14:19:00Z">
        <w:r>
          <w:rPr>
            <w:rFonts w:ascii="Times New Roman" w:hAnsi="Times New Roman"/>
            <w:color w:val="000000" w:themeColor="text1"/>
            <w14:textFill>
              <w14:solidFill>
                <w14:schemeClr w14:val="tx1"/>
              </w14:solidFill>
            </w14:textFill>
          </w:rPr>
          <w:t xml:space="preserve">and </w:t>
        </w:r>
      </w:ins>
      <w:ins w:id="107" w:author="admin" w:date="2021-04-15T14:22:00Z">
        <w:r>
          <w:rPr>
            <w:rFonts w:ascii="Times New Roman" w:hAnsi="Times New Roman"/>
            <w:color w:val="000000" w:themeColor="text1"/>
            <w14:textFill>
              <w14:solidFill>
                <w14:schemeClr w14:val="tx1"/>
              </w14:solidFill>
            </w14:textFill>
          </w:rPr>
          <w:t xml:space="preserve">detect lineage branches like Monocle2 </w:t>
        </w:r>
      </w:ins>
      <w:r>
        <w:rPr>
          <w:rFonts w:ascii="Times New Roman" w:hAnsi="Times New Roman"/>
          <w:color w:val="000000" w:themeColor="text1"/>
          <w14:textFill>
            <w14:solidFill>
              <w14:schemeClr w14:val="tx1"/>
            </w14:solidFill>
          </w14:textFill>
        </w:rPr>
        <w:fldChar w:fldCharType="begin">
          <w:fldData xml:space="preserve">PEVuZE5vdGU+PENpdGU+PEF1dGhvcj5RaXU8L0F1dGhvcj48WWVhcj4yMDE3PC9ZZWFyPjxSZWNO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PEVuZE5vdGU+PENpdGU+PEF1dGhvcj5RaXU8L0F1dGhvcj48WWVhcj4yMDE3PC9ZZWFyPjxSZWNO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"_ENREF_63" \o "Qiu, 2017 #936" </w:instrText>
      </w:r>
      <w:r>
        <w:fldChar w:fldCharType="separate"/>
      </w:r>
      <w:r>
        <w:rPr>
          <w:rFonts w:ascii="Times New Roman" w:hAnsi="Times New Roman"/>
          <w:color w:val="000000" w:themeColor="text1"/>
          <w14:textFill>
            <w14:solidFill>
              <w14:schemeClr w14:val="tx1"/>
            </w14:solidFill>
          </w14:textFill>
        </w:rPr>
        <w:t>Qiu et al., 2017</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ins w:id="108" w:author="admin" w:date="2021-04-15T14:22:00Z">
        <w:r>
          <w:rPr>
            <w:rFonts w:ascii="Times New Roman" w:hAnsi="Times New Roman"/>
            <w:color w:val="000000" w:themeColor="text1"/>
            <w14:textFill>
              <w14:solidFill>
                <w14:schemeClr w14:val="tx1"/>
              </w14:solidFill>
            </w14:textFill>
          </w:rPr>
          <w:t xml:space="preserve">. The second approach is to use unsupervised clustering to group cells </w:t>
        </w:r>
      </w:ins>
      <w:ins w:id="109" w:author="admin" w:date="2021-04-15T14:24:00Z">
        <w:r>
          <w:rPr>
            <w:rFonts w:ascii="Times New Roman" w:hAnsi="Times New Roman"/>
            <w:color w:val="000000" w:themeColor="text1"/>
            <w14:textFill>
              <w14:solidFill>
                <w14:schemeClr w14:val="tx1"/>
              </w14:solidFill>
            </w14:textFill>
          </w:rPr>
          <w:t xml:space="preserve">in a low-dimensional space </w:t>
        </w:r>
      </w:ins>
      <w:ins w:id="110" w:author="admin" w:date="2021-04-15T14:22:00Z">
        <w:r>
          <w:rPr>
            <w:rFonts w:ascii="Times New Roman" w:hAnsi="Times New Roman"/>
            <w:color w:val="000000" w:themeColor="text1"/>
            <w14:textFill>
              <w14:solidFill>
                <w14:schemeClr w14:val="tx1"/>
              </w14:solidFill>
            </w14:textFill>
          </w:rPr>
          <w:t>and projecting individual</w:t>
        </w:r>
      </w:ins>
      <w:ins w:id="111" w:author="admin" w:date="2021-04-15T14:23:00Z">
        <w:r>
          <w:rPr>
            <w:rFonts w:ascii="Times New Roman" w:hAnsi="Times New Roman"/>
            <w:color w:val="000000" w:themeColor="text1"/>
            <w14:textFill>
              <w14:solidFill>
                <w14:schemeClr w14:val="tx1"/>
              </w14:solidFill>
            </w14:textFill>
          </w:rPr>
          <w:t xml:space="preserve"> </w:t>
        </w:r>
      </w:ins>
      <w:ins w:id="112" w:author="admin" w:date="2021-04-15T14:22:00Z">
        <w:r>
          <w:rPr>
            <w:rFonts w:ascii="Times New Roman" w:hAnsi="Times New Roman"/>
            <w:color w:val="000000" w:themeColor="text1"/>
            <w14:textFill>
              <w14:solidFill>
                <w14:schemeClr w14:val="tx1"/>
              </w14:solidFill>
            </w14:textFill>
          </w:rPr>
          <w:t>cells onto the branches</w:t>
        </w:r>
      </w:ins>
      <w:ins w:id="113" w:author="admin" w:date="2021-04-15T14:25:00Z">
        <w:r>
          <w:rPr>
            <w:rFonts w:ascii="Times New Roman" w:hAnsi="Times New Roman"/>
            <w:color w:val="000000" w:themeColor="text1"/>
            <w14:textFill>
              <w14:solidFill>
                <w14:schemeClr w14:val="tx1"/>
              </w14:solidFill>
            </w14:textFill>
          </w:rPr>
          <w:t xml:space="preserve"> like Slingshot</w:t>
        </w:r>
      </w:ins>
      <w:r>
        <w:rPr>
          <w:rFonts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fldChar w:fldCharType="begin"/>
      </w:r>
      <w:r>
        <w:rPr>
          <w:rFonts w:ascii="Times New Roman" w:hAnsi="Times New Roman"/>
          <w:color w:val="000000" w:themeColor="text1"/>
          <w14:textFill>
            <w14:solidFill>
              <w14:schemeClr w14:val="tx1"/>
            </w14:solidFill>
          </w14:textFill>
        </w:rPr>
        <w:instrText xml:space="preserve"> ADDIN EN.CITE &lt;EndNote&gt;&lt;Cite&gt;&lt;Author&gt;Street&lt;/Author&gt;&lt;Year&gt;2018&lt;/Year&gt;&lt;RecNum&gt;2648&lt;/RecNum&gt;&lt;DisplayText&gt;(Street et al., 2018)&lt;/DisplayText&gt;&lt;record&gt;&lt;rec-number&gt;2648&lt;/rec-number&gt;&lt;foreign-keys&gt;&lt;key app="EN" db-id="trxe92d06xwwd9ew9t8pvz2450x29xafpdvd"&gt;2648&lt;/key&gt;&lt;key app="ENWeb" db-id=""&gt;0&lt;/key&gt;&lt;/foreign-keys&gt;&lt;ref-type name="Journal Article"&gt;17&lt;/ref-type&gt;&lt;contributors&gt;&lt;authors&gt;&lt;author&gt;Street, Kelly&lt;/author&gt;&lt;author&gt;Risso, Davide&lt;/author&gt;&lt;author&gt;Fletcher, Russell B.&lt;/author&gt;&lt;author&gt;Das, Diya&lt;/author&gt;&lt;author&gt;Ngai, John&lt;/author&gt;&lt;author&gt;Yosef, Nir&lt;/author&gt;&lt;author&gt;Purdom, Elizabeth&lt;/author&gt;&lt;author&gt;Dudoit, Sandrine&lt;/author&gt;&lt;/authors&gt;&lt;/contributors&gt;&lt;titles&gt;&lt;title&gt;Slingshot: cell lineage and pseudotime inference for single-cell transcriptomics&lt;/title&gt;&lt;secondary-title&gt;BMC Genomics&lt;/secondary-title&gt;&lt;/titles&gt;&lt;periodical&gt;&lt;full-title&gt;BMC Genomics&lt;/full-title&gt;&lt;abbr-1&gt;BMC genomics&lt;/abbr-1&gt;&lt;/periodical&gt;&lt;volume&gt;19&lt;/volume&gt;&lt;number&gt;1&lt;/number&gt;&lt;dates&gt;&lt;year&gt;2018&lt;/year&gt;&lt;/dates&gt;&lt;isbn&gt;1471-2164&lt;/isbn&gt;&lt;urls&gt;&lt;/urls&gt;&lt;electronic-resource-num&gt;10.1186/s12864-018-4772-0&lt;/electronic-resource-num&gt;&lt;/record&gt;&lt;/Cite&gt;&lt;/EndNote&gt;</w:instrText>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"_ENREF_74" \o "Street, 2018 #2648" </w:instrText>
      </w:r>
      <w:r>
        <w:fldChar w:fldCharType="separate"/>
      </w:r>
      <w:r>
        <w:rPr>
          <w:rFonts w:ascii="Times New Roman" w:hAnsi="Times New Roman"/>
          <w:color w:val="000000" w:themeColor="text1"/>
          <w14:textFill>
            <w14:solidFill>
              <w14:schemeClr w14:val="tx1"/>
            </w14:solidFill>
          </w14:textFill>
        </w:rPr>
        <w:t>Street et al., 2018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ins w:id="114" w:author="admin" w:date="2021-04-15T14:22:00Z">
        <w:r>
          <w:rPr>
            <w:rFonts w:ascii="Times New Roman" w:hAnsi="Times New Roman"/>
            <w:color w:val="000000" w:themeColor="text1"/>
            <w14:textFill>
              <w14:solidFill>
                <w14:schemeClr w14:val="tx1"/>
              </w14:solidFill>
            </w14:textFill>
          </w:rPr>
          <w:t>.</w:t>
        </w:r>
      </w:ins>
      <w:ins w:id="115" w:author="admin" w:date="2021-04-15T14:25:00Z">
        <w:r>
          <w:rPr>
            <w:rFonts w:ascii="Times New Roman" w:hAnsi="Times New Roman"/>
            <w:color w:val="000000" w:themeColor="text1"/>
            <w14:textFill>
              <w14:solidFill>
                <w14:schemeClr w14:val="tx1"/>
              </w14:solidFill>
            </w14:textFill>
          </w:rPr>
          <w:t xml:space="preserve"> In </w:t>
        </w:r>
      </w:ins>
      <w:ins w:id="116" w:author="admin" w:date="2021-04-15T14:29:00Z">
        <w:r>
          <w:rPr>
            <w:rFonts w:ascii="Times New Roman" w:hAnsi="Times New Roman"/>
            <w:color w:val="000000" w:themeColor="text1"/>
            <w14:textFill>
              <w14:solidFill>
                <w14:schemeClr w14:val="tx1"/>
              </w14:solidFill>
            </w14:textFill>
          </w:rPr>
          <w:t xml:space="preserve">order to </w:t>
        </w:r>
      </w:ins>
      <w:del w:id="117" w:author="admin" w:date="2021-04-15T14:29:00Z">
        <w:r>
          <w:rPr>
            <w:rFonts w:ascii="Times New Roman" w:hAnsi="Times New Roman"/>
            <w:color w:val="000000" w:themeColor="text1"/>
            <w14:textFill>
              <w14:solidFill>
                <w14:schemeClr w14:val="tx1"/>
              </w14:solidFill>
            </w14:textFill>
          </w:rPr>
          <w:delText>I</w:delText>
        </w:r>
      </w:del>
      <w:ins w:id="118" w:author="admin" w:date="2021-04-15T14:29:00Z">
        <w:r>
          <w:rPr>
            <w:rFonts w:ascii="Times New Roman" w:hAnsi="Times New Roman"/>
            <w:color w:val="000000" w:themeColor="text1"/>
            <w14:textFill>
              <w14:solidFill>
                <w14:schemeClr w14:val="tx1"/>
              </w14:solidFill>
            </w14:textFill>
          </w:rPr>
          <w:t>i</w:t>
        </w:r>
      </w:ins>
      <w:r>
        <w:rPr>
          <w:rFonts w:ascii="Times New Roman" w:hAnsi="Times New Roman"/>
          <w:color w:val="000000" w:themeColor="text1"/>
          <w14:textFill>
            <w14:solidFill>
              <w14:schemeClr w14:val="tx1"/>
            </w14:solidFill>
          </w14:textFill>
        </w:rPr>
        <w:t>nfer</w:t>
      </w:r>
      <w:del w:id="119" w:author="admin" w:date="2021-04-15T14:29:00Z">
        <w:r>
          <w:rPr>
            <w:rFonts w:ascii="Times New Roman" w:hAnsi="Times New Roman"/>
            <w:color w:val="000000" w:themeColor="text1"/>
            <w14:textFill>
              <w14:solidFill>
                <w14:schemeClr w14:val="tx1"/>
              </w14:solidFill>
            </w14:textFill>
          </w:rPr>
          <w:delText>ring</w:delText>
        </w:r>
      </w:del>
      <w:r>
        <w:rPr>
          <w:rFonts w:ascii="Times New Roman" w:hAnsi="Times New Roman"/>
          <w:color w:val="000000" w:themeColor="text1"/>
          <w14:textFill>
            <w14:solidFill>
              <w14:schemeClr w14:val="tx1"/>
            </w14:solidFill>
          </w14:textFill>
        </w:rPr>
        <w:t xml:space="preserve"> trajectory from </w:t>
      </w:r>
      <w:del w:id="120" w:author="admin" w:date="2021-04-15T14:33:00Z">
        <w:r>
          <w:rPr>
            <w:rFonts w:ascii="Times New Roman" w:hAnsi="Times New Roman"/>
            <w:color w:val="000000" w:themeColor="text1"/>
            <w14:textFill>
              <w14:solidFill>
                <w14:schemeClr w14:val="tx1"/>
              </w14:solidFill>
            </w14:textFill>
          </w:rPr>
          <w:delText xml:space="preserve">such </w:delText>
        </w:r>
      </w:del>
      <w:r>
        <w:rPr>
          <w:rFonts w:ascii="Times New Roman" w:hAnsi="Times New Roman"/>
          <w:color w:val="000000" w:themeColor="text1"/>
          <w14:textFill>
            <w14:solidFill>
              <w14:schemeClr w14:val="tx1"/>
            </w14:solidFill>
          </w14:textFill>
        </w:rPr>
        <w:t xml:space="preserve">extremely sparse and </w:t>
      </w:r>
      <w:del w:id="121" w:author="admin" w:date="2021-04-15T14:29:00Z">
        <w:r>
          <w:rPr>
            <w:rFonts w:ascii="Times New Roman" w:hAnsi="Times New Roman"/>
            <w:color w:val="000000" w:themeColor="text1"/>
            <w14:textFill>
              <w14:solidFill>
                <w14:schemeClr w14:val="tx1"/>
              </w14:solidFill>
            </w14:textFill>
          </w:rPr>
          <w:delText xml:space="preserve">discrete </w:delText>
        </w:r>
      </w:del>
      <w:ins w:id="122" w:author="admin" w:date="2021-04-15T14:29:00Z">
        <w:r>
          <w:rPr>
            <w:rFonts w:ascii="Times New Roman" w:hAnsi="Times New Roman"/>
            <w:color w:val="000000" w:themeColor="text1"/>
            <w14:textFill>
              <w14:solidFill>
                <w14:schemeClr w14:val="tx1"/>
              </w14:solidFill>
            </w14:textFill>
          </w:rPr>
          <w:t xml:space="preserve">noisy </w:t>
        </w:r>
      </w:ins>
      <w:r>
        <w:rPr>
          <w:rFonts w:ascii="Times New Roman" w:hAnsi="Times New Roman"/>
          <w:color w:val="000000" w:themeColor="text1"/>
          <w14:textFill>
            <w14:solidFill>
              <w14:schemeClr w14:val="tx1"/>
            </w14:solidFill>
          </w14:textFill>
        </w:rPr>
        <w:t xml:space="preserve">scATAC-seq data </w:t>
      </w:r>
      <w:r>
        <w:rPr>
          <w:rFonts w:ascii="Times New Roman" w:hAnsi="Times New Roman"/>
          <w:color w:val="000000" w:themeColor="text1"/>
          <w14:textFill>
            <w14:solidFill>
              <w14:schemeClr w14:val="tx1"/>
            </w14:solidFill>
          </w14:textFill>
        </w:rPr>
        <w:fldChar w:fldCharType="begin">
          <w:fldData xml:space="preserve">PEVuZE5vdGU+PENpdGU+PEF1dGhvcj5aYW1hbmlnaG9taTwvQXV0aG9yPjxZZWFyPjIwMTg8L1ll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PEVuZE5vdGU+PENpdGU+PEF1dGhvcj5aYW1hbmlnaG9taTwvQXV0aG9yPjxZZWFyPjIwMTg8L1ll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"_ENREF_82" \o "Zamanighomi, 2018 #2502" </w:instrText>
      </w:r>
      <w:r>
        <w:fldChar w:fldCharType="separate"/>
      </w:r>
      <w:r>
        <w:rPr>
          <w:rFonts w:ascii="Times New Roman" w:hAnsi="Times New Roman"/>
          <w:color w:val="000000" w:themeColor="text1"/>
          <w14:textFill>
            <w14:solidFill>
              <w14:schemeClr w14:val="tx1"/>
            </w14:solidFill>
          </w14:textFill>
        </w:rPr>
        <w:t>Zamanighomi et al., 2018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ins w:id="123" w:author="admin" w:date="2021-04-15T14:30:00Z">
        <w:r>
          <w:rPr>
            <w:rFonts w:ascii="Times New Roman" w:hAnsi="Times New Roman"/>
            <w:color w:val="000000" w:themeColor="text1"/>
            <w14:textFill>
              <w14:solidFill>
                <w14:schemeClr w14:val="tx1"/>
              </w14:solidFill>
            </w14:textFill>
          </w:rPr>
          <w:t>,</w:t>
        </w:r>
      </w:ins>
      <w:r>
        <w:rPr>
          <w:rFonts w:ascii="Times New Roman" w:hAnsi="Times New Roman"/>
          <w:color w:val="000000" w:themeColor="text1"/>
          <w14:textFill>
            <w14:solidFill>
              <w14:schemeClr w14:val="tx1"/>
            </w14:solidFill>
          </w14:textFill>
        </w:rPr>
        <w:t xml:space="preserve"> </w:t>
      </w:r>
      <w:del w:id="124" w:author="admin" w:date="2021-04-15T14:29:00Z">
        <w:r>
          <w:rPr>
            <w:rFonts w:ascii="Times New Roman" w:hAnsi="Times New Roman" w:eastAsiaTheme="minorEastAsia"/>
            <w:color w:val="000000" w:themeColor="text1"/>
            <w:lang w:eastAsia="zh-CN"/>
            <w14:textFill>
              <w14:solidFill>
                <w14:schemeClr w14:val="tx1"/>
              </w14:solidFill>
            </w14:textFill>
          </w:rPr>
          <w:delText>is quite challengeable</w:delText>
        </w:r>
      </w:del>
      <w:r>
        <w:rPr>
          <w:rFonts w:ascii="Times New Roman" w:hAnsi="Times New Roman" w:eastAsiaTheme="minorEastAsia"/>
          <w:color w:val="000000" w:themeColor="text1"/>
          <w:lang w:eastAsia="zh-CN"/>
          <w14:textFill>
            <w14:solidFill>
              <w14:schemeClr w14:val="tx1"/>
            </w14:solidFill>
          </w14:textFill>
        </w:rPr>
        <w:t>.</w:t>
      </w:r>
      <w:del w:id="125" w:author="admin" w:date="2021-04-15T14:30:00Z">
        <w:r>
          <w:rPr>
            <w:rFonts w:ascii="Times New Roman" w:hAnsi="Times New Roman"/>
            <w:color w:val="000000" w:themeColor="text1"/>
            <w14:textFill>
              <w14:solidFill>
                <w14:schemeClr w14:val="tx1"/>
              </w14:solidFill>
            </w14:textFill>
          </w:rPr>
          <w:delText xml:space="preserve"> C</w:delText>
        </w:r>
      </w:del>
      <w:ins w:id="126" w:author="admin" w:date="2021-04-15T14:30:00Z">
        <w:r>
          <w:rPr>
            <w:rFonts w:ascii="Times New Roman" w:hAnsi="Times New Roman"/>
            <w:color w:val="000000" w:themeColor="text1"/>
            <w14:textFill>
              <w14:solidFill>
                <w14:schemeClr w14:val="tx1"/>
              </w14:solidFill>
            </w14:textFill>
          </w:rPr>
          <w:t>c</w:t>
        </w:r>
      </w:ins>
      <w:r>
        <w:rPr>
          <w:rFonts w:ascii="Times New Roman" w:hAnsi="Times New Roman"/>
          <w:color w:val="000000" w:themeColor="text1"/>
          <w14:textFill>
            <w14:solidFill>
              <w14:schemeClr w14:val="tx1"/>
            </w14:solidFill>
          </w14:textFill>
        </w:rPr>
        <w:t xml:space="preserve">urrent methods like Cicero </w:t>
      </w:r>
      <w:r>
        <w:rPr>
          <w:rFonts w:ascii="Times New Roman" w:hAnsi="Times New Roman"/>
          <w:color w:val="000000" w:themeColor="text1"/>
          <w14:textFill>
            <w14:solidFill>
              <w14:schemeClr w14:val="tx1"/>
            </w14:solidFill>
          </w14:textFill>
        </w:rPr>
        <w:fldChar w:fldCharType="begin">
          <w:fldData xml:space="preserve">PEVuZE5vdGU+PENpdGU+PEF1dGhvcj5QbGluZXI8L0F1dGhvcj48WWVhcj4yMDE4PC9ZZWFyPjxS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PEVuZE5vdGU+PENpdGU+PEF1dGhvcj5QbGluZXI8L0F1dGhvcj48WWVhcj4yMDE4PC9ZZWFyPjxS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"_ENREF_58" \o "Pliner, 2018 #2603" </w:instrText>
      </w:r>
      <w:r>
        <w:fldChar w:fldCharType="separate"/>
      </w:r>
      <w:r>
        <w:rPr>
          <w:rFonts w:ascii="Times New Roman" w:hAnsi="Times New Roman"/>
          <w:color w:val="000000" w:themeColor="text1"/>
          <w14:textFill>
            <w14:solidFill>
              <w14:schemeClr w14:val="tx1"/>
            </w14:solidFill>
          </w14:textFill>
        </w:rPr>
        <w:t>Pliner et al., 2018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and APEC </w:t>
      </w:r>
      <w:r>
        <w:rPr>
          <w:rFonts w:ascii="Times New Roman" w:hAnsi="Times New Roman"/>
          <w:color w:val="000000" w:themeColor="text1"/>
          <w14:textFill>
            <w14:solidFill>
              <w14:schemeClr w14:val="tx1"/>
            </w14:solidFill>
          </w14:textFill>
        </w:rPr>
        <w:fldChar w:fldCharType="begin">
          <w:fldData xml:space="preserve">PEVuZE5vdGU+PENpdGU+PEF1dGhvcj5MaTwvQXV0aG9yPjxZZWFyPjIwMjA8L1llYXI+PFJlY051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cGVyaW9kaWNhbD48cGFnZXM+MTE2PC9wYWdlcz48dm9sdW1lPjIxPC92b2x1bWU+PG51bWJlcj4x
PC9udW1iZXI+PGRhdGVzPjx5ZWFyPjIwMjA8L3llYXI+PHB1Yi1kYXRlcz48ZGF0ZT5NYXkgMTI8
L2RhdGU+PC9wdWItZGF0ZXM+PC9kYXRlcz48aXNibj4xNDc0LTc2MFggKEVsZWN0cm9uaWMpJiN4
RDsxNDc0LTc1OTYgKExpbmtpbmcpPC9pc2JuPjxhY2Nlc3Npb24tbnVtPjMyMzk4MDUxPC9hY2Nl
c3Npb24tbnVtPjx1cmxzPjxyZWxhdGVkLXVybHM+PHVybD5odHRwOi8vd3d3Lm5jYmkubmxtLm5p
aC5nb3YvcHVibWVkLzMyMzk4MDUxPC91cmw+PC9yZWxhdGVkLXVybHM+PC91cmxzPjxjdXN0b20y
PjcyMTg1Njg8L2N1c3RvbTI+PGVsZWN0cm9uaWMtcmVzb3VyY2UtbnVtPjEwLjExODYvczEzMDU5
LTAyMC0wMjAzNC15PC9lbGVjdHJvbmljLXJlc291cmNlLW51bT48L3JlY29yZD48L0NpdGU+PC9F
bmROb3RlPgBAAA==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PEVuZE5vdGU+PENpdGU+PEF1dGhvcj5MaTwvQXV0aG9yPjxZZWFyPjIwMjA8L1llYXI+PFJlY051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cGVyaW9kaWNhbD48cGFnZXM+MTE2PC9wYWdlcz48dm9sdW1lPjIxPC92b2x1bWU+PG51bWJlcj4x
PC9udW1iZXI+PGRhdGVzPjx5ZWFyPjIwMjA8L3llYXI+PHB1Yi1kYXRlcz48ZGF0ZT5NYXkgMTI8
L2RhdGU+PC9wdWItZGF0ZXM+PC9kYXRlcz48aXNibj4xNDc0LTc2MFggKEVsZWN0cm9uaWMpJiN4
RDsxNDc0LTc1OTYgKExpbmtpbmcpPC9pc2JuPjxhY2Nlc3Npb24tbnVtPjMyMzk4MDUxPC9hY2Nl
c3Npb24tbnVtPjx1cmxzPjxyZWxhdGVkLXVybHM+PHVybD5odHRwOi8vd3d3Lm5jYmkubmxtLm5p
aC5nb3YvcHVibWVkLzMyMzk4MDUxPC91cmw+PC9yZWxhdGVkLXVybHM+PC91cmxzPjxjdXN0b20y
PjcyMTg1Njg8L2N1c3RvbTI+PGVsZWN0cm9uaWMtcmVzb3VyY2UtbnVtPjEwLjExODYvczEzMDU5
LTAyMC0wMjAzNC15PC9lbGVjdHJvbmljLXJlc291cmNlLW51bT48L3JlY29yZD48L0NpdGU+PC9F
bmROb3RlPgBAAA==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"_ENREF_45" \o "Li, 2020 #2676" </w:instrText>
      </w:r>
      <w:r>
        <w:fldChar w:fldCharType="separate"/>
      </w:r>
      <w:r>
        <w:rPr>
          <w:rFonts w:ascii="Times New Roman" w:hAnsi="Times New Roman"/>
          <w:color w:val="000000" w:themeColor="text1"/>
          <w14:textFill>
            <w14:solidFill>
              <w14:schemeClr w14:val="tx1"/>
            </w14:solidFill>
          </w14:textFill>
        </w:rPr>
        <w:t>Li et al., 2020</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integrated Monocle2 to construct cellular trajectory</w:t>
      </w:r>
      <w:ins w:id="127" w:author="admin" w:date="2021-04-15T14:33:00Z">
        <w:r>
          <w:rPr>
            <w:rFonts w:ascii="Times New Roman" w:hAnsi="Times New Roman"/>
            <w:color w:val="000000" w:themeColor="text1"/>
            <w14:textFill>
              <w14:solidFill>
                <w14:schemeClr w14:val="tx1"/>
              </w14:solidFill>
            </w14:textFill>
          </w:rPr>
          <w:t xml:space="preserve">. </w:t>
        </w:r>
      </w:ins>
      <w:ins w:id="128" w:author="admin" w:date="2021-04-22T12:33:00Z">
        <w:r>
          <w:rPr>
            <w:rFonts w:ascii="Times New Roman" w:hAnsi="Times New Roman"/>
            <w:color w:val="000000" w:themeColor="text1"/>
            <w14:textFill>
              <w14:solidFill>
                <w14:schemeClr w14:val="tx1"/>
              </w14:solidFill>
            </w14:textFill>
          </w:rPr>
          <w:t xml:space="preserve">According to monocle2, it projected the cells into lower dimensional </w:t>
        </w:r>
      </w:ins>
      <w:ins w:id="129" w:author="admin" w:date="2021-04-22T12:34:00Z">
        <w:r>
          <w:rPr>
            <w:rFonts w:ascii="Times New Roman" w:hAnsi="Times New Roman"/>
            <w:color w:val="000000" w:themeColor="text1"/>
            <w14:textFill>
              <w14:solidFill>
                <w14:schemeClr w14:val="tx1"/>
              </w14:solidFill>
            </w14:textFill>
          </w:rPr>
          <w:t xml:space="preserve">space through PCA. Here, </w:t>
        </w:r>
      </w:ins>
      <w:ins w:id="130" w:author="admin" w:date="2021-04-22T12:37:00Z">
        <w:r>
          <w:rPr>
            <w:rFonts w:ascii="Times New Roman" w:hAnsi="Times New Roman"/>
            <w:color w:val="000000" w:themeColor="text1"/>
            <w14:textFill>
              <w14:solidFill>
                <w14:schemeClr w14:val="tx1"/>
              </w14:solidFill>
            </w14:textFill>
          </w:rPr>
          <w:t xml:space="preserve">the </w:t>
        </w:r>
      </w:ins>
      <w:ins w:id="131" w:author="admin" w:date="2021-04-22T12:38:00Z">
        <w:r>
          <w:rPr>
            <w:rFonts w:ascii="Times New Roman" w:hAnsi="Times New Roman"/>
            <w:color w:val="000000" w:themeColor="text1"/>
            <w14:textFill>
              <w14:solidFill>
                <w14:schemeClr w14:val="tx1"/>
              </w14:solidFill>
            </w14:textFill>
          </w:rPr>
          <w:t>distances between cells are homogenous</w:t>
        </w:r>
      </w:ins>
      <w:ins w:id="132" w:author="admin" w:date="2021-04-22T12:42:00Z">
        <w:r>
          <w:rPr>
            <w:rFonts w:ascii="Times New Roman" w:hAnsi="Times New Roman"/>
            <w:color w:val="000000" w:themeColor="text1"/>
            <w14:textFill>
              <w14:solidFill>
                <w14:schemeClr w14:val="tx1"/>
              </w14:solidFill>
            </w14:textFill>
          </w:rPr>
          <w:t xml:space="preserve"> in</w:t>
        </w:r>
      </w:ins>
      <w:ins w:id="133" w:author="admin" w:date="2021-04-22T12:34:00Z">
        <w:r>
          <w:rPr>
            <w:rFonts w:ascii="Times New Roman" w:hAnsi="Times New Roman"/>
            <w:color w:val="000000" w:themeColor="text1"/>
            <w14:textFill>
              <w14:solidFill>
                <w14:schemeClr w14:val="tx1"/>
              </w14:solidFill>
            </w14:textFill>
          </w:rPr>
          <w:t xml:space="preserve"> cell-by-cell matrix</w:t>
        </w:r>
      </w:ins>
      <w:ins w:id="134" w:author="admin" w:date="2021-04-22T12:42:00Z">
        <w:r>
          <w:rPr>
            <w:rFonts w:ascii="Times New Roman" w:hAnsi="Times New Roman"/>
            <w:color w:val="000000" w:themeColor="text1"/>
            <w14:textFill>
              <w14:solidFill>
                <w14:schemeClr w14:val="tx1"/>
              </w14:solidFill>
            </w14:textFill>
          </w:rPr>
          <w:t xml:space="preserve">. In order to </w:t>
        </w:r>
      </w:ins>
      <w:ins w:id="135" w:author="admin" w:date="2021-04-22T12:43:00Z">
        <w:r>
          <w:rPr>
            <w:rFonts w:ascii="Times New Roman" w:hAnsi="Times New Roman"/>
            <w:color w:val="000000" w:themeColor="text1"/>
            <w14:textFill>
              <w14:solidFill>
                <w14:schemeClr w14:val="tx1"/>
              </w14:solidFill>
            </w14:textFill>
          </w:rPr>
          <w:t xml:space="preserve">distinguish the differences among cells, </w:t>
        </w:r>
      </w:ins>
      <w:ins w:id="136" w:author="admin" w:date="2021-04-15T14:37:00Z">
        <w:r>
          <w:rPr>
            <w:rFonts w:ascii="Times New Roman" w:hAnsi="Times New Roman"/>
            <w:color w:val="000000" w:themeColor="text1"/>
            <w14:textFill>
              <w14:solidFill>
                <w14:schemeClr w14:val="tx1"/>
              </w14:solidFill>
            </w14:textFill>
          </w:rPr>
          <w:t xml:space="preserve">we </w:t>
        </w:r>
      </w:ins>
      <w:ins w:id="137" w:author="admin" w:date="2021-04-15T14:38:00Z">
        <w:r>
          <w:rPr>
            <w:rFonts w:ascii="Times New Roman" w:hAnsi="Times New Roman"/>
            <w:color w:val="000000" w:themeColor="text1"/>
            <w14:textFill>
              <w14:solidFill>
                <w14:schemeClr w14:val="tx1"/>
              </w14:solidFill>
            </w14:textFill>
          </w:rPr>
          <w:t xml:space="preserve">introduce an approach </w:t>
        </w:r>
      </w:ins>
      <w:ins w:id="138" w:author="admin" w:date="2021-04-15T14:39:00Z">
        <w:r>
          <w:rPr>
            <w:rFonts w:ascii="Times New Roman" w:hAnsi="Times New Roman"/>
            <w:color w:val="000000" w:themeColor="text1"/>
            <w14:textFill>
              <w14:solidFill>
                <w14:schemeClr w14:val="tx1"/>
              </w14:solidFill>
            </w14:textFill>
          </w:rPr>
          <w:t>that</w:t>
        </w:r>
      </w:ins>
      <w:ins w:id="139" w:author="admin" w:date="2021-04-15T14:50:00Z">
        <w:r>
          <w:rPr>
            <w:rFonts w:ascii="Times New Roman" w:hAnsi="Times New Roman"/>
            <w:color w:val="000000" w:themeColor="text1"/>
            <w14:textFill>
              <w14:solidFill>
                <w14:schemeClr w14:val="tx1"/>
              </w14:solidFill>
            </w14:textFill>
          </w:rPr>
          <w:t xml:space="preserve"> </w:t>
        </w:r>
      </w:ins>
      <w:ins w:id="140" w:author="admin" w:date="2021-04-15T14:53:00Z">
        <w:r>
          <w:rPr>
            <w:rFonts w:ascii="Times New Roman" w:hAnsi="Times New Roman"/>
            <w:color w:val="000000" w:themeColor="text1"/>
            <w14:textFill>
              <w14:solidFill>
                <w14:schemeClr w14:val="tx1"/>
              </w14:solidFill>
            </w14:textFill>
          </w:rPr>
          <w:t xml:space="preserve">identifying </w:t>
        </w:r>
      </w:ins>
      <w:ins w:id="141" w:author="admin" w:date="2021-04-15T14:50:00Z">
        <w:r>
          <w:rPr>
            <w:rFonts w:ascii="Times New Roman" w:hAnsi="Times New Roman"/>
            <w:color w:val="000000" w:themeColor="text1"/>
            <w14:textFill>
              <w14:solidFill>
                <w14:schemeClr w14:val="tx1"/>
              </w14:solidFill>
            </w14:textFill>
          </w:rPr>
          <w:t xml:space="preserve">low-dimensional density space </w:t>
        </w:r>
      </w:ins>
      <w:ins w:id="142" w:author="admin" w:date="2021-04-15T14:54:00Z">
        <w:r>
          <w:rPr>
            <w:rFonts w:ascii="Times New Roman" w:hAnsi="Times New Roman"/>
            <w:color w:val="000000" w:themeColor="text1"/>
            <w14:textFill>
              <w14:solidFill>
                <w14:schemeClr w14:val="tx1"/>
              </w14:solidFill>
            </w14:textFill>
          </w:rPr>
          <w:t xml:space="preserve">that the cells lie upon </w:t>
        </w:r>
      </w:ins>
      <w:ins w:id="143" w:author="admin" w:date="2021-04-15T14:50:00Z">
        <w:r>
          <w:rPr>
            <w:rFonts w:ascii="Times New Roman" w:hAnsi="Times New Roman"/>
            <w:color w:val="000000" w:themeColor="text1"/>
            <w14:textFill>
              <w14:solidFill>
                <w14:schemeClr w14:val="tx1"/>
              </w14:solidFill>
            </w14:textFill>
          </w:rPr>
          <w:t>using the whole genome-wide accessible profile of each cell,</w:t>
        </w:r>
      </w:ins>
      <w:ins w:id="144" w:author="admin" w:date="2021-04-15T14:51:00Z">
        <w:r>
          <w:rPr>
            <w:rFonts w:ascii="Times New Roman" w:hAnsi="Times New Roman"/>
            <w:color w:val="000000" w:themeColor="text1"/>
            <w14:textFill>
              <w14:solidFill>
                <w14:schemeClr w14:val="tx1"/>
              </w14:solidFill>
            </w14:textFill>
          </w:rPr>
          <w:t xml:space="preserve"> </w:t>
        </w:r>
      </w:ins>
      <w:ins w:id="145" w:author="admin" w:date="2021-04-15T14:55:00Z">
        <w:r>
          <w:rPr>
            <w:rFonts w:ascii="Times New Roman" w:hAnsi="Times New Roman"/>
            <w:color w:val="000000" w:themeColor="text1"/>
            <w14:textFill>
              <w14:solidFill>
                <w14:schemeClr w14:val="tx1"/>
              </w14:solidFill>
            </w14:textFill>
          </w:rPr>
          <w:t>learn</w:t>
        </w:r>
      </w:ins>
      <w:ins w:id="146" w:author="admin" w:date="2021-04-15T14:56:00Z">
        <w:r>
          <w:rPr>
            <w:rFonts w:ascii="Times New Roman" w:hAnsi="Times New Roman"/>
            <w:color w:val="000000" w:themeColor="text1"/>
            <w14:textFill>
              <w14:solidFill>
                <w14:schemeClr w14:val="tx1"/>
              </w14:solidFill>
            </w14:textFill>
          </w:rPr>
          <w:t>ing</w:t>
        </w:r>
      </w:ins>
      <w:ins w:id="147" w:author="admin" w:date="2021-04-15T14:55:00Z">
        <w:r>
          <w:rPr>
            <w:rFonts w:ascii="Times New Roman" w:hAnsi="Times New Roman"/>
            <w:color w:val="000000" w:themeColor="text1"/>
            <w14:textFill>
              <w14:solidFill>
                <w14:schemeClr w14:val="tx1"/>
              </w14:solidFill>
            </w14:textFill>
          </w:rPr>
          <w:t xml:space="preserve"> the principal tree </w:t>
        </w:r>
      </w:ins>
      <w:ins w:id="148" w:author="admin" w:date="2021-04-15T14:56:00Z">
        <w:r>
          <w:rPr>
            <w:rFonts w:ascii="Times New Roman" w:hAnsi="Times New Roman"/>
            <w:color w:val="000000" w:themeColor="text1"/>
            <w14:textFill>
              <w14:solidFill>
                <w14:schemeClr w14:val="tx1"/>
              </w14:solidFill>
            </w14:textFill>
          </w:rPr>
          <w:t xml:space="preserve">and </w:t>
        </w:r>
      </w:ins>
      <w:ins w:id="149" w:author="admin" w:date="2021-04-15T14:45:00Z">
        <w:r>
          <w:rPr>
            <w:rFonts w:ascii="Times New Roman" w:hAnsi="Times New Roman"/>
            <w:color w:val="000000" w:themeColor="text1"/>
            <w14:textFill>
              <w14:solidFill>
                <w14:schemeClr w14:val="tx1"/>
              </w14:solidFill>
            </w14:textFill>
          </w:rPr>
          <w:t>construct</w:t>
        </w:r>
      </w:ins>
      <w:ins w:id="150" w:author="admin" w:date="2021-04-15T14:53:00Z">
        <w:r>
          <w:rPr>
            <w:rFonts w:ascii="Times New Roman" w:hAnsi="Times New Roman"/>
            <w:color w:val="000000" w:themeColor="text1"/>
            <w14:textFill>
              <w14:solidFill>
                <w14:schemeClr w14:val="tx1"/>
              </w14:solidFill>
            </w14:textFill>
          </w:rPr>
          <w:t>ing</w:t>
        </w:r>
      </w:ins>
      <w:ins w:id="151" w:author="admin" w:date="2021-04-15T14:45:00Z">
        <w:r>
          <w:rPr>
            <w:rFonts w:ascii="Times New Roman" w:hAnsi="Times New Roman"/>
            <w:color w:val="000000" w:themeColor="text1"/>
            <w14:textFill>
              <w14:solidFill>
                <w14:schemeClr w14:val="tx1"/>
              </w14:solidFill>
            </w14:textFill>
          </w:rPr>
          <w:t xml:space="preserve"> a minimal spanning tree (MST)</w:t>
        </w:r>
      </w:ins>
      <w:ins w:id="152" w:author="admin" w:date="2021-04-15T14:58:00Z">
        <w:r>
          <w:rPr>
            <w:rFonts w:ascii="Times New Roman" w:hAnsi="Times New Roman"/>
            <w:color w:val="000000" w:themeColor="text1"/>
            <w14:textFill>
              <w14:solidFill>
                <w14:schemeClr w14:val="tx1"/>
              </w14:solidFill>
            </w14:textFill>
          </w:rPr>
          <w:t xml:space="preserve"> to project cell on the tree.</w:t>
        </w:r>
      </w:ins>
      <w:del w:id="153" w:author="admin" w:date="2021-04-15T14:37:00Z">
        <w:r>
          <w:rPr>
            <w:rFonts w:ascii="Times New Roman" w:hAnsi="Times New Roman"/>
            <w:color w:val="000000" w:themeColor="text1"/>
            <w14:textFill>
              <w14:solidFill>
                <w14:schemeClr w14:val="tx1"/>
              </w14:solidFill>
            </w14:textFill>
          </w:rPr>
          <w:delText xml:space="preserve"> </w:delText>
        </w:r>
      </w:del>
      <w:del w:id="154" w:author="admin" w:date="2021-04-15T14:45:00Z">
        <w:r>
          <w:rPr>
            <w:rFonts w:ascii="Times New Roman" w:hAnsi="Times New Roman"/>
            <w:color w:val="000000" w:themeColor="text1"/>
            <w14:textFill>
              <w14:solidFill>
                <w14:schemeClr w14:val="tx1"/>
              </w14:solidFill>
            </w14:textFill>
          </w:rPr>
          <w:delText xml:space="preserve">based on </w:delText>
        </w:r>
      </w:del>
      <w:del w:id="155" w:author="admin" w:date="2021-04-15T14:30:00Z">
        <w:r>
          <w:rPr>
            <w:rFonts w:ascii="Times New Roman" w:hAnsi="Times New Roman"/>
            <w:color w:val="000000" w:themeColor="text1"/>
            <w14:textFill>
              <w14:solidFill>
                <w14:schemeClr w14:val="tx1"/>
              </w14:solidFill>
            </w14:textFill>
          </w:rPr>
          <w:delText>pre-defined peaks</w:delText>
        </w:r>
      </w:del>
      <w:del w:id="156" w:author="admin" w:date="2021-04-15T14:45:00Z">
        <w:r>
          <w:rPr>
            <w:rFonts w:ascii="Times New Roman" w:hAnsi="Times New Roman"/>
            <w:color w:val="000000" w:themeColor="text1"/>
            <w14:textFill>
              <w14:solidFill>
                <w14:schemeClr w14:val="tx1"/>
              </w14:solidFill>
            </w14:textFill>
          </w:rPr>
          <w:delText>. The strategy using the</w:delText>
        </w:r>
        <w:bookmarkStart w:id="68" w:name="OLE_LINK107"/>
        <w:r>
          <w:rPr>
            <w:rFonts w:ascii="Times New Roman" w:hAnsi="Times New Roman"/>
            <w:color w:val="000000" w:themeColor="text1"/>
            <w14:textFill>
              <w14:solidFill>
                <w14:schemeClr w14:val="tx1"/>
              </w14:solidFill>
            </w14:textFill>
          </w:rPr>
          <w:delText xml:space="preserve"> whole genome-wide accessible profile</w:delText>
        </w:r>
        <w:bookmarkStart w:id="69" w:name="OLE_LINK92"/>
        <w:bookmarkStart w:id="70" w:name="OLE_LINK91"/>
        <w:bookmarkStart w:id="71" w:name="OLE_LINK90"/>
        <w:bookmarkStart w:id="72" w:name="OLE_LINK93"/>
        <w:r>
          <w:rPr>
            <w:rFonts w:ascii="Times New Roman" w:hAnsi="Times New Roman"/>
            <w:color w:val="000000" w:themeColor="text1"/>
            <w14:textFill>
              <w14:solidFill>
                <w14:schemeClr w14:val="tx1"/>
              </w14:solidFill>
            </w14:textFill>
          </w:rPr>
          <w:delText xml:space="preserve"> of each cell</w:delText>
        </w:r>
        <w:bookmarkEnd w:id="68"/>
        <w:r>
          <w:rPr>
            <w:rFonts w:ascii="Times New Roman" w:hAnsi="Times New Roman"/>
            <w:color w:val="000000" w:themeColor="text1"/>
            <w14:textFill>
              <w14:solidFill>
                <w14:schemeClr w14:val="tx1"/>
              </w14:solidFill>
            </w14:textFill>
          </w:rPr>
          <w:delText xml:space="preserve"> is required to</w:delText>
        </w:r>
        <w:bookmarkEnd w:id="69"/>
        <w:bookmarkEnd w:id="70"/>
        <w:bookmarkEnd w:id="71"/>
        <w:bookmarkEnd w:id="72"/>
        <w:r>
          <w:rPr>
            <w:rFonts w:ascii="Times New Roman" w:hAnsi="Times New Roman"/>
            <w:color w:val="000000" w:themeColor="text1"/>
            <w14:textFill>
              <w14:solidFill>
                <w14:schemeClr w14:val="tx1"/>
              </w14:solidFill>
            </w14:textFill>
          </w:rPr>
          <w:delText xml:space="preserve"> construct more accurate developmental trajectory for scATAC-seq pseudotime analysis.</w:delText>
        </w:r>
      </w:del>
      <w:ins w:id="157" w:author="admin" w:date="2021-04-22T12:25:00Z">
        <w:r>
          <w:rPr>
            <w:rFonts w:ascii="Times New Roman" w:hAnsi="Times New Roman"/>
            <w:color w:val="000000" w:themeColor="text1"/>
            <w14:textFill>
              <w14:solidFill>
                <w14:schemeClr w14:val="tx1"/>
              </w14:solidFill>
            </w14:textFill>
          </w:rPr>
          <w:t xml:space="preserve"> </w:t>
        </w:r>
      </w:ins>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r>
        <w:rPr>
          <w:rFonts w:ascii="Times New Roman" w:hAnsi="Times New Roman"/>
          <w:color w:val="000000" w:themeColor="text1"/>
          <w14:textFill>
            <w14:solidFill>
              <w14:schemeClr w14:val="tx1"/>
            </w14:solidFill>
          </w14:textFill>
        </w:rPr>
        <w:t xml:space="preserve">In this paper, we develop a powerful bioinformatics pipeline Single-cell Chromatin Accessibility-based cluster Recognition and Trajectory reconstruction (scART) for scATAC-seq data analysis. </w:t>
      </w:r>
      <w:bookmarkStart w:id="73" w:name="OLE_LINK94"/>
      <w:bookmarkStart w:id="74" w:name="OLE_LINK95"/>
      <w:r>
        <w:rPr>
          <w:rFonts w:ascii="Times New Roman" w:hAnsi="Times New Roman"/>
          <w:color w:val="000000" w:themeColor="text1"/>
          <w14:textFill>
            <w14:solidFill>
              <w14:schemeClr w14:val="tx1"/>
            </w14:solidFill>
          </w14:textFill>
        </w:rPr>
        <w:t>scART fully utilizes the whole genome-wide regions to count sequencing reads from each cell.</w:t>
      </w:r>
      <w:bookmarkEnd w:id="73"/>
      <w:bookmarkEnd w:id="74"/>
      <w:r>
        <w:rPr>
          <w:rFonts w:ascii="Times New Roman" w:hAnsi="Times New Roman"/>
          <w:color w:val="000000" w:themeColor="text1"/>
          <w14:textFill>
            <w14:solidFill>
              <w14:schemeClr w14:val="tx1"/>
            </w14:solidFill>
          </w14:textFill>
        </w:rPr>
        <w:t xml:space="preserve"> In order to reduce the affection of high-level noise, scART adopts k-nearest neighbor (KNN) imputation to </w:t>
      </w:r>
      <w:r>
        <w:rPr>
          <w:rFonts w:ascii="Times New Roman" w:hAnsi="Times New Roman"/>
          <w:color w:val="000000" w:themeColor="text1"/>
          <w:lang w:eastAsia="zh-CN"/>
          <w14:textFill>
            <w14:solidFill>
              <w14:schemeClr w14:val="tx1"/>
            </w14:solidFill>
          </w14:textFill>
        </w:rPr>
        <w:t xml:space="preserve">replace the missing values </w:t>
      </w:r>
      <w:r>
        <w:rPr>
          <w:rFonts w:ascii="Times New Roman" w:hAnsi="Times New Roman"/>
          <w:color w:val="000000" w:themeColor="text1"/>
          <w:lang w:eastAsia="zh-CN"/>
          <w14:textFill>
            <w14:solidFill>
              <w14:schemeClr w14:val="tx1"/>
            </w14:solidFill>
          </w14:textFill>
        </w:rPr>
        <w:fldChar w:fldCharType="begin">
          <w:fldData xml:space="preserve">PEVuZE5vdGU+PENpdGU+PEF1dGhvcj5CZXJldHRhPC9BdXRob3I+PFllYXI+MjAxNjwvWWVhcj48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</w:fldData>
        </w:fldChar>
      </w:r>
      <w:r>
        <w:rPr>
          <w:rFonts w:ascii="Times New Roman" w:hAnsi="Times New Roman"/>
          <w:color w:val="000000" w:themeColor="text1"/>
          <w:lang w:eastAsia="zh-CN"/>
          <w14:textFill>
            <w14:solidFill>
              <w14:schemeClr w14:val="tx1"/>
            </w14:solidFill>
          </w14:textFill>
        </w:rPr>
        <w:instrText xml:space="preserve"> ADDIN EN.CITE </w:instrText>
      </w:r>
      <w:r>
        <w:rPr>
          <w:rFonts w:ascii="Times New Roman" w:hAnsi="Times New Roman"/>
          <w:color w:val="000000" w:themeColor="text1"/>
          <w:lang w:eastAsia="zh-CN"/>
          <w14:textFill>
            <w14:solidFill>
              <w14:schemeClr w14:val="tx1"/>
            </w14:solidFill>
          </w14:textFill>
        </w:rPr>
        <w:fldChar w:fldCharType="begin">
          <w:fldData xml:space="preserve">PEVuZE5vdGU+PENpdGU+PEF1dGhvcj5CZXJldHRhPC9BdXRob3I+PFllYXI+MjAxNjwvWWVhcj48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</w:fldData>
        </w:fldChar>
      </w:r>
      <w:r>
        <w:rPr>
          <w:rFonts w:ascii="Times New Roman" w:hAnsi="Times New Roman"/>
          <w:color w:val="000000" w:themeColor="text1"/>
          <w:lang w:eastAsia="zh-CN"/>
          <w14:textFill>
            <w14:solidFill>
              <w14:schemeClr w14:val="tx1"/>
            </w14:solidFill>
          </w14:textFill>
        </w:rPr>
        <w:instrText xml:space="preserve"> ADDIN EN.CITE.DATA </w:instrText>
      </w:r>
      <w:r>
        <w:rPr>
          <w:rFonts w:ascii="Times New Roman" w:hAnsi="Times New Roman"/>
          <w:color w:val="000000" w:themeColor="text1"/>
          <w:lang w:eastAsia="zh-CN"/>
          <w14:textFill>
            <w14:solidFill>
              <w14:schemeClr w14:val="tx1"/>
            </w14:solidFill>
          </w14:textFill>
        </w:rPr>
        <w:fldChar w:fldCharType="end"/>
      </w:r>
      <w:r>
        <w:rPr>
          <w:rFonts w:ascii="Times New Roman" w:hAnsi="Times New Roman"/>
          <w:color w:val="000000" w:themeColor="text1"/>
          <w:lang w:eastAsia="zh-CN"/>
          <w14:textFill>
            <w14:solidFill>
              <w14:schemeClr w14:val="tx1"/>
            </w14:solidFill>
          </w14:textFill>
        </w:rPr>
        <w:fldChar w:fldCharType="separate"/>
      </w:r>
      <w:r>
        <w:rPr>
          <w:rFonts w:ascii="Times New Roman" w:hAnsi="Times New Roman"/>
          <w:color w:val="000000" w:themeColor="text1"/>
          <w:lang w:eastAsia="zh-CN"/>
          <w14:textFill>
            <w14:solidFill>
              <w14:schemeClr w14:val="tx1"/>
            </w14:solidFill>
          </w14:textFill>
        </w:rPr>
        <w:t>(</w:t>
      </w:r>
      <w:r>
        <w:fldChar w:fldCharType="begin"/>
      </w:r>
      <w:r>
        <w:instrText xml:space="preserve"> HYPERLINK \l "_ENREF_7" \o "Beretta, 2016 #2874" </w:instrText>
      </w:r>
      <w:r>
        <w:fldChar w:fldCharType="separate"/>
      </w:r>
      <w:r>
        <w:rPr>
          <w:rFonts w:ascii="Times New Roman" w:hAnsi="Times New Roman"/>
          <w:color w:val="000000" w:themeColor="text1"/>
          <w:lang w:eastAsia="zh-CN"/>
          <w14:textFill>
            <w14:solidFill>
              <w14:schemeClr w14:val="tx1"/>
            </w14:solidFill>
          </w14:textFill>
        </w:rPr>
        <w:t>Beretta and Santaniello, 2016</w:t>
      </w:r>
      <w:r>
        <w:rPr>
          <w:rFonts w:ascii="Times New Roman" w:hAnsi="Times New Roman"/>
          <w:color w:val="000000" w:themeColor="text1"/>
          <w:lang w:eastAsia="zh-CN"/>
          <w14:textFill>
            <w14:solidFill>
              <w14:schemeClr w14:val="tx1"/>
            </w14:solidFill>
          </w14:textFill>
        </w:rPr>
        <w:fldChar w:fldCharType="end"/>
      </w:r>
      <w:r>
        <w:rPr>
          <w:rFonts w:ascii="Times New Roman" w:hAnsi="Times New Roman"/>
          <w:color w:val="000000" w:themeColor="text1"/>
          <w:lang w:eastAsia="zh-CN"/>
          <w14:textFill>
            <w14:solidFill>
              <w14:schemeClr w14:val="tx1"/>
            </w14:solidFill>
          </w14:textFill>
        </w:rPr>
        <w:t xml:space="preserve">; </w:t>
      </w:r>
      <w:r>
        <w:fldChar w:fldCharType="begin"/>
      </w:r>
      <w:r>
        <w:instrText xml:space="preserve"> HYPERLINK \l "_ENREF_47" \o "Liu, 2016 #2873" </w:instrText>
      </w:r>
      <w:r>
        <w:fldChar w:fldCharType="separate"/>
      </w:r>
      <w:r>
        <w:rPr>
          <w:rFonts w:ascii="Times New Roman" w:hAnsi="Times New Roman"/>
          <w:color w:val="000000" w:themeColor="text1"/>
          <w:lang w:eastAsia="zh-CN"/>
          <w14:textFill>
            <w14:solidFill>
              <w14:schemeClr w14:val="tx1"/>
            </w14:solidFill>
          </w14:textFill>
        </w:rPr>
        <w:t>Liu et al., 2016</w:t>
      </w:r>
      <w:r>
        <w:rPr>
          <w:rFonts w:ascii="Times New Roman" w:hAnsi="Times New Roman"/>
          <w:color w:val="000000" w:themeColor="text1"/>
          <w:lang w:eastAsia="zh-CN"/>
          <w14:textFill>
            <w14:solidFill>
              <w14:schemeClr w14:val="tx1"/>
            </w14:solidFill>
          </w14:textFill>
        </w:rPr>
        <w:fldChar w:fldCharType="end"/>
      </w:r>
      <w:r>
        <w:rPr>
          <w:rFonts w:ascii="Times New Roman" w:hAnsi="Times New Roman"/>
          <w:color w:val="000000" w:themeColor="text1"/>
          <w:lang w:eastAsia="zh-CN"/>
          <w14:textFill>
            <w14:solidFill>
              <w14:schemeClr w14:val="tx1"/>
            </w14:solidFill>
          </w14:textFill>
        </w:rPr>
        <w:t>)</w:t>
      </w:r>
      <w:r>
        <w:rPr>
          <w:rFonts w:ascii="Times New Roman" w:hAnsi="Times New Roman"/>
          <w:color w:val="000000" w:themeColor="text1"/>
          <w:lang w:eastAsia="zh-CN"/>
          <w14:textFill>
            <w14:solidFill>
              <w14:schemeClr w14:val="tx1"/>
            </w14:solidFill>
          </w14:textFill>
        </w:rPr>
        <w:fldChar w:fldCharType="end"/>
      </w:r>
      <w:r>
        <w:rPr>
          <w:rFonts w:ascii="Times New Roman" w:hAnsi="Times New Roman"/>
          <w:color w:val="000000" w:themeColor="text1"/>
          <w:lang w:eastAsia="zh-CN"/>
          <w14:textFill>
            <w14:solidFill>
              <w14:schemeClr w14:val="tx1"/>
            </w14:solidFill>
          </w14:textFill>
        </w:rPr>
        <w:t xml:space="preserve">, extracts feature regions of each cell by </w:t>
      </w:r>
      <w:r>
        <w:rPr>
          <w:rFonts w:ascii="Times New Roman" w:hAnsi="Times New Roman"/>
          <w:color w:val="000000" w:themeColor="text1"/>
          <w14:textFill>
            <w14:solidFill>
              <w14:schemeClr w14:val="tx1"/>
            </w14:solidFill>
          </w14:textFill>
        </w:rPr>
        <w:t>TF-IDF</w:t>
      </w:r>
      <w:r>
        <w:rPr>
          <w:rFonts w:ascii="Times New Roman" w:hAnsi="Times New Roman"/>
          <w:color w:val="000000" w:themeColor="text1"/>
          <w:lang w:eastAsia="zh-CN"/>
          <w14:textFill>
            <w14:solidFill>
              <w14:schemeClr w14:val="tx1"/>
            </w14:solidFill>
          </w14:textFill>
        </w:rPr>
        <w:t xml:space="preserve"> weighting scheme, and </w:t>
      </w:r>
      <w:r>
        <w:rPr>
          <w:rFonts w:ascii="Times New Roman" w:hAnsi="Times New Roman" w:eastAsiaTheme="minorEastAsia"/>
          <w:color w:val="000000" w:themeColor="text1"/>
          <w:lang w:eastAsia="zh-CN"/>
          <w14:textFill>
            <w14:solidFill>
              <w14:schemeClr w14:val="tx1"/>
            </w14:solidFill>
          </w14:textFill>
        </w:rPr>
        <w:t xml:space="preserve">evaluates the cell-pairwise similarity by cosine value between two cell vectors, which is </w:t>
      </w:r>
      <w:bookmarkStart w:id="75" w:name="OLE_LINK76"/>
      <w:bookmarkStart w:id="76" w:name="OLE_LINK63"/>
      <w:r>
        <w:rPr>
          <w:rFonts w:ascii="Times New Roman" w:hAnsi="Times New Roman" w:eastAsiaTheme="minorEastAsia"/>
          <w:color w:val="000000" w:themeColor="text1"/>
          <w:lang w:eastAsia="zh-CN"/>
          <w14:textFill>
            <w14:solidFill>
              <w14:schemeClr w14:val="tx1"/>
            </w14:solidFill>
          </w14:textFill>
        </w:rPr>
        <w:t>robustness to</w:t>
      </w:r>
      <w:bookmarkEnd w:id="75"/>
      <w:bookmarkEnd w:id="76"/>
      <w:r>
        <w:rPr>
          <w:rFonts w:ascii="Times New Roman" w:hAnsi="Times New Roman" w:eastAsiaTheme="minorEastAsia"/>
          <w:color w:val="000000" w:themeColor="text1"/>
          <w:lang w:eastAsia="zh-CN"/>
          <w14:textFill>
            <w14:solidFill>
              <w14:schemeClr w14:val="tx1"/>
            </w14:solidFill>
          </w14:textFill>
        </w:rPr>
        <w:t xml:space="preserve"> noise in cells with low coverage</w:t>
      </w:r>
      <w:r>
        <w:rPr>
          <w:rFonts w:hint="eastAsia" w:ascii="Times New Roman" w:hAnsi="Times New Roman" w:eastAsiaTheme="minorEastAsia"/>
          <w:color w:val="000000" w:themeColor="text1"/>
          <w:lang w:eastAsia="zh-CN"/>
          <w14:textFill>
            <w14:solidFill>
              <w14:schemeClr w14:val="tx1"/>
            </w14:solidFill>
          </w14:textFill>
        </w:rPr>
        <w:t xml:space="preserve"> </w:t>
      </w:r>
      <w:r>
        <w:rPr>
          <w:rFonts w:ascii="Times New Roman" w:hAnsi="Times New Roman" w:eastAsiaTheme="minorEastAsia"/>
          <w:color w:val="000000" w:themeColor="text1"/>
          <w:lang w:eastAsia="zh-CN"/>
          <w14:textFill>
            <w14:solidFill>
              <w14:schemeClr w14:val="tx1"/>
            </w14:solidFill>
          </w14:textFill>
        </w:rPr>
        <w:fldChar w:fldCharType="begin"/>
      </w:r>
      <w:r>
        <w:rPr>
          <w:rFonts w:ascii="Times New Roman" w:hAnsi="Times New Roman" w:eastAsiaTheme="minorEastAsia"/>
          <w:color w:val="000000" w:themeColor="text1"/>
          <w:lang w:eastAsia="zh-CN"/>
          <w14:textFill>
            <w14:solidFill>
              <w14:schemeClr w14:val="tx1"/>
            </w14:solidFill>
          </w14:textFill>
        </w:rPr>
        <w:instrText xml:space="preserve"> ADDIN EN.CITE &lt;EndNote&gt;&lt;Cite&gt;&lt;Author&gt;Cai&lt;/Author&gt;&lt;Year&gt;2018&lt;/Year&gt;&lt;RecNum&gt;2828&lt;/RecNum&gt;&lt;IDText&gt;A Cosine Similarity-Based Method to Infer Variability of Chromatin Accessibility at the Single-Cell Level&lt;/IDText&gt;&lt;DisplayText&gt;(Cai et al., 2018)&lt;/DisplayText&gt;&lt;record&gt;&lt;rec-number&gt;2828&lt;/rec-number&gt;&lt;foreign-keys&gt;&lt;key app="EN" db-id="trxe92d06xwwd9ew9t8pvz2450x29xafpdvd"&gt;2828&lt;/key&gt;&lt;key app="ENWeb" db-id=""&gt;0&lt;/key&gt;&lt;/foreign-keys&gt;&lt;ref-type name="Journal Article"&gt;17&lt;/ref-type&gt;&lt;contributors&gt;&lt;authors&gt;&lt;author&gt;Cai, Stanley&lt;/author&gt;&lt;author&gt;Georgakilas, Georgios K.&lt;/author&gt;&lt;author&gt;Johnson, John L.&lt;/author&gt;&lt;author&gt;Vahedi, Golnaz&lt;/author&gt;&lt;/authors&gt;&lt;/contributors&gt;&lt;titles&gt;&lt;title&gt;A Cosine Similarity-Based Method to Infer Variability of Chromatin Accessibility at the Single-Cell Level&lt;/title&gt;&lt;secondary-title&gt;Frontiers in Genetics&lt;/secondary-title&gt;&lt;/titles&gt;&lt;periodical&gt;&lt;full-title&gt;Front Genet&lt;/full-title&gt;&lt;abbr-1&gt;Frontiers in genetics&lt;/abbr-1&gt;&lt;/periodical&gt;&lt;volume&gt;9&lt;/volume&gt;&lt;dates&gt;&lt;year&gt;2018&lt;/year&gt;&lt;/dates&gt;&lt;isbn&gt;1664-8021&lt;/isbn&gt;&lt;urls&gt;&lt;/urls&gt;&lt;electronic-resource-num&gt;10.3389/fgene.2018.00319&lt;/electronic-resource-num&gt;&lt;/record&gt;&lt;/Cite&gt;&lt;/EndNote&gt;</w:instrText>
      </w:r>
      <w:r>
        <w:rPr>
          <w:rFonts w:ascii="Times New Roman" w:hAnsi="Times New Roman" w:eastAsiaTheme="minorEastAsia"/>
          <w:color w:val="000000" w:themeColor="text1"/>
          <w:lang w:eastAsia="zh-CN"/>
          <w14:textFill>
            <w14:solidFill>
              <w14:schemeClr w14:val="tx1"/>
            </w14:solidFill>
          </w14:textFill>
        </w:rPr>
        <w:fldChar w:fldCharType="separate"/>
      </w:r>
      <w:r>
        <w:rPr>
          <w:rFonts w:ascii="Times New Roman" w:hAnsi="Times New Roman" w:eastAsiaTheme="minorEastAsia"/>
          <w:color w:val="000000" w:themeColor="text1"/>
          <w:lang w:eastAsia="zh-CN"/>
          <w14:textFill>
            <w14:solidFill>
              <w14:schemeClr w14:val="tx1"/>
            </w14:solidFill>
          </w14:textFill>
        </w:rPr>
        <w:t>(</w:t>
      </w:r>
      <w:r>
        <w:fldChar w:fldCharType="begin"/>
      </w:r>
      <w:r>
        <w:instrText xml:space="preserve"> HYPERLINK \l "_ENREF_13" \o "Cai, 2018 #2828" </w:instrText>
      </w:r>
      <w:r>
        <w:fldChar w:fldCharType="separate"/>
      </w:r>
      <w:r>
        <w:rPr>
          <w:rFonts w:ascii="Times New Roman" w:hAnsi="Times New Roman" w:eastAsiaTheme="minorEastAsia"/>
          <w:color w:val="000000" w:themeColor="text1"/>
          <w:lang w:eastAsia="zh-CN"/>
          <w14:textFill>
            <w14:solidFill>
              <w14:schemeClr w14:val="tx1"/>
            </w14:solidFill>
          </w14:textFill>
        </w:rPr>
        <w:t>Cai et al., 2018</w:t>
      </w:r>
      <w:r>
        <w:rPr>
          <w:rFonts w:ascii="Times New Roman" w:hAnsi="Times New Roman" w:eastAsiaTheme="minorEastAsia"/>
          <w:color w:val="000000" w:themeColor="text1"/>
          <w:lang w:eastAsia="zh-CN"/>
          <w14:textFill>
            <w14:solidFill>
              <w14:schemeClr w14:val="tx1"/>
            </w14:solidFill>
          </w14:textFill>
        </w:rPr>
        <w:fldChar w:fldCharType="end"/>
      </w:r>
      <w:r>
        <w:rPr>
          <w:rFonts w:ascii="Times New Roman" w:hAnsi="Times New Roman" w:eastAsiaTheme="minorEastAsia"/>
          <w:color w:val="000000" w:themeColor="text1"/>
          <w:lang w:eastAsia="zh-CN"/>
          <w14:textFill>
            <w14:solidFill>
              <w14:schemeClr w14:val="tx1"/>
            </w14:solidFill>
          </w14:textFill>
        </w:rPr>
        <w:t>)</w:t>
      </w:r>
      <w:r>
        <w:rPr>
          <w:rFonts w:ascii="Times New Roman" w:hAnsi="Times New Roman" w:eastAsiaTheme="minorEastAsia"/>
          <w:color w:val="000000" w:themeColor="text1"/>
          <w:lang w:eastAsia="zh-CN"/>
          <w14:textFill>
            <w14:solidFill>
              <w14:schemeClr w14:val="tx1"/>
            </w14:solidFill>
          </w14:textFill>
        </w:rPr>
        <w:fldChar w:fldCharType="end"/>
      </w:r>
      <w:r>
        <w:rPr>
          <w:rFonts w:ascii="Times New Roman" w:hAnsi="Times New Roman"/>
          <w:color w:val="000000" w:themeColor="text1"/>
          <w:lang w:eastAsia="zh-CN"/>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 xml:space="preserve">Compared with published methods, </w:t>
      </w:r>
      <w:r>
        <w:rPr>
          <w:rFonts w:ascii="Times New Roman" w:hAnsi="Times New Roman"/>
          <w:color w:val="000000" w:themeColor="text1"/>
          <w:lang w:eastAsia="zh-CN"/>
          <w14:textFill>
            <w14:solidFill>
              <w14:schemeClr w14:val="tx1"/>
            </w14:solidFill>
          </w14:textFill>
        </w:rPr>
        <w:t>the performance of scART showed its superiority in identifying cellular heterogeneity with high accuracy and sensitivity, especially for datasets with low sequencing depth.</w:t>
      </w:r>
      <w:bookmarkStart w:id="77" w:name="OLE_LINK114"/>
      <w:bookmarkStart w:id="78" w:name="OLE_LINK113"/>
      <w:r>
        <w:rPr>
          <w:rFonts w:ascii="Times New Roman" w:hAnsi="Times New Roman"/>
          <w:color w:val="000000" w:themeColor="text1"/>
          <w14:textFill>
            <w14:solidFill>
              <w14:schemeClr w14:val="tx1"/>
            </w14:solidFill>
          </w14:textFill>
        </w:rPr>
        <w:t xml:space="preserve"> </w:t>
      </w:r>
      <w:bookmarkEnd w:id="77"/>
      <w:bookmarkEnd w:id="78"/>
      <w:r>
        <w:rPr>
          <w:rFonts w:ascii="Times New Roman" w:hAnsi="Times New Roman"/>
          <w:color w:val="000000" w:themeColor="text1"/>
          <w14:textFill>
            <w14:solidFill>
              <w14:schemeClr w14:val="tx1"/>
            </w14:solidFill>
          </w14:textFill>
        </w:rPr>
        <w:t>Furthermore, scART reconstructed the dynamic changes of cell identities during embryo forebrain development. For annotating the clustering results, scART incorporated other existing tools, like single cell motif enrichment analysis, gene accessibility analysis to interpret the biological information from scATAC-seq data.</w:t>
      </w:r>
      <w:r>
        <w:rPr>
          <w:rFonts w:ascii="Times New Roman" w:hAnsi="Times New Roman"/>
          <w:color w:val="FF0000"/>
        </w:rPr>
        <w:t xml:space="preserve"> </w:t>
      </w:r>
      <w:bookmarkStart w:id="79" w:name="OLE_LINK98"/>
      <w:bookmarkStart w:id="80" w:name="OLE_LINK99"/>
      <w:r>
        <w:rPr>
          <w:rFonts w:ascii="Times New Roman" w:hAnsi="Times New Roman"/>
          <w:color w:val="000000" w:themeColor="text1"/>
          <w14:textFill>
            <w14:solidFill>
              <w14:schemeClr w14:val="tx1"/>
            </w14:solidFill>
          </w14:textFill>
        </w:rPr>
        <w:t>Together, scART can be used to construct a global and high-resolution view of the chromatin accessibility at single-cell resolution.</w:t>
      </w:r>
      <w:bookmarkEnd w:id="79"/>
      <w:bookmarkEnd w:id="80"/>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RESULTS</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scART overview </w:t>
      </w:r>
      <w:r>
        <w:rPr>
          <w:rFonts w:hint="eastAsia" w:ascii="Times New Roman" w:hAnsi="Times New Roman"/>
          <w:color w:val="000000" w:themeColor="text1"/>
          <w14:textFill>
            <w14:solidFill>
              <w14:schemeClr w14:val="tx1"/>
            </w14:solidFill>
          </w14:textFill>
        </w:rPr>
        <w:t>and</w:t>
      </w:r>
      <w:r>
        <w:rPr>
          <w:rFonts w:ascii="Times New Roman" w:hAnsi="Times New Roman"/>
          <w:color w:val="000000" w:themeColor="text1"/>
          <w14:textFill>
            <w14:solidFill>
              <w14:schemeClr w14:val="tx1"/>
            </w14:solidFill>
          </w14:textFill>
        </w:rPr>
        <w:t xml:space="preserve"> workflow.</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The workflow of scART is displayed in Figure 1 and the detailed strategies are shown in </w:t>
      </w:r>
      <w:bookmarkStart w:id="81" w:name="OLE_LINK40"/>
      <w:bookmarkStart w:id="82" w:name="OLE_LINK39"/>
      <w:r>
        <w:rPr>
          <w:rFonts w:ascii="Times New Roman" w:hAnsi="Times New Roman"/>
          <w:color w:val="000000" w:themeColor="text1"/>
          <w14:textFill>
            <w14:solidFill>
              <w14:schemeClr w14:val="tx1"/>
            </w14:solidFill>
          </w14:textFill>
        </w:rPr>
        <w:t>Figure</w:t>
      </w:r>
      <w:bookmarkEnd w:id="81"/>
      <w:bookmarkEnd w:id="82"/>
      <w:r>
        <w:rPr>
          <w:rFonts w:ascii="Times New Roman" w:hAnsi="Times New Roman"/>
          <w:color w:val="000000" w:themeColor="text1"/>
          <w14:textFill>
            <w14:solidFill>
              <w14:schemeClr w14:val="tx1"/>
            </w14:solidFill>
          </w14:textFill>
        </w:rPr>
        <w:t xml:space="preserve"> S1. Briefly, for scATAC-seq data quantification, scART segments the genome into uniformed-size bins as the set of regions to count reads and creates the single cell cell-by-bin matrix (Figures 1A). Next, scART converts the raw count matrix into binary matrix, in which 0 or 1 indicates the absence or presence of mapped reads fall within that bin (Figure 1B, STAR Metho</w:t>
      </w:r>
      <w:r>
        <w:rPr>
          <w:rFonts w:ascii="Times New Roman" w:hAnsi="Times New Roman"/>
        </w:rPr>
        <w:t>ds</w:t>
      </w:r>
      <w:r>
        <w:rPr>
          <w:rFonts w:ascii="Times New Roman" w:hAnsi="Times New Roman"/>
          <w:color w:val="000000" w:themeColor="text1"/>
          <w14:textFill>
            <w14:solidFill>
              <w14:schemeClr w14:val="tx1"/>
            </w14:solidFill>
          </w14:textFill>
        </w:rPr>
        <w:t xml:space="preserve">). To reduce the noise caused by dropouts, scART adopts KNN imputation to replace the missing values. </w:t>
      </w:r>
      <w:bookmarkStart w:id="83" w:name="OLE_LINK123"/>
      <w:bookmarkStart w:id="84" w:name="OLE_LINK122"/>
      <w:r>
        <w:rPr>
          <w:rFonts w:ascii="Times New Roman" w:hAnsi="Times New Roman"/>
          <w:color w:val="000000" w:themeColor="text1"/>
          <w14:textFill>
            <w14:solidFill>
              <w14:schemeClr w14:val="tx1"/>
            </w14:solidFill>
          </w14:textFill>
        </w:rPr>
        <w:t xml:space="preserve">After data imputation, </w:t>
      </w:r>
      <w:bookmarkEnd w:id="83"/>
      <w:bookmarkEnd w:id="84"/>
      <w:r>
        <w:rPr>
          <w:rFonts w:ascii="Times New Roman" w:hAnsi="Times New Roman"/>
          <w:color w:val="000000" w:themeColor="text1"/>
          <w14:textFill>
            <w14:solidFill>
              <w14:schemeClr w14:val="tx1"/>
            </w14:solidFill>
          </w14:textFill>
        </w:rPr>
        <w:t xml:space="preserve">unwanted </w:t>
      </w:r>
      <w:r>
        <w:rPr>
          <w:rFonts w:ascii="Times New Roman" w:hAnsi="Times New Roman" w:eastAsiaTheme="minorEastAsia"/>
          <w:color w:val="000000" w:themeColor="text1"/>
          <w:lang w:eastAsia="zh-CN"/>
          <w14:textFill>
            <w14:solidFill>
              <w14:schemeClr w14:val="tx1"/>
            </w14:solidFill>
          </w14:textFill>
        </w:rPr>
        <w:t xml:space="preserve">bins </w:t>
      </w:r>
      <w:r>
        <w:rPr>
          <w:rFonts w:ascii="Times New Roman" w:hAnsi="Times New Roman"/>
          <w:color w:val="000000" w:themeColor="text1"/>
          <w14:textFill>
            <w14:solidFill>
              <w14:schemeClr w14:val="tx1"/>
            </w14:solidFill>
          </w14:textFill>
        </w:rPr>
        <w:t>are also filtered</w:t>
      </w:r>
      <w:r>
        <w:rPr>
          <w:rFonts w:ascii="Times New Roman" w:hAnsi="Times New Roman" w:eastAsiaTheme="minorEastAsia"/>
          <w:color w:val="000000" w:themeColor="text1"/>
          <w:lang w:eastAsia="zh-CN"/>
          <w14:textFill>
            <w14:solidFill>
              <w14:schemeClr w14:val="tx1"/>
            </w14:solidFill>
          </w14:textFill>
        </w:rPr>
        <w:t xml:space="preserve"> to remove noise </w:t>
      </w:r>
      <w:r>
        <w:rPr>
          <w:rFonts w:ascii="Times New Roman" w:hAnsi="Times New Roman"/>
          <w:color w:val="000000" w:themeColor="text1"/>
          <w14:textFill>
            <w14:solidFill>
              <w14:schemeClr w14:val="tx1"/>
            </w14:solidFill>
          </w14:textFill>
        </w:rPr>
        <w:t>(Figure 1C, STAR Metho</w:t>
      </w:r>
      <w:r>
        <w:rPr>
          <w:rFonts w:ascii="Times New Roman" w:hAnsi="Times New Roman"/>
        </w:rPr>
        <w:t xml:space="preserve">ds). Then, scART transforms the binary matrix </w:t>
      </w:r>
      <w:r>
        <w:rPr>
          <w:rFonts w:ascii="Times New Roman" w:hAnsi="Times New Roman"/>
          <w:color w:val="000000" w:themeColor="text1"/>
          <w14:textFill>
            <w14:solidFill>
              <w14:schemeClr w14:val="tx1"/>
            </w14:solidFill>
          </w14:textFill>
        </w:rPr>
        <w:t xml:space="preserve">by </w:t>
      </w:r>
      <w:r>
        <w:rPr>
          <w:rFonts w:ascii="Times New Roman" w:hAnsi="Times New Roman" w:eastAsiaTheme="minorEastAsia"/>
          <w:color w:val="000000" w:themeColor="text1"/>
          <w:lang w:eastAsia="zh-CN"/>
          <w14:textFill>
            <w14:solidFill>
              <w14:schemeClr w14:val="tx1"/>
            </w14:solidFill>
          </w14:textFill>
        </w:rPr>
        <w:t>Term Frequency-Inverse Document Frequency (</w:t>
      </w:r>
      <w:r>
        <w:rPr>
          <w:rFonts w:ascii="Times New Roman" w:hAnsi="Times New Roman"/>
          <w:color w:val="000000" w:themeColor="text1"/>
          <w14:textFill>
            <w14:solidFill>
              <w14:schemeClr w14:val="tx1"/>
            </w14:solidFill>
          </w14:textFill>
        </w:rPr>
        <w:t>TF-IDF)</w:t>
      </w:r>
      <w:bookmarkStart w:id="85" w:name="OLE_LINK47"/>
      <w:bookmarkStart w:id="86" w:name="OLE_LINK46"/>
      <w:r>
        <w:rPr>
          <w:rFonts w:ascii="Times New Roman" w:hAnsi="Times New Roman"/>
          <w:color w:val="000000" w:themeColor="text1"/>
          <w14:textFill>
            <w14:solidFill>
              <w14:schemeClr w14:val="tx1"/>
            </w14:solidFill>
          </w14:textFill>
        </w:rPr>
        <w:t xml:space="preserve"> for normalization</w:t>
      </w:r>
      <w:r>
        <w:rPr>
          <w:rFonts w:ascii="Times New Roman" w:hAnsi="Times New Roman" w:eastAsiaTheme="minorEastAsia"/>
          <w:color w:val="000000" w:themeColor="text1"/>
          <w:lang w:eastAsia="zh-CN"/>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(Figure 1D, STAR Metho</w:t>
      </w:r>
      <w:r>
        <w:rPr>
          <w:rFonts w:ascii="Times New Roman" w:hAnsi="Times New Roman"/>
        </w:rPr>
        <w:t>ds)</w:t>
      </w:r>
      <w:r>
        <w:rPr>
          <w:rFonts w:ascii="Times New Roman" w:hAnsi="Times New Roman"/>
          <w:color w:val="000000" w:themeColor="text1"/>
          <w14:textFill>
            <w14:solidFill>
              <w14:schemeClr w14:val="tx1"/>
            </w14:solidFill>
          </w14:textFill>
        </w:rPr>
        <w:t xml:space="preserve">. </w:t>
      </w:r>
      <w:bookmarkEnd w:id="85"/>
      <w:bookmarkEnd w:id="86"/>
      <w:r>
        <w:rPr>
          <w:rFonts w:ascii="Times New Roman" w:hAnsi="Times New Roman"/>
          <w:color w:val="000000" w:themeColor="text1"/>
          <w14:textFill>
            <w14:solidFill>
              <w14:schemeClr w14:val="tx1"/>
            </w14:solidFill>
          </w14:textFill>
        </w:rPr>
        <w:t>In detail, t</w:t>
      </w:r>
      <w:r>
        <w:rPr>
          <w:rFonts w:ascii="Times New Roman" w:hAnsi="Times New Roman" w:eastAsiaTheme="minorEastAsia"/>
          <w:color w:val="000000" w:themeColor="text1"/>
          <w:lang w:eastAsia="zh-CN"/>
          <w14:textFill>
            <w14:solidFill>
              <w14:schemeClr w14:val="tx1"/>
            </w14:solidFill>
          </w14:textFill>
        </w:rPr>
        <w:t xml:space="preserve">he differences among cells like sequencing depth can be removed through TF </w:t>
      </w:r>
      <w:bookmarkStart w:id="87" w:name="OLE_LINK117"/>
      <w:bookmarkStart w:id="88" w:name="OLE_LINK112"/>
      <w:bookmarkStart w:id="89" w:name="OLE_LINK118"/>
      <w:r>
        <w:rPr>
          <w:rFonts w:ascii="Times New Roman" w:hAnsi="Times New Roman" w:eastAsiaTheme="minorEastAsia"/>
          <w:color w:val="000000" w:themeColor="text1"/>
          <w:lang w:eastAsia="zh-CN"/>
          <w14:textFill>
            <w14:solidFill>
              <w14:schemeClr w14:val="tx1"/>
            </w14:solidFill>
          </w14:textFill>
        </w:rPr>
        <w:t xml:space="preserve">process </w:t>
      </w:r>
      <w:bookmarkEnd w:id="87"/>
      <w:bookmarkEnd w:id="88"/>
      <w:bookmarkEnd w:id="89"/>
      <w:r>
        <w:rPr>
          <w:rFonts w:ascii="Times New Roman" w:hAnsi="Times New Roman" w:eastAsiaTheme="minorEastAsia"/>
          <w:color w:val="000000" w:themeColor="text1"/>
          <w:lang w:eastAsia="zh-CN"/>
          <w14:textFill>
            <w14:solidFill>
              <w14:schemeClr w14:val="tx1"/>
            </w14:solidFill>
          </w14:textFill>
        </w:rPr>
        <w:t>and cell specific regions can be up-weighted through IDF process.</w:t>
      </w:r>
      <w:r>
        <w:rPr>
          <w:rFonts w:ascii="Times New Roman" w:hAnsi="Times New Roman"/>
          <w:color w:val="000000" w:themeColor="text1"/>
          <w14:textFill>
            <w14:solidFill>
              <w14:schemeClr w14:val="tx1"/>
            </w14:solidFill>
          </w14:textFill>
        </w:rPr>
        <w:t xml:space="preserve"> In order to fully utilize the genome-wide accessibility profile of each cell for dissecting cellular heterogeneity, </w:t>
      </w:r>
      <w:r>
        <w:rPr>
          <w:rFonts w:ascii="Times New Roman" w:hAnsi="Times New Roman"/>
        </w:rPr>
        <w:t>scART directly convert the cell-by-bin matrix into cell-to-cell</w:t>
      </w:r>
      <w:r>
        <w:rPr>
          <w:rFonts w:ascii="Times New Roman" w:hAnsi="Times New Roman"/>
          <w:color w:val="000000" w:themeColor="text1"/>
          <w14:textFill>
            <w14:solidFill>
              <w14:schemeClr w14:val="tx1"/>
            </w14:solidFill>
          </w14:textFill>
        </w:rPr>
        <w:t xml:space="preserve"> similarity matrix by cosine similarity (Figure 1E, STAR Metho</w:t>
      </w:r>
      <w:r>
        <w:rPr>
          <w:rFonts w:ascii="Times New Roman" w:hAnsi="Times New Roman"/>
        </w:rPr>
        <w:t>ds)</w:t>
      </w:r>
      <w:r>
        <w:rPr>
          <w:rFonts w:ascii="Times New Roman" w:hAnsi="Times New Roman"/>
          <w:color w:val="000000" w:themeColor="text1"/>
          <w14:textFill>
            <w14:solidFill>
              <w14:schemeClr w14:val="tx1"/>
            </w14:solidFill>
          </w14:textFill>
        </w:rPr>
        <w:t>. Cosine similarity measures the angular cosine value between two cell vectors  according to their co-accessible region set</w:t>
      </w:r>
      <w:bookmarkStart w:id="90" w:name="OLE_LINK119"/>
      <w:bookmarkStart w:id="91" w:name="OLE_LINK120"/>
      <w:r>
        <w:rPr>
          <w:rFonts w:ascii="Times New Roman" w:hAnsi="Times New Roman"/>
          <w:color w:val="000000" w:themeColor="text1"/>
          <w14:textFill>
            <w14:solidFill>
              <w14:schemeClr w14:val="tx1"/>
            </w14:solidFill>
          </w14:textFill>
        </w:rPr>
        <w:t xml:space="preserve"> and is more robust to noise for sparse and high-dimensional data </w:t>
      </w:r>
      <w:bookmarkEnd w:id="90"/>
      <w:bookmarkEnd w:id="91"/>
      <w:r>
        <w:rPr>
          <w:rFonts w:ascii="Times New Roman" w:hAnsi="Times New Roman"/>
          <w:color w:val="000000" w:themeColor="text1"/>
          <w14:textFill>
            <w14:solidFill>
              <w14:schemeClr w14:val="tx1"/>
            </w14:solidFill>
          </w14:textFill>
        </w:rPr>
        <w:t xml:space="preserve">analysis </w:t>
      </w:r>
      <w:r>
        <w:rPr>
          <w:rFonts w:ascii="Times New Roman" w:hAnsi="Times New Roman" w:eastAsia="仿宋"/>
        </w:rPr>
        <w:fldChar w:fldCharType="begin">
          <w:fldData xml:space="preserve">PEVuZE5vdGU+PENpdGU+PEF1dGhvcj5Tb2hhbmdpcjwvQXV0aG9yPjxZZWFyPjIwMTc8L1llYXI+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</w:fldData>
        </w:fldChar>
      </w:r>
      <w:r>
        <w:rPr>
          <w:rFonts w:ascii="Times New Roman" w:hAnsi="Times New Roman" w:eastAsia="仿宋"/>
        </w:rPr>
        <w:instrText xml:space="preserve"> ADDIN EN.CITE </w:instrText>
      </w:r>
      <w:r>
        <w:rPr>
          <w:rFonts w:ascii="Times New Roman" w:hAnsi="Times New Roman" w:eastAsia="仿宋"/>
        </w:rPr>
        <w:fldChar w:fldCharType="begin">
          <w:fldData xml:space="preserve">PEVuZE5vdGU+PENpdGU+PEF1dGhvcj5Tb2hhbmdpcjwvQXV0aG9yPjxZZWFyPjIwMTc8L1llYXI+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</w:fldData>
        </w:fldChar>
      </w:r>
      <w:r>
        <w:rPr>
          <w:rFonts w:ascii="Times New Roman" w:hAnsi="Times New Roman" w:eastAsia="仿宋"/>
        </w:rPr>
        <w:instrText xml:space="preserve"> ADDIN EN.CITE.DATA </w:instrText>
      </w:r>
      <w:r>
        <w:rPr>
          <w:rFonts w:ascii="Times New Roman" w:hAnsi="Times New Roman" w:eastAsia="仿宋"/>
        </w:rPr>
        <w:fldChar w:fldCharType="end"/>
      </w:r>
      <w:r>
        <w:rPr>
          <w:rFonts w:ascii="Times New Roman" w:hAnsi="Times New Roman" w:eastAsia="仿宋"/>
        </w:rPr>
        <w:fldChar w:fldCharType="separate"/>
      </w:r>
      <w:r>
        <w:rPr>
          <w:rFonts w:ascii="Times New Roman" w:hAnsi="Times New Roman" w:eastAsia="仿宋"/>
        </w:rPr>
        <w:t>(</w:t>
      </w:r>
      <w:r>
        <w:fldChar w:fldCharType="begin"/>
      </w:r>
      <w:r>
        <w:instrText xml:space="preserve"> HYPERLINK \l "_ENREF_4" \o "Andrews, 2018 #2434" </w:instrText>
      </w:r>
      <w:r>
        <w:fldChar w:fldCharType="separate"/>
      </w:r>
      <w:r>
        <w:rPr>
          <w:rFonts w:ascii="Times New Roman" w:hAnsi="Times New Roman" w:eastAsia="仿宋"/>
        </w:rPr>
        <w:t>Andrews and Hemberg, 2018</w:t>
      </w:r>
      <w:r>
        <w:rPr>
          <w:rFonts w:ascii="Times New Roman" w:hAnsi="Times New Roman" w:eastAsia="仿宋"/>
        </w:rPr>
        <w:fldChar w:fldCharType="end"/>
      </w:r>
      <w:r>
        <w:rPr>
          <w:rFonts w:ascii="Times New Roman" w:hAnsi="Times New Roman" w:eastAsia="仿宋"/>
        </w:rPr>
        <w:t xml:space="preserve">; </w:t>
      </w:r>
      <w:r>
        <w:fldChar w:fldCharType="begin"/>
      </w:r>
      <w:r>
        <w:instrText xml:space="preserve"> HYPERLINK \l "_ENREF_73" \o "Sohangir, 2017 #2876" </w:instrText>
      </w:r>
      <w:r>
        <w:fldChar w:fldCharType="separate"/>
      </w:r>
      <w:r>
        <w:rPr>
          <w:rFonts w:ascii="Times New Roman" w:hAnsi="Times New Roman" w:eastAsia="仿宋"/>
        </w:rPr>
        <w:t>Sohangir and Wang, 2017</w:t>
      </w:r>
      <w:r>
        <w:rPr>
          <w:rFonts w:ascii="Times New Roman" w:hAnsi="Times New Roman" w:eastAsia="仿宋"/>
        </w:rPr>
        <w:fldChar w:fldCharType="end"/>
      </w:r>
      <w:r>
        <w:rPr>
          <w:rFonts w:ascii="Times New Roman" w:hAnsi="Times New Roman" w:eastAsia="仿宋"/>
        </w:rPr>
        <w:t>)</w:t>
      </w:r>
      <w:r>
        <w:rPr>
          <w:rFonts w:ascii="Times New Roman" w:hAnsi="Times New Roman" w:eastAsia="仿宋"/>
        </w:rPr>
        <w:fldChar w:fldCharType="end"/>
      </w:r>
      <w:r>
        <w:rPr>
          <w:rFonts w:ascii="Times New Roman" w:hAnsi="Times New Roman" w:eastAsiaTheme="minorEastAsia"/>
          <w:color w:val="000000" w:themeColor="text1"/>
          <w:lang w:eastAsia="zh-CN"/>
          <w14:textFill>
            <w14:solidFill>
              <w14:schemeClr w14:val="tx1"/>
            </w14:solidFill>
          </w14:textFill>
        </w:rPr>
        <w:t>.</w:t>
      </w:r>
      <w:r>
        <w:rPr>
          <w:rFonts w:ascii="Times New Roman" w:hAnsi="Times New Roman"/>
          <w:color w:val="000000" w:themeColor="text1"/>
          <w14:textFill>
            <w14:solidFill>
              <w14:schemeClr w14:val="tx1"/>
            </w14:solidFill>
          </w14:textFill>
        </w:rPr>
        <w:t xml:space="preserve"> Using the cosine similarity matrix, </w:t>
      </w:r>
      <w:r>
        <w:rPr>
          <w:rFonts w:ascii="Times New Roman" w:hAnsi="Times New Roman" w:eastAsiaTheme="minorEastAsia"/>
          <w:color w:val="000000" w:themeColor="text1"/>
          <w:lang w:eastAsia="zh-CN"/>
          <w14:textFill>
            <w14:solidFill>
              <w14:schemeClr w14:val="tx1"/>
            </w14:solidFill>
          </w14:textFill>
        </w:rPr>
        <w:t>truncated SVD is utilized to</w:t>
      </w:r>
      <w:r>
        <w:rPr>
          <w:rFonts w:ascii="Times New Roman" w:hAnsi="Times New Roman"/>
          <w:color w:val="000000" w:themeColor="text1"/>
          <w14:textFill>
            <w14:solidFill>
              <w14:schemeClr w14:val="tx1"/>
            </w14:solidFill>
          </w14:textFill>
        </w:rPr>
        <w:t xml:space="preserve"> generate a </w:t>
      </w:r>
      <w:bookmarkStart w:id="92" w:name="OLE_LINK100"/>
      <w:bookmarkStart w:id="93" w:name="OLE_LINK101"/>
      <w:r>
        <w:rPr>
          <w:rFonts w:ascii="Times New Roman" w:hAnsi="Times New Roman"/>
          <w:color w:val="000000" w:themeColor="text1"/>
          <w14:textFill>
            <w14:solidFill>
              <w14:schemeClr w14:val="tx1"/>
            </w14:solidFill>
          </w14:textFill>
        </w:rPr>
        <w:t>low-rank matrix</w:t>
      </w:r>
      <w:bookmarkEnd w:id="92"/>
      <w:bookmarkEnd w:id="93"/>
      <w:r>
        <w:rPr>
          <w:rFonts w:ascii="Times New Roman" w:hAnsi="Times New Roman"/>
          <w:color w:val="000000" w:themeColor="text1"/>
          <w14:textFill>
            <w14:solidFill>
              <w14:schemeClr w14:val="tx1"/>
            </w14:solidFill>
          </w14:textFill>
        </w:rPr>
        <w:t xml:space="preserve"> approximation for dimensionality reduction (Figure 1E, STAR Metho</w:t>
      </w:r>
      <w:r>
        <w:rPr>
          <w:rFonts w:ascii="Times New Roman" w:hAnsi="Times New Roman"/>
        </w:rPr>
        <w:t>ds)</w:t>
      </w:r>
      <w:r>
        <w:rPr>
          <w:rFonts w:ascii="Times New Roman" w:hAnsi="Times New Roman"/>
          <w:color w:val="000000" w:themeColor="text1"/>
          <w14:textFill>
            <w14:solidFill>
              <w14:schemeClr w14:val="tx1"/>
            </w14:solidFill>
          </w14:textFill>
        </w:rPr>
        <w:t>.</w:t>
      </w:r>
      <w:r>
        <w:rPr>
          <w:rFonts w:ascii="Times New Roman" w:hAnsi="Times New Roman" w:eastAsiaTheme="minorEastAsia"/>
          <w:color w:val="000000" w:themeColor="text1"/>
          <w:lang w:eastAsia="zh-CN"/>
          <w14:textFill>
            <w14:solidFill>
              <w14:schemeClr w14:val="tx1"/>
            </w14:solidFill>
          </w14:textFill>
        </w:rPr>
        <w:t xml:space="preserve"> Clustering and trajectory analysis are performed based on the lower </w:t>
      </w:r>
      <w:r>
        <w:rPr>
          <w:rFonts w:ascii="Times New Roman" w:hAnsi="Times New Roman"/>
          <w:color w:val="000000" w:themeColor="text1"/>
          <w14:textFill>
            <w14:solidFill>
              <w14:schemeClr w14:val="tx1"/>
            </w14:solidFill>
          </w14:textFill>
        </w:rPr>
        <w:t>dimensional space (Figure 1F).</w:t>
      </w:r>
      <w:r>
        <w:rPr>
          <w:rFonts w:ascii="Times New Roman" w:hAnsi="Times New Roman" w:eastAsiaTheme="minorEastAsia"/>
          <w:color w:val="000000" w:themeColor="text1"/>
          <w:lang w:eastAsia="zh-CN"/>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For clustering, scART takes the advantage of density-based clustering method, a clustering algorithm does not assume clusters of a</w:t>
      </w:r>
      <w:r>
        <w:rPr>
          <w:rFonts w:ascii="Times New Roman" w:hAnsi="Times New Roman" w:eastAsiaTheme="minorEastAsia"/>
          <w:color w:val="000000" w:themeColor="text1"/>
          <w:lang w:eastAsia="zh-CN"/>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 xml:space="preserve">particular shape or size </w:t>
      </w:r>
      <w:r>
        <w:rPr>
          <w:rFonts w:ascii="Times New Roman" w:hAnsi="Times New Roman"/>
          <w:color w:val="000000" w:themeColor="text1"/>
          <w14:textFill>
            <w14:solidFill>
              <w14:schemeClr w14:val="tx1"/>
            </w14:solidFill>
          </w14:textFill>
        </w:rPr>
        <w:fldChar w:fldCharType="begin"/>
      </w:r>
      <w:r>
        <w:rPr>
          <w:rFonts w:ascii="Times New Roman" w:hAnsi="Times New Roman"/>
          <w:color w:val="000000" w:themeColor="text1"/>
          <w14:textFill>
            <w14:solidFill>
              <w14:schemeClr w14:val="tx1"/>
            </w14:solidFill>
          </w14:textFill>
        </w:rPr>
        <w:instrText xml:space="preserve"> ADDIN EN.CITE &lt;EndNote&gt;&lt;Cite&gt;&lt;Author&gt;Rodriguez&lt;/Author&gt;&lt;Year&gt;2014&lt;/Year&gt;&lt;RecNum&gt;2526&lt;/RecNum&gt;&lt;DisplayText&gt;(Rodriguez and Laio, 2014)&lt;/DisplayText&gt;&lt;record&gt;&lt;rec-number&gt;2526&lt;/rec-number&gt;&lt;foreign-keys&gt;&lt;key app="EN" db-id="trxe92d06xwwd9ew9t8pvz2450x29xafpdvd"&gt;2526&lt;/key&gt;&lt;/foreign-keys&gt;&lt;ref-type name="Journal Article"&gt;17&lt;/ref-type&gt;&lt;contributors&gt;&lt;authors&gt;&lt;author&gt;Rodriguez, A.&lt;/author&gt;&lt;author&gt;Laio, A.&lt;/author&gt;&lt;/authors&gt;&lt;/contributors&gt;&lt;auth-address&gt;SISSA (Scuola Internazionale Superiore di Studi Avanzati), via Bonomea 265, I-34136 Trieste, Italy.&lt;/auth-address&gt;&lt;titles&gt;&lt;title&gt;Machine learning. Clustering by fast search and find of density peak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1492-6&lt;/pages&gt;&lt;volume&gt;344&lt;/volume&gt;&lt;number&gt;6191&lt;/number&gt;&lt;keywords&gt;&lt;keyword&gt;*Algorithms&lt;/keyword&gt;&lt;keyword&gt;Artificial Intelligence&lt;/keyword&gt;&lt;keyword&gt;*Cluster Analysis&lt;/keyword&gt;&lt;keyword&gt;Databases, Factual&lt;/keyword&gt;&lt;keyword&gt;*Pattern Recognition, Automated&lt;/keyword&gt;&lt;/keywords&gt;&lt;dates&gt;&lt;year&gt;2014&lt;/year&gt;&lt;pub-dates&gt;&lt;date&gt;Jun 27&lt;/date&gt;&lt;/pub-dates&gt;&lt;/dates&gt;&lt;isbn&gt;1095-9203 (Electronic)&amp;#xD;0036-8075 (Linking)&lt;/isbn&gt;&lt;accession-num&gt;24970081&lt;/accession-num&gt;&lt;urls&gt;&lt;related-urls&gt;&lt;url&gt;http://www.ncbi.nlm.nih.gov/pubmed/24970081&lt;/url&gt;&lt;/related-urls&gt;&lt;/urls&gt;&lt;electronic-resource-num&gt;10.1126/science.1242072&lt;/electronic-resource-num&gt;&lt;/record&gt;&lt;/Cite&gt;&lt;/EndNote&gt;</w:instrText>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"_ENREF_67" \o "Rodriguez, 2014 #2526" </w:instrText>
      </w:r>
      <w:r>
        <w:fldChar w:fldCharType="separate"/>
      </w:r>
      <w:r>
        <w:rPr>
          <w:rFonts w:ascii="Times New Roman" w:hAnsi="Times New Roman"/>
          <w:color w:val="000000" w:themeColor="text1"/>
          <w14:textFill>
            <w14:solidFill>
              <w14:schemeClr w14:val="tx1"/>
            </w14:solidFill>
          </w14:textFill>
        </w:rPr>
        <w:t>Rodriguez and Laio, 2014</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(STAR Metho</w:t>
      </w:r>
      <w:r>
        <w:rPr>
          <w:rFonts w:ascii="Times New Roman" w:hAnsi="Times New Roman"/>
        </w:rPr>
        <w:t>ds</w:t>
      </w:r>
      <w:r>
        <w:rPr>
          <w:rFonts w:ascii="Times New Roman" w:hAnsi="Times New Roman"/>
          <w:color w:val="000000" w:themeColor="text1"/>
          <w14:textFill>
            <w14:solidFill>
              <w14:schemeClr w14:val="tx1"/>
            </w14:solidFill>
          </w14:textFill>
        </w:rPr>
        <w:t>). Besides, trajectory analysis is performed using</w:t>
      </w:r>
      <w:r>
        <w:rPr>
          <w:rFonts w:ascii="Times New Roman" w:hAnsi="Times New Roman"/>
          <w:color w:val="000000" w:themeColor="text1"/>
          <w:lang w:eastAsia="zh-CN"/>
          <w14:textFill>
            <w14:solidFill>
              <w14:schemeClr w14:val="tx1"/>
            </w14:solidFill>
          </w14:textFill>
        </w:rPr>
        <w:t xml:space="preserve"> DDRTree algorithm to learn the principal tree and project each cell onto its nearest location on the tree, and the pseudotime for each cell is assigned by minimal spanning tree (MST) algorithm </w:t>
      </w:r>
      <w:r>
        <w:rPr>
          <w:rFonts w:ascii="Times New Roman" w:hAnsi="Times New Roman"/>
          <w:color w:val="000000" w:themeColor="text1"/>
          <w14:textFill>
            <w14:solidFill>
              <w14:schemeClr w14:val="tx1"/>
            </w14:solidFill>
          </w14:textFill>
        </w:rPr>
        <w:fldChar w:fldCharType="begin">
          <w:fldData xml:space="preserve">PEVuZE5vdGU+PENpdGU+PEF1dGhvcj5NYW88L0F1dGhvcj48WWVhcj4yMDE1PC9ZZWFyPjxSZWNO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PEVuZE5vdGU+PENpdGU+PEF1dGhvcj5NYW88L0F1dGhvcj48WWVhcj4yMDE1PC9ZZWFyPjxSZWNO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"_ENREF_53" \o "Mao, 2015 #2527" </w:instrText>
      </w:r>
      <w:r>
        <w:fldChar w:fldCharType="separate"/>
      </w:r>
      <w:r>
        <w:rPr>
          <w:rFonts w:ascii="Times New Roman" w:hAnsi="Times New Roman"/>
          <w:color w:val="000000" w:themeColor="text1"/>
          <w14:textFill>
            <w14:solidFill>
              <w14:schemeClr w14:val="tx1"/>
            </w14:solidFill>
          </w14:textFill>
        </w:rPr>
        <w:t>Mao et al., 2015</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"_ENREF_61" \o "Qi, 2017 #2528" </w:instrText>
      </w:r>
      <w:r>
        <w:fldChar w:fldCharType="separate"/>
      </w:r>
      <w:r>
        <w:rPr>
          <w:rFonts w:ascii="Times New Roman" w:hAnsi="Times New Roman"/>
          <w:color w:val="000000" w:themeColor="text1"/>
          <w14:textFill>
            <w14:solidFill>
              <w14:schemeClr w14:val="tx1"/>
            </w14:solidFill>
          </w14:textFill>
        </w:rPr>
        <w:t>Qi et al., 2017</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"_ENREF_62" \o "Qi Ma, 2015 #2672" </w:instrText>
      </w:r>
      <w:r>
        <w:fldChar w:fldCharType="separate"/>
      </w:r>
      <w:r>
        <w:rPr>
          <w:rFonts w:ascii="Times New Roman" w:hAnsi="Times New Roman"/>
          <w:color w:val="000000" w:themeColor="text1"/>
          <w14:textFill>
            <w14:solidFill>
              <w14:schemeClr w14:val="tx1"/>
            </w14:solidFill>
          </w14:textFill>
        </w:rPr>
        <w:t>Qi Ma, 2015</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(STAR Metho</w:t>
      </w:r>
      <w:r>
        <w:rPr>
          <w:rFonts w:ascii="Times New Roman" w:hAnsi="Times New Roman"/>
        </w:rPr>
        <w:t>ds</w: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lang w:eastAsia="zh-CN"/>
          <w14:textFill>
            <w14:solidFill>
              <w14:schemeClr w14:val="tx1"/>
            </w14:solidFill>
          </w14:textFill>
        </w:rPr>
        <w:t>.</w:t>
      </w:r>
      <w:r>
        <w:rPr>
          <w:rFonts w:ascii="Times New Roman" w:hAnsi="Times New Roman"/>
          <w:color w:val="000000" w:themeColor="text1"/>
          <w14:textFill>
            <w14:solidFill>
              <w14:schemeClr w14:val="tx1"/>
            </w14:solidFill>
          </w14:textFill>
        </w:rPr>
        <w:t xml:space="preserve"> Furthermore, cells within each cluster are pooled together for identification of cluster specific accessible regions through differentially chromatin accessibility analysis (Figure 1F, STAR Metho</w:t>
      </w:r>
      <w:r>
        <w:rPr>
          <w:rFonts w:ascii="Times New Roman" w:hAnsi="Times New Roman"/>
        </w:rPr>
        <w:t>ds</w:t>
      </w:r>
      <w:r>
        <w:rPr>
          <w:rFonts w:ascii="Times New Roman" w:hAnsi="Times New Roman"/>
          <w:color w:val="000000" w:themeColor="text1"/>
          <w14:textFill>
            <w14:solidFill>
              <w14:schemeClr w14:val="tx1"/>
            </w14:solidFill>
          </w14:textFill>
        </w:rPr>
        <w:t xml:space="preserve">). </w:t>
      </w:r>
      <w:bookmarkStart w:id="94" w:name="OLE_LINK129"/>
      <w:bookmarkStart w:id="95" w:name="OLE_LINK128"/>
      <w:r>
        <w:rPr>
          <w:rFonts w:ascii="Times New Roman" w:hAnsi="Times New Roman"/>
          <w:color w:val="000000" w:themeColor="text1"/>
          <w14:textFill>
            <w14:solidFill>
              <w14:schemeClr w14:val="tx1"/>
            </w14:solidFill>
          </w14:textFill>
        </w:rPr>
        <w:t xml:space="preserve">Motif analysis is also </w:t>
      </w:r>
      <w:r>
        <w:rPr>
          <w:rFonts w:ascii="Times New Roman" w:hAnsi="Times New Roman"/>
          <w:color w:val="000000" w:themeColor="text1"/>
          <w:lang w:eastAsia="zh-CN"/>
          <w14:textFill>
            <w14:solidFill>
              <w14:schemeClr w14:val="tx1"/>
            </w14:solidFill>
          </w14:textFill>
        </w:rPr>
        <w:t>carried out in each cell or group</w:t>
      </w:r>
      <w:r>
        <w:rPr>
          <w:rFonts w:ascii="Times New Roman" w:hAnsi="Times New Roman"/>
          <w:color w:val="000000" w:themeColor="text1"/>
          <w14:textFill>
            <w14:solidFill>
              <w14:schemeClr w14:val="tx1"/>
            </w14:solidFill>
          </w14:textFill>
        </w:rPr>
        <w:t xml:space="preserve"> to infer cluster specific transcript factors, which also provides insights of cell type identification (Figure 1F, STAR Metho</w:t>
      </w:r>
      <w:r>
        <w:rPr>
          <w:rFonts w:ascii="Times New Roman" w:hAnsi="Times New Roman"/>
        </w:rPr>
        <w:t>ds</w:t>
      </w:r>
      <w:r>
        <w:rPr>
          <w:rFonts w:ascii="Times New Roman" w:hAnsi="Times New Roman"/>
          <w:color w:val="000000" w:themeColor="text1"/>
          <w14:textFill>
            <w14:solidFill>
              <w14:schemeClr w14:val="tx1"/>
            </w14:solidFill>
          </w14:textFill>
        </w:rPr>
        <w:t xml:space="preserve">). </w:t>
      </w:r>
      <w:bookmarkEnd w:id="94"/>
      <w:bookmarkEnd w:id="95"/>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bookmarkStart w:id="96" w:name="OLE_LINK144"/>
      <w:bookmarkStart w:id="97" w:name="OLE_LINK145"/>
      <w:r>
        <w:rPr>
          <w:rFonts w:hint="eastAsia" w:ascii="Times New Roman" w:hAnsi="Times New Roman"/>
          <w:color w:val="000000" w:themeColor="text1"/>
          <w14:textFill>
            <w14:solidFill>
              <w14:schemeClr w14:val="tx1"/>
            </w14:solidFill>
          </w14:textFill>
        </w:rPr>
        <w:t xml:space="preserve">scART </w:t>
      </w:r>
      <w:r>
        <w:rPr>
          <w:rFonts w:ascii="Times New Roman" w:hAnsi="Times New Roman"/>
          <w:color w:val="000000" w:themeColor="text1"/>
          <w14:textFill>
            <w14:solidFill>
              <w14:schemeClr w14:val="tx1"/>
            </w14:solidFill>
          </w14:textFill>
        </w:rPr>
        <w:t>identifies cell types</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accurately, r</w:t>
      </w:r>
      <w:r>
        <w:rPr>
          <w:rFonts w:hint="eastAsia" w:ascii="Times New Roman" w:hAnsi="Times New Roman"/>
          <w:color w:val="000000" w:themeColor="text1"/>
          <w14:textFill>
            <w14:solidFill>
              <w14:schemeClr w14:val="tx1"/>
            </w14:solidFill>
          </w14:textFill>
        </w:rPr>
        <w:t xml:space="preserve">obustly </w:t>
      </w:r>
      <w:r>
        <w:rPr>
          <w:rFonts w:ascii="Times New Roman" w:hAnsi="Times New Roman"/>
          <w:color w:val="000000" w:themeColor="text1"/>
          <w14:textFill>
            <w14:solidFill>
              <w14:schemeClr w14:val="tx1"/>
            </w14:solidFill>
          </w14:textFill>
        </w:rPr>
        <w:t xml:space="preserve">and sensitively </w:t>
      </w:r>
      <w:r>
        <w:rPr>
          <w:rFonts w:hint="eastAsia" w:ascii="Times New Roman" w:hAnsi="Times New Roman"/>
          <w:color w:val="000000" w:themeColor="text1"/>
          <w14:textFill>
            <w14:solidFill>
              <w14:schemeClr w14:val="tx1"/>
            </w14:solidFill>
          </w14:textFill>
        </w:rPr>
        <w:t>in simulated and real datasets</w:t>
      </w:r>
    </w:p>
    <w:bookmarkEnd w:id="96"/>
    <w:bookmarkEnd w:id="97"/>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To benchmark scART, we considered other </w:t>
      </w:r>
      <w:r>
        <w:rPr>
          <w:rFonts w:ascii="Times New Roman" w:hAnsi="Times New Roman" w:eastAsiaTheme="minorEastAsia"/>
          <w:color w:val="000000" w:themeColor="text1"/>
          <w:lang w:eastAsia="zh-CN"/>
          <w14:textFill>
            <w14:solidFill>
              <w14:schemeClr w14:val="tx1"/>
            </w14:solidFill>
          </w14:textFill>
        </w:rPr>
        <w:t>six</w:t>
      </w:r>
      <w:r>
        <w:rPr>
          <w:rFonts w:ascii="Times New Roman" w:hAnsi="Times New Roman"/>
          <w:color w:val="000000" w:themeColor="text1"/>
          <w14:textFill>
            <w14:solidFill>
              <w14:schemeClr w14:val="tx1"/>
            </w14:solidFill>
          </w14:textFill>
        </w:rPr>
        <w:t xml:space="preserve"> recently published algorithms for scATAC-seq analysis: chromVAR, Cicero, </w:t>
      </w:r>
      <w:r>
        <w:rPr>
          <w:rFonts w:ascii="Times New Roman" w:hAnsi="Times New Roman" w:eastAsiaTheme="minorEastAsia"/>
          <w:color w:val="000000" w:themeColor="text1"/>
          <w:lang w:eastAsia="zh-CN"/>
          <w14:textFill>
            <w14:solidFill>
              <w14:schemeClr w14:val="tx1"/>
            </w14:solidFill>
          </w14:textFill>
        </w:rPr>
        <w:t>Cusanovich2018</w:t>
      </w:r>
      <w:r>
        <w:rPr>
          <w:rFonts w:ascii="Times New Roman" w:hAnsi="Times New Roman"/>
          <w:color w:val="000000" w:themeColor="text1"/>
          <w14:textFill>
            <w14:solidFill>
              <w14:schemeClr w14:val="tx1"/>
            </w14:solidFill>
          </w14:textFill>
        </w:rPr>
        <w:t xml:space="preserve">, cisTopic, snapATAC and APEC. </w:t>
      </w:r>
      <w:r>
        <w:rPr>
          <w:rFonts w:ascii="Times New Roman" w:hAnsi="Times New Roman"/>
          <w:color w:val="000000" w:themeColor="text1"/>
          <w:lang w:eastAsia="zh-CN"/>
          <w14:textFill>
            <w14:solidFill>
              <w14:schemeClr w14:val="tx1"/>
            </w14:solidFill>
          </w14:textFill>
        </w:rPr>
        <w:t xml:space="preserve">In order to evaluate the clustering performance of </w:t>
      </w:r>
      <w:r>
        <w:rPr>
          <w:rFonts w:ascii="Times New Roman" w:hAnsi="Times New Roman"/>
          <w:color w:val="000000" w:themeColor="text1"/>
          <w14:textFill>
            <w14:solidFill>
              <w14:schemeClr w14:val="tx1"/>
            </w14:solidFill>
          </w14:textFill>
        </w:rPr>
        <w:t>scART, we generated simulated</w:t>
      </w:r>
      <w:r>
        <w:rPr>
          <w:rFonts w:ascii="Times New Roman" w:hAnsi="Times New Roman" w:eastAsiaTheme="minorEastAsia"/>
          <w:color w:val="000000" w:themeColor="text1"/>
          <w:lang w:eastAsia="zh-CN"/>
          <w14:textFill>
            <w14:solidFill>
              <w14:schemeClr w14:val="tx1"/>
            </w14:solidFill>
          </w14:textFill>
        </w:rPr>
        <w:t xml:space="preserve"> datasets of </w:t>
      </w:r>
      <w:r>
        <w:rPr>
          <w:rFonts w:ascii="Times New Roman" w:hAnsi="Times New Roman"/>
          <w:color w:val="000000" w:themeColor="text1"/>
          <w14:textFill>
            <w14:solidFill>
              <w14:schemeClr w14:val="tx1"/>
            </w14:solidFill>
          </w14:textFill>
        </w:rPr>
        <w:t xml:space="preserve">scATAC-seq profiles by down sampling from 13 previously published bulk ATAC-seq datasets of human hematopoietic lineage cell lines </w:t>
      </w:r>
      <w:r>
        <w:rPr>
          <w:rFonts w:ascii="Times New Roman" w:hAnsi="Times New Roman"/>
          <w:color w:val="000000" w:themeColor="text1"/>
          <w14:textFill>
            <w14:solidFill>
              <w14:schemeClr w14:val="tx1"/>
            </w14:solidFill>
          </w14:textFill>
        </w:rPr>
        <w:fldChar w:fldCharType="begin">
          <w:fldData xml:space="preserve">PEVuZE5vdGU+PENpdGU+PEF1dGhvcj5Db3JjZXM8L0F1dGhvcj48WWVhcj4yMDE2PC9ZZWFyPjxS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PEVuZE5vdGU+PENpdGU+PEF1dGhvcj5Db3JjZXM8L0F1dGhvcj48WWVhcj4yMDE2PC9ZZWFyPjxS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"_ENREF_20" \o "Corces, 2016 #2607" </w:instrText>
      </w:r>
      <w:r>
        <w:fldChar w:fldCharType="separate"/>
      </w:r>
      <w:r>
        <w:rPr>
          <w:rFonts w:ascii="Times New Roman" w:hAnsi="Times New Roman"/>
          <w:color w:val="000000" w:themeColor="text1"/>
          <w14:textFill>
            <w14:solidFill>
              <w14:schemeClr w14:val="tx1"/>
            </w14:solidFill>
          </w14:textFill>
        </w:rPr>
        <w:t>Corces et al., 2016</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(STAR Methods). The performance of each method in identifying the original cell types is evaluated according to the Adjusted Rand Index (ARI) </w:t>
      </w:r>
      <w:r>
        <w:rPr>
          <w:rFonts w:ascii="Times New Roman" w:hAnsi="Times New Roman"/>
          <w:color w:val="000000" w:themeColor="text1"/>
          <w14:textFill>
            <w14:solidFill>
              <w14:schemeClr w14:val="tx1"/>
            </w14:solidFill>
          </w14:textFill>
        </w:rPr>
        <w:fldChar w:fldCharType="begin"/>
      </w:r>
      <w:r>
        <w:rPr>
          <w:rFonts w:ascii="Times New Roman" w:hAnsi="Times New Roman"/>
          <w:color w:val="000000" w:themeColor="text1"/>
          <w14:textFill>
            <w14:solidFill>
              <w14:schemeClr w14:val="tx1"/>
            </w14:solidFill>
          </w14:textFill>
        </w:rPr>
        <w:instrText xml:space="preserve"> ADDIN EN.CITE &lt;EndNote&gt;&lt;Cite&gt;&lt;Author&gt;Ailon&lt;/Author&gt;&lt;Year&gt;2008&lt;/Year&gt;&lt;RecNum&gt;2537&lt;/RecNum&gt;&lt;DisplayText&gt;(Ailon, 2008)&lt;/DisplayText&gt;&lt;record&gt;&lt;rec-number&gt;2537&lt;/rec-number&gt;&lt;foreign-keys&gt;&lt;key app="EN" db-id="trxe92d06xwwd9ew9t8pvz2450x29xafpdvd"&gt;2537&lt;/key&gt;&lt;key app="ENWeb" db-id=""&gt;0&lt;/key&gt;&lt;/foreign-keys&gt;&lt;ref-type name="Journal Article"&gt;17&lt;/ref-type&gt;&lt;contributors&gt;&lt;authors&gt;&lt;author&gt;Ailon, Nir&lt;/author&gt;&lt;/authors&gt;&lt;/contributors&gt;&lt;titles&gt;&lt;title&gt;Aggregation of Partial Rankings, p-Ratings and Top-m Lists&lt;/title&gt;&lt;secondary-title&gt;Algorithmica&lt;/secondary-title&gt;&lt;/titles&gt;&lt;periodical&gt;&lt;full-title&gt;Algorithmica&lt;/full-title&gt;&lt;/periodical&gt;&lt;pages&gt;284-300&lt;/pages&gt;&lt;volume&gt;57&lt;/volume&gt;&lt;number&gt;2&lt;/number&gt;&lt;dates&gt;&lt;year&gt;2008&lt;/year&gt;&lt;/dates&gt;&lt;isbn&gt;0178-4617&amp;#xD;1432-0541&lt;/isbn&gt;&lt;urls&gt;&lt;/urls&gt;&lt;electronic-resource-num&gt;10.1007/s00453-008-9211-1&lt;/electronic-resource-num&gt;&lt;/record&gt;&lt;/Cite&gt;&lt;/EndNote&gt;</w:instrText>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"_ENREF_2" \o "Ailon, 2008 #2537" </w:instrText>
      </w:r>
      <w:r>
        <w:fldChar w:fldCharType="separate"/>
      </w:r>
      <w:r>
        <w:rPr>
          <w:rFonts w:ascii="Times New Roman" w:hAnsi="Times New Roman"/>
          <w:color w:val="000000" w:themeColor="text1"/>
          <w14:textFill>
            <w14:solidFill>
              <w14:schemeClr w14:val="tx1"/>
            </w14:solidFill>
          </w14:textFill>
        </w:rPr>
        <w:t>Ailon, 2008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(STAR Metho</w:t>
      </w:r>
      <w:r>
        <w:rPr>
          <w:rFonts w:ascii="Times New Roman" w:hAnsi="Times New Roman"/>
        </w:rPr>
        <w:t>ds</w:t>
      </w:r>
      <w:r>
        <w:rPr>
          <w:rFonts w:ascii="Times New Roman" w:hAnsi="Times New Roman"/>
          <w:color w:val="000000" w:themeColor="text1"/>
          <w14:textFill>
            <w14:solidFill>
              <w14:schemeClr w14:val="tx1"/>
            </w14:solidFill>
          </w14:textFill>
        </w:rPr>
        <w:t>). Comparing with published methods,</w:t>
      </w:r>
      <w:r>
        <w:rPr>
          <w:rFonts w:ascii="Times New Roman" w:hAnsi="Times New Roman" w:eastAsiaTheme="minorEastAsia"/>
          <w:color w:val="000000" w:themeColor="text1"/>
          <w:lang w:eastAsia="zh-CN"/>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scART clustered cells into their corresponding identities accurately (</w:t>
      </w:r>
      <w:r>
        <w:rPr>
          <w:rFonts w:ascii="Times New Roman" w:hAnsi="Times New Roman"/>
          <w:color w:val="000000" w:themeColor="text1"/>
          <w:lang w:eastAsia="zh-CN"/>
          <w14:textFill>
            <w14:solidFill>
              <w14:schemeClr w14:val="tx1"/>
            </w14:solidFill>
          </w14:textFill>
        </w:rPr>
        <w:t>Figure 2A</w:t>
      </w:r>
      <w:r>
        <w:rPr>
          <w:rFonts w:ascii="Times New Roman" w:hAnsi="Times New Roman"/>
          <w:color w:val="000000" w:themeColor="text1"/>
          <w14:textFill>
            <w14:solidFill>
              <w14:schemeClr w14:val="tx1"/>
            </w14:solidFill>
          </w14:textFill>
        </w:rPr>
        <w:t xml:space="preserve">). On average, more than 90% cells were correctly classified by scART with ARI=0.96 (Figure 2B). Besides, we also compared the accuracy of cell clustering between scART with other methods using two published scATAC-seq datasets. For the dataset with six cultured human cell lines </w:t>
      </w:r>
      <w:r>
        <w:rPr>
          <w:rFonts w:ascii="Times New Roman" w:hAnsi="Times New Roman"/>
          <w:color w:val="000000" w:themeColor="text1"/>
          <w14:textFill>
            <w14:solidFill>
              <w14:schemeClr w14:val="tx1"/>
            </w14:solidFill>
          </w14:textFill>
        </w:rPr>
        <w:fldChar w:fldCharType="begin">
          <w:fldData xml:space="preserve">PEVuZE5vdGU+PENpdGU+PEF1dGhvcj5CdWVucm9zdHJvPC9BdXRob3I+PFllYXI+MjAxNTwvWWVh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PEVuZE5vdGU+PENpdGU+PEF1dGhvcj5CdWVucm9zdHJvPC9BdXRob3I+PFllYXI+MjAxNTwvWWVh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"_ENREF_12" \o "Buenrostro, 2015 #2497" </w:instrText>
      </w:r>
      <w:r>
        <w:fldChar w:fldCharType="separate"/>
      </w:r>
      <w:r>
        <w:rPr>
          <w:rFonts w:ascii="Times New Roman" w:hAnsi="Times New Roman"/>
          <w:color w:val="000000" w:themeColor="text1"/>
          <w14:textFill>
            <w14:solidFill>
              <w14:schemeClr w14:val="tx1"/>
            </w14:solidFill>
          </w14:textFill>
        </w:rPr>
        <w:t>Buenrostro et al., 2015</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most of methods were capable to clearly separating the distinct cell line cells (Figure S2A and S2C). The unexpected low ARI value of APEC were resulted from the affection of batch effects (Figure S2E). And for hematopoietic lineage cell dataset </w:t>
      </w:r>
      <w:r>
        <w:rPr>
          <w:rFonts w:ascii="Times New Roman" w:hAnsi="Times New Roman"/>
          <w:color w:val="000000" w:themeColor="text1"/>
          <w14:textFill>
            <w14:solidFill>
              <w14:schemeClr w14:val="tx1"/>
            </w14:solidFill>
          </w14:textFill>
        </w:rPr>
        <w:fldChar w:fldCharType="begin">
          <w:fldData xml:space="preserve">PEVuZE5vdGU+PENpdGU+PEF1dGhvcj5CdWVucm9zdHJvPC9BdXRob3I+PFllYXI+MjAxODwvWWVh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PEVuZE5vdGU+PENpdGU+PEF1dGhvcj5CdWVucm9zdHJvPC9BdXRob3I+PFllYXI+MjAxODwvWWVh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"_ENREF_11" \o "Buenrostro, 2018 #2661" </w:instrText>
      </w:r>
      <w:r>
        <w:fldChar w:fldCharType="separate"/>
      </w:r>
      <w:r>
        <w:rPr>
          <w:rFonts w:ascii="Times New Roman" w:hAnsi="Times New Roman"/>
          <w:color w:val="000000" w:themeColor="text1"/>
          <w14:textFill>
            <w14:solidFill>
              <w14:schemeClr w14:val="tx1"/>
            </w14:solidFill>
          </w14:textFill>
        </w:rPr>
        <w:t>Buenrostro et al., 2018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scART and APEC performed better than other methods (Figure S2B and S2D, scART: ARI=0.518; APEC: 0.435).  However, the clustering results of APEC also showed the bias of batch effect (Figure S2E).  </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Based on a recent reports of single-cell ATAC-seq methods, selecting predefined accessibility peaks based on the aggregate signals as the set of regions to count sequencing reads lack the ability to uncover the rare cell populations. Among published method, only snapATAC clustering cells in an unbiased manner and is able to reveal rare populations. Therefore, we compared scART with snapATAC in distinguishing rare population, we generated two simulated datasets from bulk ATAC-seq datasets， in which MPP cells or CD4 T cells made up lower than 1% of the total cells (STAR Methods). According to the visualization of clustering results, scART successfully dissected the rare population of MPP from HSC cells, as well as the rare population of CD4 T cell from CD8 T cell (Figures 2C). Taken together, these results indicated that scART is a sensitive and accurate method for cellular heterogeneity identification.</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r>
        <w:rPr>
          <w:rFonts w:ascii="Times New Roman" w:hAnsi="Times New Roman" w:eastAsiaTheme="minorEastAsia"/>
          <w:color w:val="000000" w:themeColor="text1"/>
          <w:lang w:eastAsia="zh-CN"/>
          <w14:textFill>
            <w14:solidFill>
              <w14:schemeClr w14:val="tx1"/>
            </w14:solidFill>
          </w14:textFill>
        </w:rPr>
        <w:t xml:space="preserve">Furthermore, </w:t>
      </w:r>
      <w:bookmarkStart w:id="98" w:name="OLE_LINK15"/>
      <w:bookmarkStart w:id="99" w:name="OLE_LINK16"/>
      <w:r>
        <w:rPr>
          <w:rFonts w:ascii="Times New Roman" w:hAnsi="Times New Roman" w:eastAsiaTheme="minorEastAsia"/>
          <w:color w:val="000000" w:themeColor="text1"/>
          <w:lang w:eastAsia="zh-CN"/>
          <w14:textFill>
            <w14:solidFill>
              <w14:schemeClr w14:val="tx1"/>
            </w14:solidFill>
          </w14:textFill>
        </w:rPr>
        <w:t>scART shows to be in high computational speed and scalability</w:t>
      </w:r>
      <w:bookmarkEnd w:id="98"/>
      <w:bookmarkEnd w:id="99"/>
      <w:r>
        <w:rPr>
          <w:rFonts w:ascii="Times New Roman" w:hAnsi="Times New Roman" w:eastAsiaTheme="minorEastAsia"/>
          <w:color w:val="000000" w:themeColor="text1"/>
          <w:lang w:eastAsia="zh-CN"/>
          <w14:textFill>
            <w14:solidFill>
              <w14:schemeClr w14:val="tx1"/>
            </w14:solidFill>
          </w14:textFill>
        </w:rPr>
        <w:t xml:space="preserve">. </w:t>
      </w:r>
      <w:r>
        <w:rPr>
          <w:rFonts w:ascii="Times New Roman" w:hAnsi="Times New Roman" w:eastAsia="Times New Roman"/>
          <w:color w:val="333333"/>
          <w:shd w:val="clear" w:color="auto" w:fill="FFFFFF"/>
        </w:rPr>
        <w:t xml:space="preserve">We benchmarked scART and all the other tools by randomly sampled the single-cell chromatin accessibility dataset of human bone marrow and blood cells which contains 63882 cells </w:t>
      </w:r>
      <w:r>
        <w:rPr>
          <w:rFonts w:ascii="Times New Roman" w:hAnsi="Times New Roman" w:eastAsia="Times New Roman"/>
          <w:color w:val="333333"/>
          <w:shd w:val="clear" w:color="auto" w:fill="FFFFFF"/>
        </w:rPr>
        <w:fldChar w:fldCharType="begin"/>
      </w:r>
      <w:r>
        <w:rPr>
          <w:rFonts w:ascii="Times New Roman" w:hAnsi="Times New Roman" w:eastAsia="Times New Roman"/>
          <w:color w:val="333333"/>
          <w:shd w:val="clear" w:color="auto" w:fill="FFFFFF"/>
        </w:rPr>
        <w:instrText xml:space="preserve"> ADDIN EN.CITE &lt;EndNote&gt;&lt;Cite&gt;&lt;Author&gt;Lareau&lt;/Author&gt;&lt;Year&gt;2019&lt;/Year&gt;&lt;RecNum&gt;0&lt;/RecNum&gt;&lt;IDText&gt;Droplet-based combinatorial indexing for massive-scale single-cell chromatin accessibility&lt;/IDText&gt;&lt;DisplayText&gt;(Lareau et al., 2019)&lt;/DisplayText&gt;&lt;record&gt;&lt;dates&gt;&lt;pub-dates&gt;&lt;date&gt;08&lt;/date&gt;&lt;/pub-dates&gt;&lt;year&gt;2019&lt;/year&gt;&lt;/dates&gt;&lt;keywords&gt;&lt;keyword&gt;Animals&lt;/keyword&gt;&lt;keyword&gt;Brain&lt;/keyword&gt;&lt;keyword&gt;Cell Line&lt;/keyword&gt;&lt;keyword&gt;Cell Survival&lt;/keyword&gt;&lt;keyword&gt;Chromatin&lt;/keyword&gt;&lt;keyword&gt;Combinatorial Chemistry Techniques&lt;/keyword&gt;&lt;keyword&gt;Deoxyribonucleases&lt;/keyword&gt;&lt;keyword&gt;Epigenesis, Genetic&lt;/keyword&gt;&lt;keyword&gt;Epigenomics&lt;/keyword&gt;&lt;keyword&gt;Gene Expression Regulation&lt;/keyword&gt;&lt;keyword&gt;High-Throughput Screening Assays&lt;/keyword&gt;&lt;keyword&gt;Humans&lt;/keyword&gt;&lt;keyword&gt;Leukocytes, Mononuclear&lt;/keyword&gt;&lt;keyword&gt;Macrophages&lt;/keyword&gt;&lt;keyword&gt;Mice&lt;/keyword&gt;&lt;keyword&gt;Microfluidics&lt;/keyword&gt;&lt;keyword&gt;Single-Cell Analysis&lt;/keyword&gt;&lt;/keywords&gt;&lt;urls&gt;&lt;related-urls&gt;&lt;url&gt;https://www.ncbi.nlm.nih.gov/pubmed/31235917&lt;/url&gt;&lt;/related-urls&gt;&lt;/urls&gt;&lt;isbn&gt;1546-1696&lt;/isbn&gt;&lt;titles&gt;&lt;title&gt;Droplet-based combinatorial indexing for massive-scale single-cell chromatin accessibility&lt;/title&gt;&lt;secondary-title&gt;Nat Biotechnol&lt;/secondary-title&gt;&lt;/titles&gt;&lt;pages&gt;916-924&lt;/pages&gt;&lt;number&gt;8&lt;/number&gt;&lt;contributors&gt;&lt;authors&gt;&lt;author&gt;Lareau, C. A.&lt;/author&gt;&lt;author&gt;Duarte, F. M.&lt;/author&gt;&lt;author&gt;Chew, J. G.&lt;/author&gt;&lt;author&gt;Kartha, V. K.&lt;/author&gt;&lt;author&gt;Burkett, Z. D.&lt;/author&gt;&lt;author&gt;Kohlway, A. S.&lt;/author&gt;&lt;author&gt;Pokholok, D.&lt;/author&gt;&lt;author&gt;Aryee, M. J.&lt;/author&gt;&lt;author&gt;Steemers, F. J.&lt;/author&gt;&lt;author&gt;Lebofsky, R.&lt;/author&gt;&lt;author&gt;Buenrostro, J. D.&lt;/author&gt;&lt;/authors&gt;&lt;/contributors&gt;&lt;edition&gt;2019/06/24&lt;/edition&gt;&lt;language&gt;eng&lt;/language&gt;&lt;added-date format="utc"&gt;1617331624&lt;/added-date&gt;&lt;ref-type name="Journal Article"&gt;17&lt;/ref-type&gt;&lt;rec-number&gt;2721&lt;/rec-number&gt;&lt;last-updated-date format="utc"&gt;1617331624&lt;/last-updated-date&gt;&lt;accession-num&gt;31235917&lt;/accession-num&gt;&lt;electronic-resource-num&gt;10.1038/s41587-019-0147-6&lt;/electronic-resource-num&gt;&lt;volume&gt;37&lt;/volume&gt;&lt;/record&gt;&lt;/Cite&gt;&lt;/EndNote&gt;</w:instrText>
      </w:r>
      <w:r>
        <w:rPr>
          <w:rFonts w:ascii="Times New Roman" w:hAnsi="Times New Roman" w:eastAsia="Times New Roman"/>
          <w:color w:val="333333"/>
          <w:shd w:val="clear" w:color="auto" w:fill="FFFFFF"/>
        </w:rPr>
        <w:fldChar w:fldCharType="separate"/>
      </w:r>
      <w:r>
        <w:rPr>
          <w:rFonts w:ascii="Times New Roman" w:hAnsi="Times New Roman" w:eastAsia="Times New Roman"/>
          <w:color w:val="333333"/>
          <w:shd w:val="clear" w:color="auto" w:fill="FFFFFF"/>
        </w:rPr>
        <w:t>(</w:t>
      </w:r>
      <w:r>
        <w:fldChar w:fldCharType="begin"/>
      </w:r>
      <w:r>
        <w:instrText xml:space="preserve"> HYPERLINK \l "_ENREF_43" \o "Lareau, 2019 #2721" </w:instrText>
      </w:r>
      <w:r>
        <w:fldChar w:fldCharType="separate"/>
      </w:r>
      <w:r>
        <w:rPr>
          <w:rFonts w:ascii="Times New Roman" w:hAnsi="Times New Roman" w:eastAsia="Times New Roman"/>
          <w:color w:val="333333"/>
          <w:shd w:val="clear" w:color="auto" w:fill="FFFFFF"/>
        </w:rPr>
        <w:t>Lareau et al., 2019</w:t>
      </w:r>
      <w:r>
        <w:rPr>
          <w:rFonts w:ascii="Times New Roman" w:hAnsi="Times New Roman" w:eastAsia="Times New Roman"/>
          <w:color w:val="333333"/>
          <w:shd w:val="clear" w:color="auto" w:fill="FFFFFF"/>
        </w:rPr>
        <w:fldChar w:fldCharType="end"/>
      </w:r>
      <w:r>
        <w:rPr>
          <w:rFonts w:ascii="Times New Roman" w:hAnsi="Times New Roman" w:eastAsia="Times New Roman"/>
          <w:color w:val="333333"/>
          <w:shd w:val="clear" w:color="auto" w:fill="FFFFFF"/>
        </w:rPr>
        <w:t>)</w:t>
      </w:r>
      <w:r>
        <w:rPr>
          <w:rFonts w:ascii="Times New Roman" w:hAnsi="Times New Roman" w:eastAsia="Times New Roman"/>
          <w:color w:val="333333"/>
          <w:shd w:val="clear" w:color="auto" w:fill="FFFFFF"/>
        </w:rPr>
        <w:fldChar w:fldCharType="end"/>
      </w:r>
      <w:r>
        <w:rPr>
          <w:rFonts w:ascii="Times New Roman" w:hAnsi="Times New Roman" w:eastAsia="Times New Roman"/>
          <w:color w:val="333333"/>
          <w:shd w:val="clear" w:color="auto" w:fill="FFFFFF"/>
        </w:rPr>
        <w:t xml:space="preserve">. For most of methods, processing of dimensionality reduction is the most complex and </w:t>
      </w:r>
      <w:bookmarkStart w:id="100" w:name="OLE_LINK28"/>
      <w:r>
        <w:rPr>
          <w:rFonts w:ascii="Times New Roman" w:hAnsi="Times New Roman" w:eastAsia="Times New Roman"/>
          <w:color w:val="333333"/>
          <w:shd w:val="clear" w:color="auto" w:fill="FFFFFF"/>
        </w:rPr>
        <w:t xml:space="preserve">time-consuming </w:t>
      </w:r>
      <w:bookmarkEnd w:id="100"/>
      <w:r>
        <w:rPr>
          <w:rFonts w:ascii="Times New Roman" w:hAnsi="Times New Roman" w:eastAsia="Times New Roman"/>
          <w:color w:val="333333"/>
          <w:shd w:val="clear" w:color="auto" w:fill="FFFFFF"/>
        </w:rPr>
        <w:t xml:space="preserve">step </w:t>
      </w:r>
      <w:r>
        <w:rPr>
          <w:rFonts w:ascii="Times New Roman" w:hAnsi="Times New Roman"/>
          <w:color w:val="000000" w:themeColor="text1"/>
          <w14:textFill>
            <w14:solidFill>
              <w14:schemeClr w14:val="tx1"/>
            </w14:solidFill>
          </w14:textFill>
        </w:rPr>
        <w:t>(Figures 2D)</w:t>
      </w:r>
      <w:r>
        <w:rPr>
          <w:rFonts w:ascii="Times New Roman" w:hAnsi="Times New Roman" w:eastAsia="Times New Roman"/>
          <w:color w:val="333333"/>
          <w:shd w:val="clear" w:color="auto" w:fill="FFFFFF"/>
        </w:rPr>
        <w:t xml:space="preserve">. </w:t>
      </w:r>
      <w:bookmarkStart w:id="101" w:name="OLE_LINK19"/>
      <w:bookmarkStart w:id="102" w:name="OLE_LINK24"/>
      <w:r>
        <w:rPr>
          <w:rFonts w:ascii="Times New Roman" w:hAnsi="Times New Roman" w:eastAsia="Times New Roman"/>
          <w:color w:val="333333"/>
          <w:shd w:val="clear" w:color="auto" w:fill="FFFFFF"/>
        </w:rPr>
        <w:t xml:space="preserve">However, the number of cells within a cluster will increased along with the expansion of scale of total sequenced </w:t>
      </w:r>
      <w:bookmarkEnd w:id="101"/>
      <w:bookmarkEnd w:id="102"/>
      <w:r>
        <w:rPr>
          <w:rFonts w:ascii="Times New Roman" w:hAnsi="Times New Roman" w:eastAsia="Times New Roman"/>
          <w:color w:val="333333"/>
          <w:shd w:val="clear" w:color="auto" w:fill="FFFFFF"/>
        </w:rPr>
        <w:t xml:space="preserve">cells, which will improve the sensitivity of cell type specific peak detection for bulk-level peak calling and increased dimensionality of cell-by-peak matrix. Thus, we took account of all the 571,400 peaks as reported, and randomly sampled different number of cells as the only factor for comparison </w:t>
      </w:r>
      <w:r>
        <w:rPr>
          <w:rFonts w:ascii="Times New Roman" w:hAnsi="Times New Roman"/>
          <w:color w:val="000000" w:themeColor="text1"/>
          <w14:textFill>
            <w14:solidFill>
              <w14:schemeClr w14:val="tx1"/>
            </w14:solidFill>
          </w14:textFill>
        </w:rPr>
        <w:t>(STAR Methods)</w:t>
      </w:r>
      <w:r>
        <w:rPr>
          <w:rFonts w:ascii="Times New Roman" w:hAnsi="Times New Roman" w:eastAsia="Times New Roman"/>
          <w:color w:val="333333"/>
          <w:shd w:val="clear" w:color="auto" w:fill="FFFFFF"/>
        </w:rPr>
        <w:t>. As the number of cells increases</w:t>
      </w:r>
      <w:r>
        <w:rPr>
          <w:rFonts w:ascii="Times New Roman" w:hAnsi="Times New Roman"/>
          <w:color w:val="333333"/>
          <w:shd w:val="clear" w:color="auto" w:fill="FFFFFF"/>
        </w:rPr>
        <w:t>,</w:t>
      </w:r>
      <w:r>
        <w:rPr>
          <w:rFonts w:ascii="Times New Roman" w:hAnsi="Times New Roman" w:eastAsia="Times New Roman"/>
          <w:color w:val="333333"/>
          <w:shd w:val="clear" w:color="auto" w:fill="FFFFFF"/>
        </w:rPr>
        <w:t xml:space="preserve"> the CPU-time of scART scales at significantly lower slope than other methods. When clustering scATAC-seq dataset with 571400×60000 size, scART only took 570 minutes with 1 CPU thread.</w:t>
      </w:r>
      <w:r>
        <w:rPr>
          <w:rFonts w:ascii="Times New Roman" w:hAnsi="Times New Roman" w:eastAsiaTheme="minorEastAsia"/>
          <w:color w:val="000000" w:themeColor="text1"/>
          <w:lang w:eastAsia="zh-CN"/>
          <w14:textFill>
            <w14:solidFill>
              <w14:schemeClr w14:val="tx1"/>
            </w14:solidFill>
          </w14:textFill>
        </w:rPr>
        <w:t xml:space="preserve"> </w:t>
      </w:r>
    </w:p>
    <w:p>
      <w:pPr>
        <w:spacing w:line="360" w:lineRule="auto"/>
        <w:jc w:val="both"/>
        <w:rPr>
          <w:rFonts w:ascii="Times New Roman" w:hAnsi="Times New Roman" w:eastAsia="Times New Roman"/>
          <w:color w:val="333333"/>
          <w:shd w:val="clear" w:color="auto" w:fill="FFFFFF"/>
        </w:rPr>
      </w:pPr>
    </w:p>
    <w:p>
      <w:pPr>
        <w:spacing w:line="360" w:lineRule="auto"/>
        <w:jc w:val="both"/>
        <w:rPr>
          <w:rFonts w:ascii="Times New Roman" w:hAnsi="Times New Roman"/>
          <w:color w:val="000000" w:themeColor="text1"/>
          <w14:textFill>
            <w14:solidFill>
              <w14:schemeClr w14:val="tx1"/>
            </w14:solidFill>
          </w14:textFill>
        </w:rPr>
      </w:pPr>
      <w:bookmarkStart w:id="103" w:name="OLE_LINK27"/>
      <w:bookmarkStart w:id="104" w:name="OLE_LINK26"/>
      <w:r>
        <w:rPr>
          <w:rFonts w:ascii="Times New Roman" w:hAnsi="Times New Roman"/>
          <w:color w:val="000000" w:themeColor="text1"/>
          <w14:textFill>
            <w14:solidFill>
              <w14:schemeClr w14:val="tx1"/>
            </w14:solidFill>
          </w14:textFill>
        </w:rPr>
        <w:t>scART outperforms in</w:t>
      </w:r>
      <w:r>
        <w:rPr>
          <w:rFonts w:hint="eastAsia" w:ascii="Times New Roman" w:hAnsi="Times New Roman"/>
          <w:color w:val="000000" w:themeColor="text1"/>
          <w14:textFill>
            <w14:solidFill>
              <w14:schemeClr w14:val="tx1"/>
            </w14:solidFill>
          </w14:textFill>
        </w:rPr>
        <w:t xml:space="preserve"> dissect</w:t>
      </w:r>
      <w:r>
        <w:rPr>
          <w:rFonts w:ascii="Times New Roman" w:hAnsi="Times New Roman"/>
          <w:color w:val="000000" w:themeColor="text1"/>
          <w14:textFill>
            <w14:solidFill>
              <w14:schemeClr w14:val="tx1"/>
            </w14:solidFill>
          </w14:textFill>
        </w:rPr>
        <w:t>ing</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 xml:space="preserve">cellular heterogeneity </w:t>
      </w:r>
      <w:r>
        <w:rPr>
          <w:rFonts w:hint="eastAsia" w:ascii="Times New Roman" w:hAnsi="Times New Roman"/>
          <w:color w:val="000000" w:themeColor="text1"/>
          <w14:textFill>
            <w14:solidFill>
              <w14:schemeClr w14:val="tx1"/>
            </w14:solidFill>
          </w14:textFill>
        </w:rPr>
        <w:t xml:space="preserve">in </w:t>
      </w:r>
      <w:r>
        <w:rPr>
          <w:rFonts w:ascii="Times New Roman" w:hAnsi="Times New Roman"/>
          <w:color w:val="000000" w:themeColor="text1"/>
          <w14:textFill>
            <w14:solidFill>
              <w14:schemeClr w14:val="tx1"/>
            </w14:solidFill>
          </w14:textFill>
        </w:rPr>
        <w:t>low sequencing depth data</w:t>
      </w:r>
      <w:r>
        <w:rPr>
          <w:rFonts w:hint="eastAsia" w:ascii="Times New Roman" w:hAnsi="Times New Roman"/>
          <w:color w:val="000000" w:themeColor="text1"/>
          <w14:textFill>
            <w14:solidFill>
              <w14:schemeClr w14:val="tx1"/>
            </w14:solidFill>
          </w14:textFill>
        </w:rPr>
        <w:t>sets</w:t>
      </w:r>
    </w:p>
    <w:bookmarkEnd w:id="103"/>
    <w:bookmarkEnd w:id="104"/>
    <w:p>
      <w:pPr>
        <w:spacing w:line="360" w:lineRule="auto"/>
        <w:jc w:val="both"/>
        <w:rPr>
          <w:rFonts w:ascii="Times New Roman" w:hAnsi="Times New Roman" w:eastAsiaTheme="minorEastAsia"/>
          <w:color w:val="000000" w:themeColor="text1"/>
          <w:lang w:eastAsia="zh-CN"/>
          <w14:textFill>
            <w14:solidFill>
              <w14:schemeClr w14:val="tx1"/>
            </w14:solidFill>
          </w14:textFill>
        </w:rPr>
      </w:pPr>
      <w:r>
        <w:rPr>
          <w:rFonts w:ascii="Times New Roman" w:hAnsi="Times New Roman" w:eastAsiaTheme="minorEastAsia"/>
          <w:color w:val="000000" w:themeColor="text1"/>
          <w:lang w:eastAsia="zh-CN"/>
          <w14:textFill>
            <w14:solidFill>
              <w14:schemeClr w14:val="tx1"/>
            </w14:solidFill>
          </w14:textFill>
        </w:rPr>
        <w:t xml:space="preserve">In massive single cell sequencing studies, sequencing depth is required to generate high complexity, unbiased and interpretable datasets </w:t>
      </w:r>
      <w:r>
        <w:rPr>
          <w:rFonts w:ascii="Times New Roman" w:hAnsi="Times New Roman" w:eastAsiaTheme="minorEastAsia"/>
          <w:color w:val="000000" w:themeColor="text1"/>
          <w:lang w:eastAsia="zh-CN"/>
          <w14:textFill>
            <w14:solidFill>
              <w14:schemeClr w14:val="tx1"/>
            </w14:solidFill>
          </w14:textFill>
        </w:rPr>
        <w:fldChar w:fldCharType="begin">
          <w:fldData xml:space="preserve">PEVuZE5vdGU+PENpdGU+PEF1dGhvcj5SaXp6ZXR0bzwvQXV0aG9yPjxZZWFyPjIwMTc8L1llYXI+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</w:fldData>
        </w:fldChar>
      </w:r>
      <w:r>
        <w:rPr>
          <w:rFonts w:ascii="Times New Roman" w:hAnsi="Times New Roman" w:eastAsiaTheme="minorEastAsia"/>
          <w:color w:val="000000" w:themeColor="text1"/>
          <w:lang w:eastAsia="zh-CN"/>
          <w14:textFill>
            <w14:solidFill>
              <w14:schemeClr w14:val="tx1"/>
            </w14:solidFill>
          </w14:textFill>
        </w:rPr>
        <w:instrText xml:space="preserve"> ADDIN EN.CITE </w:instrText>
      </w:r>
      <w:r>
        <w:rPr>
          <w:rFonts w:ascii="Times New Roman" w:hAnsi="Times New Roman" w:eastAsiaTheme="minorEastAsia"/>
          <w:color w:val="000000" w:themeColor="text1"/>
          <w:lang w:eastAsia="zh-CN"/>
          <w14:textFill>
            <w14:solidFill>
              <w14:schemeClr w14:val="tx1"/>
            </w14:solidFill>
          </w14:textFill>
        </w:rPr>
        <w:fldChar w:fldCharType="begin">
          <w:fldData xml:space="preserve">PEVuZE5vdGU+PENpdGU+PEF1dGhvcj5SaXp6ZXR0bzwvQXV0aG9yPjxZZWFyPjIwMTc8L1llYXI+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</w:fldData>
        </w:fldChar>
      </w:r>
      <w:r>
        <w:rPr>
          <w:rFonts w:ascii="Times New Roman" w:hAnsi="Times New Roman" w:eastAsiaTheme="minorEastAsia"/>
          <w:color w:val="000000" w:themeColor="text1"/>
          <w:lang w:eastAsia="zh-CN"/>
          <w14:textFill>
            <w14:solidFill>
              <w14:schemeClr w14:val="tx1"/>
            </w14:solidFill>
          </w14:textFill>
        </w:rPr>
        <w:instrText xml:space="preserve"> ADDIN EN.CITE.DATA </w:instrText>
      </w:r>
      <w:r>
        <w:rPr>
          <w:rFonts w:ascii="Times New Roman" w:hAnsi="Times New Roman" w:eastAsiaTheme="minorEastAsia"/>
          <w:color w:val="000000" w:themeColor="text1"/>
          <w:lang w:eastAsia="zh-CN"/>
          <w14:textFill>
            <w14:solidFill>
              <w14:schemeClr w14:val="tx1"/>
            </w14:solidFill>
          </w14:textFill>
        </w:rPr>
        <w:fldChar w:fldCharType="end"/>
      </w:r>
      <w:r>
        <w:rPr>
          <w:rFonts w:ascii="Times New Roman" w:hAnsi="Times New Roman" w:eastAsiaTheme="minorEastAsia"/>
          <w:color w:val="000000" w:themeColor="text1"/>
          <w:lang w:eastAsia="zh-CN"/>
          <w14:textFill>
            <w14:solidFill>
              <w14:schemeClr w14:val="tx1"/>
            </w14:solidFill>
          </w14:textFill>
        </w:rPr>
        <w:fldChar w:fldCharType="separate"/>
      </w:r>
      <w:r>
        <w:rPr>
          <w:rFonts w:ascii="Times New Roman" w:hAnsi="Times New Roman" w:eastAsiaTheme="minorEastAsia"/>
          <w:color w:val="000000" w:themeColor="text1"/>
          <w:lang w:eastAsia="zh-CN"/>
          <w14:textFill>
            <w14:solidFill>
              <w14:schemeClr w14:val="tx1"/>
            </w14:solidFill>
          </w14:textFill>
        </w:rPr>
        <w:t>(</w:t>
      </w:r>
      <w:r>
        <w:fldChar w:fldCharType="begin"/>
      </w:r>
      <w:r>
        <w:instrText xml:space="preserve"> HYPERLINK \l "_ENREF_66" \o "Rizzetto, 2017 #2681" </w:instrText>
      </w:r>
      <w:r>
        <w:fldChar w:fldCharType="separate"/>
      </w:r>
      <w:r>
        <w:rPr>
          <w:rFonts w:ascii="Times New Roman" w:hAnsi="Times New Roman" w:eastAsiaTheme="minorEastAsia"/>
          <w:color w:val="000000" w:themeColor="text1"/>
          <w:lang w:eastAsia="zh-CN"/>
          <w14:textFill>
            <w14:solidFill>
              <w14:schemeClr w14:val="tx1"/>
            </w14:solidFill>
          </w14:textFill>
        </w:rPr>
        <w:t>Rizzetto et al., 2017</w:t>
      </w:r>
      <w:r>
        <w:rPr>
          <w:rFonts w:ascii="Times New Roman" w:hAnsi="Times New Roman" w:eastAsiaTheme="minorEastAsia"/>
          <w:color w:val="000000" w:themeColor="text1"/>
          <w:lang w:eastAsia="zh-CN"/>
          <w14:textFill>
            <w14:solidFill>
              <w14:schemeClr w14:val="tx1"/>
            </w14:solidFill>
          </w14:textFill>
        </w:rPr>
        <w:fldChar w:fldCharType="end"/>
      </w:r>
      <w:r>
        <w:rPr>
          <w:rFonts w:ascii="Times New Roman" w:hAnsi="Times New Roman" w:eastAsiaTheme="minorEastAsia"/>
          <w:color w:val="000000" w:themeColor="text1"/>
          <w:lang w:eastAsia="zh-CN"/>
          <w14:textFill>
            <w14:solidFill>
              <w14:schemeClr w14:val="tx1"/>
            </w14:solidFill>
          </w14:textFill>
        </w:rPr>
        <w:t xml:space="preserve">; </w:t>
      </w:r>
      <w:r>
        <w:fldChar w:fldCharType="begin"/>
      </w:r>
      <w:r>
        <w:instrText xml:space="preserve"> HYPERLINK \l "_ENREF_72" \o "Sims, 2014 #2682" </w:instrText>
      </w:r>
      <w:r>
        <w:fldChar w:fldCharType="separate"/>
      </w:r>
      <w:r>
        <w:rPr>
          <w:rFonts w:ascii="Times New Roman" w:hAnsi="Times New Roman" w:eastAsiaTheme="minorEastAsia"/>
          <w:color w:val="000000" w:themeColor="text1"/>
          <w:lang w:eastAsia="zh-CN"/>
          <w14:textFill>
            <w14:solidFill>
              <w14:schemeClr w14:val="tx1"/>
            </w14:solidFill>
          </w14:textFill>
        </w:rPr>
        <w:t>Sims et al., 2014</w:t>
      </w:r>
      <w:r>
        <w:rPr>
          <w:rFonts w:ascii="Times New Roman" w:hAnsi="Times New Roman" w:eastAsiaTheme="minorEastAsia"/>
          <w:color w:val="000000" w:themeColor="text1"/>
          <w:lang w:eastAsia="zh-CN"/>
          <w14:textFill>
            <w14:solidFill>
              <w14:schemeClr w14:val="tx1"/>
            </w14:solidFill>
          </w14:textFill>
        </w:rPr>
        <w:fldChar w:fldCharType="end"/>
      </w:r>
      <w:r>
        <w:rPr>
          <w:rFonts w:ascii="Times New Roman" w:hAnsi="Times New Roman" w:eastAsiaTheme="minorEastAsia"/>
          <w:color w:val="000000" w:themeColor="text1"/>
          <w:lang w:eastAsia="zh-CN"/>
          <w14:textFill>
            <w14:solidFill>
              <w14:schemeClr w14:val="tx1"/>
            </w14:solidFill>
          </w14:textFill>
        </w:rPr>
        <w:t>)</w:t>
      </w:r>
      <w:r>
        <w:rPr>
          <w:rFonts w:ascii="Times New Roman" w:hAnsi="Times New Roman" w:eastAsiaTheme="minorEastAsia"/>
          <w:color w:val="000000" w:themeColor="text1"/>
          <w:lang w:eastAsia="zh-CN"/>
          <w14:textFill>
            <w14:solidFill>
              <w14:schemeClr w14:val="tx1"/>
            </w14:solidFill>
          </w14:textFill>
        </w:rPr>
        <w:fldChar w:fldCharType="end"/>
      </w:r>
      <w:r>
        <w:rPr>
          <w:rFonts w:ascii="Times New Roman" w:hAnsi="Times New Roman" w:eastAsiaTheme="minorEastAsia"/>
          <w:color w:val="000000" w:themeColor="text1"/>
          <w:lang w:eastAsia="zh-CN"/>
          <w14:textFill>
            <w14:solidFill>
              <w14:schemeClr w14:val="tx1"/>
            </w14:solidFill>
          </w14:textFill>
        </w:rPr>
        <w:t xml:space="preserve">. Unlike scRNA-seq, it’s hard to buffer the impact of complexity by partial sampling through the analysis of high-copy-number molecules </w:t>
      </w:r>
      <w:r>
        <w:rPr>
          <w:rFonts w:ascii="Times New Roman" w:hAnsi="Times New Roman" w:eastAsiaTheme="minorEastAsia"/>
          <w:color w:val="000000" w:themeColor="text1"/>
          <w:lang w:eastAsia="zh-CN"/>
          <w14:textFill>
            <w14:solidFill>
              <w14:schemeClr w14:val="tx1"/>
            </w14:solidFill>
          </w14:textFill>
        </w:rPr>
        <w:fldChar w:fldCharType="begin"/>
      </w:r>
      <w:r>
        <w:rPr>
          <w:rFonts w:ascii="Times New Roman" w:hAnsi="Times New Roman" w:eastAsiaTheme="minorEastAsia"/>
          <w:color w:val="000000" w:themeColor="text1"/>
          <w:lang w:eastAsia="zh-CN"/>
          <w14:textFill>
            <w14:solidFill>
              <w14:schemeClr w14:val="tx1"/>
            </w14:solidFill>
          </w14:textFill>
        </w:rPr>
        <w:instrText xml:space="preserve"> ADDIN EN.CITE &lt;EndNote&gt;&lt;Cite&gt;&lt;Author&gt;Tanay&lt;/Author&gt;&lt;Year&gt;2017&lt;/Year&gt;&lt;RecNum&gt;2650&lt;/RecNum&gt;&lt;DisplayText&gt;(Tanay and Regev, 2017)&lt;/DisplayText&gt;&lt;record&gt;&lt;rec-number&gt;2650&lt;/rec-number&gt;&lt;foreign-keys&gt;&lt;key app="EN" db-id="trxe92d06xwwd9ew9t8pvz2450x29xafpdvd"&gt;2650&lt;/key&gt;&lt;/foreign-keys&gt;&lt;ref-type name="Journal Article"&gt;17&lt;/ref-type&gt;&lt;contributors&gt;&lt;authors&gt;&lt;author&gt;Tanay, A.&lt;/author&gt;&lt;author&gt;Regev, A.&lt;/author&gt;&lt;/authors&gt;&lt;/contributors&gt;&lt;auth-address&gt;Department of Computer Science and Applied Mathematics, Weizmann Institute of Science, Rehovot 76100, Israel.&amp;#xD;Department of Biological Regulation, Weizmann Institute of Science, Rehovot 76100, Israel.&amp;#xD;Broad Institute of MIT and Harvard, Cambridge, Massachusetts 02142, USA.&amp;#xD;Howard Hughes Medical Institute, Department of Biology, Massachusetts Institute of Technology, Cambridge, Massachusetts 02140, USA.&amp;#xD;Koch Institute for Integrative Cancer Research, Massachusetts Institute of Technology, Cambridge, Massachusetts 02139, USA.&lt;/auth-address&gt;&lt;titles&gt;&lt;title&gt;Scaling single-cell genomics from phenomenology to mechanism&lt;/title&gt;&lt;secondary-title&gt;Nature&lt;/secondary-title&gt;&lt;alt-title&gt;Nature&lt;/alt-title&gt;&lt;/titles&gt;&lt;periodical&gt;&lt;full-title&gt;Nature&lt;/full-title&gt;&lt;abbr-1&gt;Nature&lt;/abbr-1&gt;&lt;/periodical&gt;&lt;alt-periodical&gt;&lt;full-title&gt;Nature&lt;/full-title&gt;&lt;abbr-1&gt;Nature&lt;/abbr-1&gt;&lt;/alt-periodical&gt;&lt;pages&gt;331-338&lt;/pages&gt;&lt;volume&gt;541&lt;/volume&gt;&lt;number&gt;7637&lt;/number&gt;&lt;keywords&gt;&lt;keyword&gt;Animals&lt;/keyword&gt;&lt;keyword&gt;Gene Expression Regulation&lt;/keyword&gt;&lt;keyword&gt;*Genomics&lt;/keyword&gt;&lt;keyword&gt;Humans&lt;/keyword&gt;&lt;keyword&gt;*Models, Genetic&lt;/keyword&gt;&lt;keyword&gt;Single-Cell Analysis/*methods&lt;/keyword&gt;&lt;keyword&gt;Spatio-Temporal Analysis&lt;/keyword&gt;&lt;/keywords&gt;&lt;dates&gt;&lt;year&gt;2017&lt;/year&gt;&lt;pub-dates&gt;&lt;date&gt;Jan 18&lt;/date&gt;&lt;/pub-dates&gt;&lt;/dates&gt;&lt;isbn&gt;1476-4687 (Electronic)&amp;#xD;0028-0836 (Linking)&lt;/isbn&gt;&lt;accession-num&gt;28102262&lt;/accession-num&gt;&lt;urls&gt;&lt;related-urls&gt;&lt;url&gt;http://www.ncbi.nlm.nih.gov/pubmed/28102262&lt;/url&gt;&lt;/related-urls&gt;&lt;/urls&gt;&lt;custom2&gt;5438464&lt;/custom2&gt;&lt;electronic-resource-num&gt;10.1038/nature21350&lt;/electronic-resource-num&gt;&lt;/record&gt;&lt;/Cite&gt;&lt;/EndNote&gt;</w:instrText>
      </w:r>
      <w:r>
        <w:rPr>
          <w:rFonts w:ascii="Times New Roman" w:hAnsi="Times New Roman" w:eastAsiaTheme="minorEastAsia"/>
          <w:color w:val="000000" w:themeColor="text1"/>
          <w:lang w:eastAsia="zh-CN"/>
          <w14:textFill>
            <w14:solidFill>
              <w14:schemeClr w14:val="tx1"/>
            </w14:solidFill>
          </w14:textFill>
        </w:rPr>
        <w:fldChar w:fldCharType="separate"/>
      </w:r>
      <w:r>
        <w:rPr>
          <w:rFonts w:ascii="Times New Roman" w:hAnsi="Times New Roman" w:eastAsiaTheme="minorEastAsia"/>
          <w:color w:val="000000" w:themeColor="text1"/>
          <w:lang w:eastAsia="zh-CN"/>
          <w14:textFill>
            <w14:solidFill>
              <w14:schemeClr w14:val="tx1"/>
            </w14:solidFill>
          </w14:textFill>
        </w:rPr>
        <w:t>(</w:t>
      </w:r>
      <w:r>
        <w:fldChar w:fldCharType="begin"/>
      </w:r>
      <w:r>
        <w:instrText xml:space="preserve"> HYPERLINK \l "_ENREF_75" \o "Tanay, 2017 #2650" </w:instrText>
      </w:r>
      <w:r>
        <w:fldChar w:fldCharType="separate"/>
      </w:r>
      <w:r>
        <w:rPr>
          <w:rFonts w:ascii="Times New Roman" w:hAnsi="Times New Roman" w:eastAsiaTheme="minorEastAsia"/>
          <w:color w:val="000000" w:themeColor="text1"/>
          <w:lang w:eastAsia="zh-CN"/>
          <w14:textFill>
            <w14:solidFill>
              <w14:schemeClr w14:val="tx1"/>
            </w14:solidFill>
          </w14:textFill>
        </w:rPr>
        <w:t>Tanay and Regev, 2017</w:t>
      </w:r>
      <w:r>
        <w:rPr>
          <w:rFonts w:ascii="Times New Roman" w:hAnsi="Times New Roman" w:eastAsiaTheme="minorEastAsia"/>
          <w:color w:val="000000" w:themeColor="text1"/>
          <w:lang w:eastAsia="zh-CN"/>
          <w14:textFill>
            <w14:solidFill>
              <w14:schemeClr w14:val="tx1"/>
            </w14:solidFill>
          </w14:textFill>
        </w:rPr>
        <w:fldChar w:fldCharType="end"/>
      </w:r>
      <w:r>
        <w:rPr>
          <w:rFonts w:ascii="Times New Roman" w:hAnsi="Times New Roman" w:eastAsiaTheme="minorEastAsia"/>
          <w:color w:val="000000" w:themeColor="text1"/>
          <w:lang w:eastAsia="zh-CN"/>
          <w14:textFill>
            <w14:solidFill>
              <w14:schemeClr w14:val="tx1"/>
            </w14:solidFill>
          </w14:textFill>
        </w:rPr>
        <w:t>)</w:t>
      </w:r>
      <w:r>
        <w:rPr>
          <w:rFonts w:ascii="Times New Roman" w:hAnsi="Times New Roman" w:eastAsiaTheme="minorEastAsia"/>
          <w:color w:val="000000" w:themeColor="text1"/>
          <w:lang w:eastAsia="zh-CN"/>
          <w14:textFill>
            <w14:solidFill>
              <w14:schemeClr w14:val="tx1"/>
            </w14:solidFill>
          </w14:textFill>
        </w:rPr>
        <w:fldChar w:fldCharType="end"/>
      </w:r>
      <w:r>
        <w:rPr>
          <w:rFonts w:ascii="Times New Roman" w:hAnsi="Times New Roman" w:eastAsiaTheme="minorEastAsia"/>
          <w:color w:val="000000" w:themeColor="text1"/>
          <w:lang w:eastAsia="zh-CN"/>
          <w14:textFill>
            <w14:solidFill>
              <w14:schemeClr w14:val="tx1"/>
            </w14:solidFill>
          </w14:textFill>
        </w:rPr>
        <w:t xml:space="preserve">. Due to the intrinsic sparsity of scATAC-seq data, scATAC-seq analysis method should be robust to clustering cells from datasets with </w:t>
      </w:r>
      <w:bookmarkStart w:id="105" w:name="OLE_LINK54"/>
      <w:bookmarkStart w:id="106" w:name="OLE_LINK57"/>
      <w:r>
        <w:rPr>
          <w:rFonts w:ascii="Times New Roman" w:hAnsi="Times New Roman" w:eastAsiaTheme="minorEastAsia"/>
          <w:color w:val="000000" w:themeColor="text1"/>
          <w:lang w:eastAsia="zh-CN"/>
          <w14:textFill>
            <w14:solidFill>
              <w14:schemeClr w14:val="tx1"/>
            </w14:solidFill>
          </w14:textFill>
        </w:rPr>
        <w:t>varying coverage</w:t>
      </w:r>
      <w:bookmarkEnd w:id="105"/>
      <w:bookmarkEnd w:id="106"/>
      <w:r>
        <w:rPr>
          <w:rFonts w:ascii="Times New Roman" w:hAnsi="Times New Roman" w:eastAsiaTheme="minorEastAsia"/>
          <w:color w:val="000000" w:themeColor="text1"/>
          <w:lang w:eastAsia="zh-CN"/>
          <w14:textFill>
            <w14:solidFill>
              <w14:schemeClr w14:val="tx1"/>
            </w14:solidFill>
          </w14:textFill>
        </w:rPr>
        <w:t>. W</w:t>
      </w:r>
      <w:r>
        <w:rPr>
          <w:rFonts w:ascii="Times New Roman" w:hAnsi="Times New Roman"/>
          <w:color w:val="000000" w:themeColor="text1"/>
          <w14:textFill>
            <w14:solidFill>
              <w14:schemeClr w14:val="tx1"/>
            </w14:solidFill>
          </w14:textFill>
        </w:rPr>
        <w:t xml:space="preserve">e generate a series of simulated datasets of scATAC-seq profiles from the bulk hematopoietic cell line ATAC-seq datasets, from 10000 reads per cell (high coverage) to 2500 reads per cell (low coverage) (STAR Methods). As the sequencing depth is reduced lower than 5k reads per cell, all of peak dependent methods lost the ability to identify cell types as the ARI values are lower than 0.5 (Figure 3A). Comparatively, scART and snapATAC </w:t>
      </w:r>
      <w:bookmarkStart w:id="107" w:name="OLE_LINK69"/>
      <w:bookmarkStart w:id="108" w:name="OLE_LINK70"/>
      <w:r>
        <w:rPr>
          <w:rFonts w:ascii="Times New Roman" w:hAnsi="Times New Roman"/>
          <w:color w:val="000000" w:themeColor="text1"/>
          <w14:textFill>
            <w14:solidFill>
              <w14:schemeClr w14:val="tx1"/>
            </w14:solidFill>
          </w14:textFill>
        </w:rPr>
        <w:t xml:space="preserve">outperformed </w:t>
      </w:r>
      <w:bookmarkEnd w:id="107"/>
      <w:bookmarkEnd w:id="108"/>
      <w:r>
        <w:rPr>
          <w:rFonts w:ascii="Times New Roman" w:hAnsi="Times New Roman"/>
          <w:color w:val="000000" w:themeColor="text1"/>
          <w14:textFill>
            <w14:solidFill>
              <w14:schemeClr w14:val="tx1"/>
            </w14:solidFill>
          </w14:textFill>
        </w:rPr>
        <w:t>robustly and accurately across all ranges of data sparsity (Figure S3), and scART was more sensitive to uncover differences among cell type for dataset with low sequencing depth (Figure 3B). We also benchmarked the sensitivity of scART, snapATAC and cisTopic on a published scATAC-seq dataset with an average sequencing depth, 3000 reads per cell. It is obviously that scART performed better on identifying the complex cellular heterogeneity in adult mouse brain (Figure 3C and S4).</w:t>
      </w:r>
      <w:bookmarkStart w:id="109" w:name="OLE_LINK37"/>
      <w:bookmarkStart w:id="110" w:name="OLE_LINK38"/>
      <w:r>
        <w:rPr>
          <w:rFonts w:ascii="Times New Roman" w:hAnsi="Times New Roman"/>
          <w:color w:val="000000" w:themeColor="text1"/>
          <w14:textFill>
            <w14:solidFill>
              <w14:schemeClr w14:val="tx1"/>
            </w14:solidFill>
          </w14:textFill>
        </w:rPr>
        <w:t xml:space="preserve"> </w:t>
      </w:r>
      <w:r>
        <w:rPr>
          <w:rFonts w:ascii="Times New Roman" w:hAnsi="Times New Roman" w:eastAsiaTheme="minorEastAsia"/>
          <w:color w:val="000000" w:themeColor="text1"/>
          <w:lang w:eastAsia="zh-CN"/>
          <w14:textFill>
            <w14:solidFill>
              <w14:schemeClr w14:val="tx1"/>
            </w14:solidFill>
          </w14:textFill>
        </w:rPr>
        <w:t xml:space="preserve">Collectively, </w:t>
      </w:r>
      <w:r>
        <w:rPr>
          <w:rFonts w:ascii="Times New Roman" w:hAnsi="Times New Roman"/>
          <w:color w:val="000000" w:themeColor="text1"/>
          <w14:textFill>
            <w14:solidFill>
              <w14:schemeClr w14:val="tx1"/>
            </w14:solidFill>
          </w14:textFill>
        </w:rPr>
        <w:t>scART outperforms the other methods in identifying cell types of different coverages and noise level in both simulated and real datasets.</w:t>
      </w:r>
    </w:p>
    <w:bookmarkEnd w:id="109"/>
    <w:bookmarkEnd w:id="110"/>
    <w:p>
      <w:pPr>
        <w:spacing w:line="360" w:lineRule="auto"/>
        <w:jc w:val="both"/>
        <w:rPr>
          <w:rFonts w:ascii="Times New Roman" w:hAnsi="Times New Roman"/>
          <w:color w:val="000000" w:themeColor="text1"/>
          <w14:textFill>
            <w14:solidFill>
              <w14:schemeClr w14:val="tx1"/>
            </w14:solidFill>
          </w14:textFill>
        </w:rPr>
      </w:pPr>
    </w:p>
    <w:p>
      <w:pPr>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scART reconstruct</w:t>
      </w:r>
      <w:r>
        <w:rPr>
          <w:rFonts w:hint="eastAsia" w:ascii="Times New Roman" w:hAnsi="Times New Roman"/>
          <w:color w:val="000000" w:themeColor="text1"/>
          <w14:textFill>
            <w14:solidFill>
              <w14:schemeClr w14:val="tx1"/>
            </w14:solidFill>
          </w14:textFill>
        </w:rPr>
        <w:t>s</w:t>
      </w:r>
      <w:r>
        <w:rPr>
          <w:rFonts w:ascii="Times New Roman" w:hAnsi="Times New Roman"/>
          <w:color w:val="000000" w:themeColor="text1"/>
          <w14:textFill>
            <w14:solidFill>
              <w14:schemeClr w14:val="tx1"/>
            </w14:solidFill>
          </w14:textFill>
        </w:rPr>
        <w:t xml:space="preserve"> the trajectory of embryo mouse forebrain development.</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Cellular processes such as proliferation, differentiation and reprogramming are governed by complex epigenetic and transcriptional regulatory programs. Progress through these processes is not clear distinctions between cellular states, but instead a smooth transition, where individual cells represent points along a continuum or lineage</w:t>
      </w:r>
      <w:r>
        <w:rPr>
          <w:rFonts w:ascii="Times New Roman" w:hAnsi="Times New Roman"/>
          <w:color w:val="000000" w:themeColor="text1"/>
          <w14:textFill>
            <w14:solidFill>
              <w14:schemeClr w14:val="tx1"/>
            </w14:solidFill>
          </w14:textFill>
        </w:rPr>
        <w:fldChar w:fldCharType="begin">
          <w:fldData xml:space="preserve">PEVuZE5vdGU+PENpdGU+PEF1dGhvcj5XYWduZXI8L0F1dGhvcj48WWVhcj4yMDE2PC9ZZWFyPjxS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PEVuZE5vdGU+PENpdGU+PEF1dGhvcj5XYWduZXI8L0F1dGhvcj48WWVhcj4yMDE2PC9ZZWFyPjxS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"_ENREF_79" \o "Wagner, 2016 #2453" </w:instrText>
      </w:r>
      <w:r>
        <w:fldChar w:fldCharType="separate"/>
      </w:r>
      <w:r>
        <w:rPr>
          <w:rFonts w:ascii="Times New Roman" w:hAnsi="Times New Roman"/>
          <w:color w:val="000000" w:themeColor="text1"/>
          <w14:textFill>
            <w14:solidFill>
              <w14:schemeClr w14:val="tx1"/>
            </w14:solidFill>
          </w14:textFill>
        </w:rPr>
        <w:t>Wagner et al., 2016</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bookmarkStart w:id="111" w:name="OLE_LINK73"/>
      <w:bookmarkStart w:id="112" w:name="OLE_LINK74"/>
      <w:bookmarkStart w:id="113" w:name="OLE_LINK11"/>
      <w:bookmarkStart w:id="114" w:name="OLE_LINK12"/>
      <w:r>
        <w:rPr>
          <w:rFonts w:ascii="Times New Roman" w:hAnsi="Times New Roman"/>
          <w:color w:val="000000" w:themeColor="text1"/>
          <w14:textFill>
            <w14:solidFill>
              <w14:schemeClr w14:val="tx1"/>
            </w14:solidFill>
          </w14:textFill>
        </w:rPr>
        <w:t xml:space="preserve">Developmental decisions during lineage commitment are driven by genomic regulatory programs </w:t>
      </w:r>
      <w:bookmarkEnd w:id="111"/>
      <w:bookmarkEnd w:id="112"/>
      <w:r>
        <w:rPr>
          <w:rFonts w:ascii="Times New Roman" w:hAnsi="Times New Roman"/>
          <w:color w:val="000000" w:themeColor="text1"/>
          <w14:textFill>
            <w14:solidFill>
              <w14:schemeClr w14:val="tx1"/>
            </w14:solidFill>
          </w14:textFill>
        </w:rPr>
        <w:t xml:space="preserve">including the concerted action of TFs, chromatin modifiers and other regulatory factors </w:t>
      </w:r>
      <w:r>
        <w:rPr>
          <w:rFonts w:ascii="Times New Roman" w:hAnsi="Times New Roman"/>
          <w:color w:val="000000" w:themeColor="text1"/>
          <w14:textFill>
            <w14:solidFill>
              <w14:schemeClr w14:val="tx1"/>
            </w14:solidFill>
          </w14:textFill>
        </w:rPr>
        <w:fldChar w:fldCharType="begin">
          <w:fldData xml:space="preserve">PEVuZE5vdGU+PENpdGU+PEF1dGhvcj5Mb25nPC9BdXRob3I+PFllYXI+MjAxNjwvWWVhcj48UmVj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PEVuZE5vdGU+PENpdGU+PEF1dGhvcj5Mb25nPC9BdXRob3I+PFllYXI+MjAxNjwvWWVhcj48UmVj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"_ENREF_49" \o "Long, 2016 #3022" </w:instrText>
      </w:r>
      <w:r>
        <w:fldChar w:fldCharType="separate"/>
      </w:r>
      <w:r>
        <w:rPr>
          <w:rFonts w:ascii="Times New Roman" w:hAnsi="Times New Roman"/>
          <w:color w:val="000000" w:themeColor="text1"/>
          <w14:textFill>
            <w14:solidFill>
              <w14:schemeClr w14:val="tx1"/>
            </w14:solidFill>
          </w14:textFill>
        </w:rPr>
        <w:t>Long et al., 2016</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According to the published research, the chromatin accessibility may foreshadow the future expression of lineage-determining genes and can be used to predict lineage choice differentiation of cell states</w:t>
      </w:r>
      <w:r>
        <w:rPr>
          <w:rFonts w:ascii="Times New Roman" w:hAnsi="Times New Roman"/>
          <w:color w:val="000000" w:themeColor="text1"/>
          <w14:textFill>
            <w14:solidFill>
              <w14:schemeClr w14:val="tx1"/>
            </w14:solidFill>
          </w14:textFill>
        </w:rPr>
        <w:fldChar w:fldCharType="begin">
          <w:fldData xml:space="preserve">PEVuZE5vdGU+PENpdGU+PEF1dGhvcj5MbG9yZW5zLUJvYmFkaWxsYTwvQXV0aG9yPjxZZWFyPjIw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==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PEVuZE5vdGU+PENpdGU+PEF1dGhvcj5MbG9yZW5zLUJvYmFkaWxsYTwvQXV0aG9yPjxZZWFyPjIw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==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"_ENREF_19" \o "Clyde, 2021 #2887" </w:instrText>
      </w:r>
      <w:r>
        <w:fldChar w:fldCharType="separate"/>
      </w:r>
      <w:r>
        <w:rPr>
          <w:rFonts w:ascii="Times New Roman" w:hAnsi="Times New Roman"/>
          <w:color w:val="000000" w:themeColor="text1"/>
          <w14:textFill>
            <w14:solidFill>
              <w14:schemeClr w14:val="tx1"/>
            </w14:solidFill>
          </w14:textFill>
        </w:rPr>
        <w:t>Clyde, 2021</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"_ENREF_48" \o "Llorens-Bobadilla, 2020 #2913" </w:instrText>
      </w:r>
      <w:r>
        <w:fldChar w:fldCharType="separate"/>
      </w:r>
      <w:r>
        <w:rPr>
          <w:rFonts w:ascii="Times New Roman" w:hAnsi="Times New Roman"/>
          <w:color w:val="000000" w:themeColor="text1"/>
          <w14:textFill>
            <w14:solidFill>
              <w14:schemeClr w14:val="tx1"/>
            </w14:solidFill>
          </w14:textFill>
        </w:rPr>
        <w:t>Llorens-Bobadilla et al., 2020</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bookmarkEnd w:id="113"/>
      <w:bookmarkEnd w:id="114"/>
      <w:r>
        <w:rPr>
          <w:rFonts w:ascii="Times New Roman" w:hAnsi="Times New Roman"/>
          <w:color w:val="000000" w:themeColor="text1"/>
          <w14:textFill>
            <w14:solidFill>
              <w14:schemeClr w14:val="tx1"/>
            </w14:solidFill>
          </w14:textFill>
        </w:rPr>
        <w:t xml:space="preserve">Therefore, we supposed that </w:t>
      </w:r>
      <w:bookmarkStart w:id="115" w:name="OLE_LINK81"/>
      <w:r>
        <w:rPr>
          <w:rFonts w:ascii="Times New Roman" w:hAnsi="Times New Roman"/>
          <w:color w:val="000000" w:themeColor="text1"/>
          <w14:textFill>
            <w14:solidFill>
              <w14:schemeClr w14:val="tx1"/>
            </w14:solidFill>
          </w14:textFill>
        </w:rPr>
        <w:t xml:space="preserve">cellular transitions during development </w:t>
      </w:r>
      <w:bookmarkEnd w:id="115"/>
      <w:r>
        <w:rPr>
          <w:rFonts w:ascii="Times New Roman" w:hAnsi="Times New Roman"/>
          <w:color w:val="000000" w:themeColor="text1"/>
          <w14:textFill>
            <w14:solidFill>
              <w14:schemeClr w14:val="tx1"/>
            </w14:solidFill>
          </w14:textFill>
        </w:rPr>
        <w:t>can be inferred according to single cell chromatin accessibility profiles.</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In scART, we integrates MST and DDRTree algorithms used in RGE, a population graph-based pseudotime analysis algorithm in scRNA-seq analysis</w:t>
      </w:r>
      <w:r>
        <w:rPr>
          <w:rFonts w:ascii="Times New Roman" w:hAnsi="Times New Roman"/>
          <w:color w:val="000000" w:themeColor="text1"/>
          <w14:textFill>
            <w14:solidFill>
              <w14:schemeClr w14:val="tx1"/>
            </w14:solidFill>
          </w14:textFill>
        </w:rPr>
        <w:fldChar w:fldCharType="begin">
          <w:fldData xml:space="preserve">PEVuZE5vdGU+PENpdGU+PEF1dGhvcj5NYW88L0F1dGhvcj48WWVhcj4yMDE1PC9ZZWFyPjxSZWNO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PEVuZE5vdGU+PENpdGU+PEF1dGhvcj5NYW88L0F1dGhvcj48WWVhcj4yMDE1PC9ZZWFyPjxSZWNO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"_ENREF_53" \o "Mao, 2015 #2527" </w:instrText>
      </w:r>
      <w:r>
        <w:fldChar w:fldCharType="separate"/>
      </w:r>
      <w:r>
        <w:rPr>
          <w:rFonts w:ascii="Times New Roman" w:hAnsi="Times New Roman"/>
          <w:color w:val="000000" w:themeColor="text1"/>
          <w14:textFill>
            <w14:solidFill>
              <w14:schemeClr w14:val="tx1"/>
            </w14:solidFill>
          </w14:textFill>
        </w:rPr>
        <w:t>Mao et al., 2015</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"_ENREF_61" \o "Qi, 2017 #2528" </w:instrText>
      </w:r>
      <w:r>
        <w:fldChar w:fldCharType="separate"/>
      </w:r>
      <w:r>
        <w:rPr>
          <w:rFonts w:ascii="Times New Roman" w:hAnsi="Times New Roman"/>
          <w:color w:val="000000" w:themeColor="text1"/>
          <w14:textFill>
            <w14:solidFill>
              <w14:schemeClr w14:val="tx1"/>
            </w14:solidFill>
          </w14:textFill>
        </w:rPr>
        <w:t>Qi et al., 2017</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"_ENREF_62" \o "Qi Ma, 2015 #2672" </w:instrText>
      </w:r>
      <w:r>
        <w:fldChar w:fldCharType="separate"/>
      </w:r>
      <w:r>
        <w:rPr>
          <w:rFonts w:ascii="Times New Roman" w:hAnsi="Times New Roman"/>
          <w:color w:val="000000" w:themeColor="text1"/>
          <w14:textFill>
            <w14:solidFill>
              <w14:schemeClr w14:val="tx1"/>
            </w14:solidFill>
          </w14:textFill>
        </w:rPr>
        <w:t>Qi Ma, 2015</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to predicted the trajectory based on the lower dimensional space that the cells lie upon and use a cell-cell graph to describe the structure among cell (STAR Methods)</w:t>
      </w:r>
      <w:r>
        <w:fldChar w:fldCharType="begin"/>
      </w:r>
      <w:r>
        <w:instrText xml:space="preserve"> HYPERLINK \l "_ENREF_62" \o "Qi Ma, 2015 #2672" </w:instrText>
      </w:r>
      <w:r>
        <w:fldChar w:fldCharType="separate"/>
      </w:r>
      <w:r>
        <w:fldChar w:fldCharType="end"/>
      </w:r>
      <w:r>
        <w:rPr>
          <w:rFonts w:ascii="Times New Roman" w:hAnsi="Times New Roman"/>
          <w:color w:val="000000" w:themeColor="text1"/>
          <w14:textFill>
            <w14:solidFill>
              <w14:schemeClr w14:val="tx1"/>
            </w14:solidFill>
          </w14:textFill>
        </w:rPr>
        <w:t xml:space="preserve">. By default, scART identifies branch points that describe significant divergences in cellular states automatically. To assess the accuracy of trajectory outputs, we applied scART to reconstruct the differentiated pathways of human hematopoietic cells (Figure S5A). According to the trajectory, scART built a developmental tree with one branch point that led to three outcomes (Figure S5B). Along with the predicted developmental tree, we defined HSC group cells as the root, and CLP, GMP, and MEP group cells were distributed over the remainder of the tree (Figure S5B). The trajectory successfully reflected three main biological programs during HSC differentiation, including lymphoid transcriptional program (path1), erythroid transcriptional program (path2) and myeloid transcriptional program (path3) </w:t>
      </w:r>
      <w:r>
        <w:rPr>
          <w:rFonts w:ascii="Times New Roman" w:hAnsi="Times New Roman"/>
          <w:color w:val="000000" w:themeColor="text1"/>
          <w14:textFill>
            <w14:solidFill>
              <w14:schemeClr w14:val="tx1"/>
            </w14:solidFill>
          </w14:textFill>
        </w:rPr>
        <w:fldChar w:fldCharType="begin">
          <w:fldData xml:space="preserve">PEVuZE5vdGU+PENpdGU+PEF1dGhvcj5Db3JjZXM8L0F1dGhvcj48WWVhcj4yMDE2PC9ZZWFyPjxS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PEVuZE5vdGU+PENpdGU+PEF1dGhvcj5Db3JjZXM8L0F1dGhvcj48WWVhcj4yMDE2PC9ZZWFyPjxS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"_ENREF_20" \o "Corces, 2016 #2607" </w:instrText>
      </w:r>
      <w:r>
        <w:fldChar w:fldCharType="separate"/>
      </w:r>
      <w:r>
        <w:rPr>
          <w:rFonts w:ascii="Times New Roman" w:hAnsi="Times New Roman"/>
          <w:color w:val="000000" w:themeColor="text1"/>
          <w14:textFill>
            <w14:solidFill>
              <w14:schemeClr w14:val="tx1"/>
            </w14:solidFill>
          </w14:textFill>
        </w:rPr>
        <w:t>Corces et al., 2016</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By evaluating the deviation of main TFs along the trajectory for HSC differentiation by chromVAR (STAR Methods), the accessible regions of HSC and MPP cells are enriched with HOX motif, as the myeloid, erythroid, and lymphoid differentiation pathways are enriched with GATA1, CEBPB, and EBF1 motif (Figure S5C and S5D), respectively </w:t>
      </w:r>
      <w:r>
        <w:rPr>
          <w:rFonts w:ascii="Times New Roman" w:hAnsi="Times New Roman"/>
          <w:color w:val="000000" w:themeColor="text1"/>
          <w14:textFill>
            <w14:solidFill>
              <w14:schemeClr w14:val="tx1"/>
            </w14:solidFill>
          </w14:textFill>
        </w:rPr>
        <w:fldChar w:fldCharType="begin">
          <w:fldData xml:space="preserve">PEVuZE5vdGU+PENpdGU+PEF1dGhvcj5CdWVucm9zdHJvPC9BdXRob3I+PFllYXI+MjAxODwvWWVh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PEVuZE5vdGU+PENpdGU+PEF1dGhvcj5CdWVucm9zdHJvPC9BdXRob3I+PFllYXI+MjAxODwvWWVh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"_ENREF_11" \o "Buenrostro, 2018 #2661" </w:instrText>
      </w:r>
      <w:r>
        <w:fldChar w:fldCharType="separate"/>
      </w:r>
      <w:r>
        <w:rPr>
          <w:rFonts w:ascii="Times New Roman" w:hAnsi="Times New Roman"/>
          <w:color w:val="000000" w:themeColor="text1"/>
          <w14:textFill>
            <w14:solidFill>
              <w14:schemeClr w14:val="tx1"/>
            </w14:solidFill>
          </w14:textFill>
        </w:rPr>
        <w:t>Buenrostro et al., 2018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"_ENREF_70" \o "Schep, 2017 #2500" </w:instrText>
      </w:r>
      <w:r>
        <w:fldChar w:fldCharType="separate"/>
      </w:r>
      <w:r>
        <w:rPr>
          <w:rFonts w:ascii="Times New Roman" w:hAnsi="Times New Roman"/>
          <w:color w:val="000000" w:themeColor="text1"/>
          <w14:textFill>
            <w14:solidFill>
              <w14:schemeClr w14:val="tx1"/>
            </w14:solidFill>
          </w14:textFill>
        </w:rPr>
        <w:t>Schep et al., 2017</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"_ENREF_78" \o "Vilagos, 2012 #2901" </w:instrText>
      </w:r>
      <w:r>
        <w:fldChar w:fldCharType="separate"/>
      </w:r>
      <w:r>
        <w:rPr>
          <w:rFonts w:ascii="Times New Roman" w:hAnsi="Times New Roman"/>
          <w:color w:val="000000" w:themeColor="text1"/>
          <w14:textFill>
            <w14:solidFill>
              <w14:schemeClr w14:val="tx1"/>
            </w14:solidFill>
          </w14:textFill>
        </w:rPr>
        <w:t>Vilagos et al., 2012</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rPr>
        <w:t xml:space="preserve"> .</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bookmarkStart w:id="116" w:name="OLE_LINK88"/>
      <w:bookmarkStart w:id="117" w:name="OLE_LINK89"/>
      <w:r>
        <w:rPr>
          <w:rFonts w:ascii="Times New Roman" w:hAnsi="Times New Roman"/>
          <w:color w:val="000000" w:themeColor="text1"/>
          <w14:textFill>
            <w14:solidFill>
              <w14:schemeClr w14:val="tx1"/>
            </w14:solidFill>
          </w14:textFill>
        </w:rPr>
        <w:t>To further demonstrate the utility of scART</w:t>
      </w:r>
      <w:bookmarkEnd w:id="116"/>
      <w:bookmarkEnd w:id="117"/>
      <w:r>
        <w:rPr>
          <w:rFonts w:ascii="Times New Roman" w:hAnsi="Times New Roman"/>
          <w:color w:val="000000" w:themeColor="text1"/>
          <w14:textFill>
            <w14:solidFill>
              <w14:schemeClr w14:val="tx1"/>
            </w14:solidFill>
          </w14:textFill>
        </w:rPr>
        <w:t xml:space="preserve">, we applied scART to predict the development trajectory along neurogenesis of embryonic forebrain development. We utilized a dataset containing 12,733 high-quality snATAC-seq </w:t>
      </w:r>
      <w:r>
        <w:rPr>
          <w:rFonts w:hint="eastAsia" w:ascii="Times New Roman" w:hAnsi="Times New Roman"/>
          <w:color w:val="000000" w:themeColor="text1"/>
          <w14:textFill>
            <w14:solidFill>
              <w14:schemeClr w14:val="tx1"/>
            </w14:solidFill>
          </w14:textFill>
        </w:rPr>
        <w:t xml:space="preserve">profiles </w:t>
      </w:r>
      <w:r>
        <w:rPr>
          <w:rFonts w:ascii="Times New Roman" w:hAnsi="Times New Roman"/>
          <w:color w:val="000000" w:themeColor="text1"/>
          <w14:textFill>
            <w14:solidFill>
              <w14:schemeClr w14:val="tx1"/>
            </w14:solidFill>
          </w14:textFill>
        </w:rPr>
        <w:t xml:space="preserve">that derived from fetal mouse forebrains at seven developmental stages. scART identified 12 distinct cell populations including three radial glia like cell groups (RG1-3), three excitatory neurons (EX1-3), four inhibitory neurons (IN1-4), astrocytes (AC) and erythro-myeloid progenitors (EMP) and predicted three developmental branches: inhibitory neuron development branch (IN branch), </w:t>
      </w:r>
      <w:bookmarkStart w:id="118" w:name="OLE_LINK22"/>
      <w:bookmarkStart w:id="119" w:name="OLE_LINK23"/>
      <w:r>
        <w:rPr>
          <w:rFonts w:ascii="Times New Roman" w:hAnsi="Times New Roman"/>
          <w:color w:val="000000" w:themeColor="text1"/>
          <w14:textFill>
            <w14:solidFill>
              <w14:schemeClr w14:val="tx1"/>
            </w14:solidFill>
          </w14:textFill>
        </w:rPr>
        <w:t>excited neuron</w:t>
      </w:r>
      <w:bookmarkEnd w:id="118"/>
      <w:bookmarkEnd w:id="119"/>
      <w:r>
        <w:rPr>
          <w:rFonts w:ascii="Times New Roman" w:hAnsi="Times New Roman"/>
          <w:color w:val="000000" w:themeColor="text1"/>
          <w14:textFill>
            <w14:solidFill>
              <w14:schemeClr w14:val="tx1"/>
            </w14:solidFill>
          </w14:textFill>
        </w:rPr>
        <w:t xml:space="preserve"> development branch (EX branch) and</w:t>
      </w:r>
      <w:r>
        <w:rPr>
          <w:rFonts w:ascii="Times New Roman" w:hAnsi="Times New Roman"/>
        </w:rPr>
        <w:t xml:space="preserve"> </w:t>
      </w:r>
      <w:r>
        <w:rPr>
          <w:rFonts w:ascii="Times New Roman" w:hAnsi="Times New Roman"/>
          <w:color w:val="000000" w:themeColor="text1"/>
          <w14:textFill>
            <w14:solidFill>
              <w14:schemeClr w14:val="tx1"/>
            </w14:solidFill>
          </w14:textFill>
        </w:rPr>
        <w:t xml:space="preserve">glia cell development branch (Glia branch) </w:t>
      </w:r>
      <w:bookmarkStart w:id="120" w:name="OLE_LINK20"/>
      <w:bookmarkStart w:id="121" w:name="OLE_LINK21"/>
      <w:r>
        <w:rPr>
          <w:rFonts w:ascii="Times New Roman" w:hAnsi="Times New Roman"/>
          <w:color w:val="000000" w:themeColor="text1"/>
          <w14:textFill>
            <w14:solidFill>
              <w14:schemeClr w14:val="tx1"/>
            </w14:solidFill>
          </w14:textFill>
        </w:rPr>
        <w:t>(Figure 4A, 4B and 4C)</w:t>
      </w:r>
      <w:bookmarkEnd w:id="120"/>
      <w:bookmarkEnd w:id="121"/>
      <w:r>
        <w:rPr>
          <w:rFonts w:ascii="Times New Roman" w:hAnsi="Times New Roman"/>
          <w:color w:val="000000" w:themeColor="text1"/>
          <w14:textFill>
            <w14:solidFill>
              <w14:schemeClr w14:val="tx1"/>
            </w14:solidFill>
          </w14:textFill>
        </w:rPr>
        <w:t xml:space="preserve">. The distinct population exhibited changes in abundance through development (Figure 4D and 4E). Furthermore, scART dissected excited neurons into 3 distinct cell identities which were mixed-clustered in snATAC </w:t>
      </w:r>
      <w:r>
        <w:rPr>
          <w:rFonts w:ascii="Times New Roman" w:hAnsi="Times New Roman"/>
          <w:color w:val="000000" w:themeColor="text1"/>
          <w14:textFill>
            <w14:solidFill>
              <w14:schemeClr w14:val="tx1"/>
            </w14:solidFill>
          </w14:textFill>
        </w:rPr>
        <w:fldChar w:fldCharType="begin">
          <w:fldData xml:space="preserve">PEVuZE5vdGU+PENpdGU+PEF1dGhvcj5QcmVpc3NsPC9BdXRob3I+PFllYXI+MjAxODwvWWVhcj48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==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PEVuZE5vdGU+PENpdGU+PEF1dGhvcj5QcmVpc3NsPC9BdXRob3I+PFllYXI+MjAxODwvWWVhcj48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==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"_ENREF_59" \o "Preissl, 2018 #2499" </w:instrText>
      </w:r>
      <w:r>
        <w:fldChar w:fldCharType="separate"/>
      </w:r>
      <w:r>
        <w:rPr>
          <w:rFonts w:ascii="Times New Roman" w:hAnsi="Times New Roman"/>
          <w:color w:val="000000" w:themeColor="text1"/>
          <w14:textFill>
            <w14:solidFill>
              <w14:schemeClr w14:val="tx1"/>
            </w14:solidFill>
          </w14:textFill>
        </w:rPr>
        <w:t>Preissl et al., 2018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Among excited neurons clusters, EX1 and EX2 appeared at early development stage and showed the characterizations of lower layer neuron, in which the gene accessible score of deep layer markers Foxp2，Bcl11b were higher (Figure 4B) </w:t>
      </w:r>
      <w:r>
        <w:rPr>
          <w:rFonts w:ascii="Times New Roman" w:hAnsi="Times New Roman"/>
          <w:color w:val="000000" w:themeColor="text1"/>
          <w14:textFill>
            <w14:solidFill>
              <w14:schemeClr w14:val="tx1"/>
            </w14:solidFill>
          </w14:textFill>
        </w:rPr>
        <w:fldChar w:fldCharType="begin">
          <w:fldData xml:space="preserve">PEVuZE5vdGU+PENpdGU+PEF1dGhvcj5DaGl1PC9BdXRob3I+PFllYXI+MjAxNDwvWWVhcj48UmVj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PEVuZE5vdGU+PENpdGU+PEF1dGhvcj5DaGl1PC9BdXRob3I+PFllYXI+MjAxNDwvWWVhcj48UmVj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"_ENREF_15" \o "Chen, 2008 #2898" </w:instrText>
      </w:r>
      <w:r>
        <w:fldChar w:fldCharType="separate"/>
      </w:r>
      <w:r>
        <w:rPr>
          <w:rFonts w:ascii="Times New Roman" w:hAnsi="Times New Roman"/>
          <w:color w:val="000000" w:themeColor="text1"/>
          <w14:textFill>
            <w14:solidFill>
              <w14:schemeClr w14:val="tx1"/>
            </w14:solidFill>
          </w14:textFill>
        </w:rPr>
        <w:t>Chen et al., 2008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"_ENREF_18" \o "Chiu, 2014 #2894" </w:instrText>
      </w:r>
      <w:r>
        <w:fldChar w:fldCharType="separate"/>
      </w:r>
      <w:r>
        <w:rPr>
          <w:rFonts w:ascii="Times New Roman" w:hAnsi="Times New Roman"/>
          <w:color w:val="000000" w:themeColor="text1"/>
          <w14:textFill>
            <w14:solidFill>
              <w14:schemeClr w14:val="tx1"/>
            </w14:solidFill>
          </w14:textFill>
        </w:rPr>
        <w:t>Chiu et al., 2014</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fldChar w:fldCharType="begin"/>
      </w:r>
      <w:r>
        <w:instrText xml:space="preserve"> HYPERLINK \l "_ENREF_66" \o "Chen, 2008 #2898" </w:instrText>
      </w:r>
      <w:r>
        <w:fldChar w:fldCharType="separate"/>
      </w:r>
      <w:r>
        <w:fldChar w:fldCharType="end"/>
      </w:r>
      <w:r>
        <w:rPr>
          <w:rFonts w:ascii="Times New Roman" w:hAnsi="Times New Roman"/>
          <w:color w:val="000000" w:themeColor="text1"/>
          <w14:textFill>
            <w14:solidFill>
              <w14:schemeClr w14:val="tx1"/>
            </w14:solidFill>
          </w14:textFill>
        </w:rPr>
        <w:t xml:space="preserve">. And EX3 was a group of lower layer neurons with the high accessible score of lower layer markers like Calb1, Cux1 </w:t>
      </w:r>
      <w:r>
        <w:rPr>
          <w:rFonts w:ascii="Times New Roman" w:hAnsi="Times New Roman"/>
          <w:color w:val="000000" w:themeColor="text1"/>
          <w14:textFill>
            <w14:solidFill>
              <w14:schemeClr w14:val="tx1"/>
            </w14:solidFill>
          </w14:textFill>
        </w:rPr>
        <w:fldChar w:fldCharType="begin">
          <w:fldData xml:space="preserve">PEVuZE5vdGU+PENpdGU+PEF1dGhvcj5HcmF5PC9BdXRob3I+PFllYXI+MjAxNzwvWWVhcj48UmVj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PEVuZE5vdGU+PENpdGU+PEF1dGhvcj5HcmF5PC9BdXRob3I+PFllYXI+MjAxNzwvWWVhcj48UmVj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"_ENREF_22" \o "Cubelos, 2010 #2895" </w:instrText>
      </w:r>
      <w:r>
        <w:fldChar w:fldCharType="separate"/>
      </w:r>
      <w:r>
        <w:rPr>
          <w:rFonts w:ascii="Times New Roman" w:hAnsi="Times New Roman"/>
          <w:color w:val="000000" w:themeColor="text1"/>
          <w14:textFill>
            <w14:solidFill>
              <w14:schemeClr w14:val="tx1"/>
            </w14:solidFill>
          </w14:textFill>
        </w:rPr>
        <w:t>Cubelos et al., 2010</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"_ENREF_30" \o "Gray, 2017 #2606" </w:instrText>
      </w:r>
      <w:r>
        <w:fldChar w:fldCharType="separate"/>
      </w:r>
      <w:r>
        <w:rPr>
          <w:rFonts w:ascii="Times New Roman" w:hAnsi="Times New Roman"/>
          <w:color w:val="000000" w:themeColor="text1"/>
          <w14:textFill>
            <w14:solidFill>
              <w14:schemeClr w14:val="tx1"/>
            </w14:solidFill>
          </w14:textFill>
        </w:rPr>
        <w:t>Gray et al., 2017</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(Figure 4B). Besides, EX3 cluster cells expanded at stage E14.5-E15.5, as expected given the timing of cortical layer formation </w:t>
      </w:r>
      <w:r>
        <w:rPr>
          <w:rFonts w:ascii="Times New Roman" w:hAnsi="Times New Roman"/>
          <w:color w:val="000000" w:themeColor="text1"/>
          <w14:textFill>
            <w14:solidFill>
              <w14:schemeClr w14:val="tx1"/>
            </w14:solidFill>
          </w14:textFill>
        </w:rPr>
        <w:fldChar w:fldCharType="begin">
          <w:fldData xml:space="preserve">PEVuZE5vdGU+PENpdGU+PEF1dGhvcj5Nb2x5bmVhdXg8L0F1dGhvcj48WWVhcj4yMDA3PC9ZZWFy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PEVuZE5vdGU+PENpdGU+PEF1dGhvcj5Nb2x5bmVhdXg8L0F1dGhvcj48WWVhcj4yMDA3PC9ZZWFy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"_ENREF_38" \o "Jabaudon, 2017 #2896" </w:instrText>
      </w:r>
      <w:r>
        <w:fldChar w:fldCharType="separate"/>
      </w:r>
      <w:r>
        <w:rPr>
          <w:rFonts w:ascii="Times New Roman" w:hAnsi="Times New Roman"/>
          <w:color w:val="000000" w:themeColor="text1"/>
          <w14:textFill>
            <w14:solidFill>
              <w14:schemeClr w14:val="tx1"/>
            </w14:solidFill>
          </w14:textFill>
        </w:rPr>
        <w:t>Jabaudon, 2017</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"_ENREF_57" \o "Molyneaux, 2007 #2900" </w:instrText>
      </w:r>
      <w:r>
        <w:fldChar w:fldCharType="separate"/>
      </w:r>
      <w:r>
        <w:rPr>
          <w:rFonts w:ascii="Times New Roman" w:hAnsi="Times New Roman"/>
          <w:color w:val="000000" w:themeColor="text1"/>
          <w14:textFill>
            <w14:solidFill>
              <w14:schemeClr w14:val="tx1"/>
            </w14:solidFill>
          </w14:textFill>
        </w:rPr>
        <w:t>Molyneaux et al., 2007</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(Figure 4D and 4E). Thus, scART clustered embryonic forebrain cells sensitively and construct the trajectory of neurogenesis and gliogenesis programs, precisely. </w:t>
      </w:r>
    </w:p>
    <w:p>
      <w:pP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br w:type="page"/>
      </w:r>
    </w:p>
    <w:p>
      <w:pPr>
        <w:spacing w:line="360" w:lineRule="auto"/>
        <w:jc w:val="both"/>
        <w:rPr>
          <w:rFonts w:ascii="Times New Roman" w:hAnsi="Times New Roman"/>
          <w:color w:val="000000" w:themeColor="text1"/>
          <w14:textFill>
            <w14:solidFill>
              <w14:schemeClr w14:val="tx1"/>
            </w14:solidFill>
          </w14:textFill>
        </w:rPr>
        <w:sectPr>
          <w:headerReference r:id="rId5" w:type="default"/>
          <w:type w:val="continuous"/>
          <w:pgSz w:w="11906" w:h="16838"/>
          <w:pgMar w:top="1440" w:right="1077" w:bottom="1440" w:left="1077" w:header="851" w:footer="992" w:gutter="0"/>
          <w:cols w:space="425" w:num="1"/>
          <w:docGrid w:type="lines" w:linePitch="312" w:charSpace="0"/>
        </w:sect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DISCUSSION</w:t>
      </w:r>
    </w:p>
    <w:p>
      <w:pPr>
        <w:spacing w:line="360" w:lineRule="auto"/>
        <w:jc w:val="both"/>
        <w:rPr>
          <w:ins w:id="158" w:author="admin" w:date="2021-04-19T20:06:00Z"/>
          <w:rFonts w:ascii="Times New Roman" w:hAnsi="Times New Roman"/>
          <w:color w:val="000000" w:themeColor="text1"/>
          <w14:textFill>
            <w14:solidFill>
              <w14:schemeClr w14:val="tx1"/>
            </w14:solidFill>
          </w14:textFill>
        </w:rPr>
      </w:pPr>
      <w:r>
        <w:rPr>
          <w:rFonts w:ascii="Times New Roman" w:hAnsi="Times New Roman" w:eastAsiaTheme="minorEastAsia"/>
          <w:color w:val="000000" w:themeColor="text1"/>
          <w:lang w:eastAsia="zh-CN"/>
          <w14:textFill>
            <w14:solidFill>
              <w14:schemeClr w14:val="tx1"/>
            </w14:solidFill>
          </w14:textFill>
        </w:rPr>
        <w:t xml:space="preserve">In summary, we </w:t>
      </w:r>
      <w:r>
        <w:rPr>
          <w:rFonts w:ascii="Times New Roman" w:hAnsi="Times New Roman"/>
          <w:color w:val="000000" w:themeColor="text1"/>
          <w14:textFill>
            <w14:solidFill>
              <w14:schemeClr w14:val="tx1"/>
            </w14:solidFill>
          </w14:textFill>
        </w:rPr>
        <w:t>propose scART, a powerful bioinformatics tool for clustering and trajectory construction for interpreting single cell epigenetic data. Without any prior information, scART fully utilizes the genome-wide accessibility profiles to separate cell populations. In order to reduce the noise and make it easier to identify the underlying structure from sparse, high dimensional scATAC-seq data, scART imputed the dropouts by KNN imputation and ameliorated the technical and biological biases through TF-IDF transformation. Furthermore, scART evaluated cell-to-cell similarity using cosine similarity, a noise-tolerant similarity metric for sparse and high dimensional data analysis. The dimensions of similarity matrix were reduced for downstream analysis including clustering, visualization and trajectory construction. Based on the clustering results,</w:t>
      </w:r>
      <w:r>
        <w:rPr>
          <w:rFonts w:ascii="Times New Roman" w:hAnsi="Times New Roman"/>
        </w:rPr>
        <w:t xml:space="preserve"> </w:t>
      </w:r>
      <w:bookmarkStart w:id="122" w:name="OLE_LINK126"/>
      <w:bookmarkStart w:id="123" w:name="OLE_LINK125"/>
      <w:r>
        <w:rPr>
          <w:rFonts w:ascii="Times New Roman" w:hAnsi="Times New Roman"/>
          <w:color w:val="000000" w:themeColor="text1"/>
          <w14:textFill>
            <w14:solidFill>
              <w14:schemeClr w14:val="tx1"/>
            </w14:solidFill>
          </w14:textFill>
        </w:rPr>
        <w:t>gene accessible score</w:t>
      </w:r>
      <w:bookmarkEnd w:id="122"/>
      <w:bookmarkEnd w:id="123"/>
      <w:r>
        <w:rPr>
          <w:rFonts w:ascii="Times New Roman" w:hAnsi="Times New Roman"/>
          <w:color w:val="000000" w:themeColor="text1"/>
          <w14:textFill>
            <w14:solidFill>
              <w14:schemeClr w14:val="tx1"/>
            </w14:solidFill>
          </w14:textFill>
        </w:rPr>
        <w:t xml:space="preserve"> was calculated by aggregating accessible regions around TSS of each gene and cell types were identified based on the gene accessible score of well-known cell type markers. </w:t>
      </w:r>
      <w:ins w:id="159" w:author="admin" w:date="2021-04-19T20:06:00Z">
        <w:r>
          <w:rPr>
            <w:rFonts w:ascii="Times New Roman" w:hAnsi="Times New Roman"/>
            <w:color w:val="000000" w:themeColor="text1"/>
            <w14:textFill>
              <w14:solidFill>
                <w14:schemeClr w14:val="tx1"/>
              </w14:solidFill>
            </w14:textFill>
          </w:rPr>
          <w:t>scART</w:t>
        </w:r>
      </w:ins>
      <w:ins w:id="160" w:author="admin" w:date="2021-04-19T20:06:00Z">
        <w:r>
          <w:rPr>
            <w:rFonts w:ascii="Times New Roman" w:hAnsi="Times New Roman" w:eastAsiaTheme="minorEastAsia"/>
            <w:color w:val="000000" w:themeColor="text1"/>
            <w:lang w:eastAsia="zh-CN"/>
            <w14:textFill>
              <w14:solidFill>
                <w14:schemeClr w14:val="tx1"/>
              </w14:solidFill>
            </w14:textFill>
          </w:rPr>
          <w:t xml:space="preserve"> also incorporated chromVAR</w:t>
        </w:r>
      </w:ins>
      <w:ins w:id="161" w:author="admin" w:date="2021-04-19T20:06:00Z">
        <w:r>
          <w:rPr>
            <w:rFonts w:ascii="Times New Roman" w:hAnsi="Times New Roman"/>
            <w:color w:val="000000" w:themeColor="text1"/>
            <w14:textFill>
              <w14:solidFill>
                <w14:schemeClr w14:val="tx1"/>
              </w14:solidFill>
            </w14:textFill>
          </w:rPr>
          <w:t xml:space="preserve"> to estimate the motif variability. Furthermore, scART is applicable to most single-cell chromatin detection techniques including sci-ATAC-seq, snATAC-seq, and SHARE-seq.</w:t>
        </w:r>
      </w:ins>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ins w:id="162" w:author="Microsoft Office User" w:date="2021-03-29T18:51:00Z"/>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Through extensive benchmark, we have demonstrated that scART outperforms existing methods substantially in clustering accuracy, robustness and sensitivity. The superiority of scART can be attributed to the strategies for noise reduction performed before downstream analysis. Differing from previous methods, scART first adopts data imputation strategy to replacing zero values within scATAC-seq dataset. Removing zeroes could make it easier to identify the underlying structure of the data like cell cluster, cellular trajectories and et al.</w:t>
      </w:r>
      <w:r>
        <w:rPr>
          <w:rFonts w:ascii="Times New Roman" w:hAnsi="Times New Roman" w:eastAsiaTheme="minorEastAsia"/>
          <w:color w:val="000000" w:themeColor="text1"/>
          <w:lang w:eastAsia="zh-CN"/>
          <w14:textFill>
            <w14:solidFill>
              <w14:schemeClr w14:val="tx1"/>
            </w14:solidFill>
          </w14:textFill>
        </w:rPr>
        <w:t xml:space="preserve"> Besides, unlike snapATAC, scART normalizes binary values in matrix before evaluating cell-to-cell similarity by TF-IDF transformation. After transformation, differences owing to uneven sequencing depth can be ameliorated and cell-specific accessible regions can be extracted since the values of these regions in matrix were up-weighted.</w:t>
      </w: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Although, snapATAC is capable to uncover rare populations, we find that scART is more sensitive to dissect rare populations that sharing similar accessibility profiles with the abundant cell types</w:t>
      </w:r>
      <w:bookmarkStart w:id="124" w:name="OLE_LINK8"/>
      <w:bookmarkStart w:id="125" w:name="OLE_LINK7"/>
      <w:r>
        <w:rPr>
          <w:rFonts w:ascii="Times New Roman" w:hAnsi="Times New Roman"/>
          <w:color w:val="000000" w:themeColor="text1"/>
          <w14:textFill>
            <w14:solidFill>
              <w14:schemeClr w14:val="tx1"/>
            </w14:solidFill>
          </w14:textFill>
        </w:rPr>
        <w:t xml:space="preserve">. One of the reason for the undesirable performance of snapATAC might subjected to the clustering algorithm it used. Since snapATAC </w:t>
      </w:r>
      <w:bookmarkEnd w:id="124"/>
      <w:bookmarkEnd w:id="125"/>
      <w:r>
        <w:rPr>
          <w:rFonts w:ascii="Times New Roman" w:hAnsi="Times New Roman"/>
          <w:color w:val="000000" w:themeColor="text1"/>
          <w14:textFill>
            <w14:solidFill>
              <w14:schemeClr w14:val="tx1"/>
            </w14:solidFill>
          </w14:textFill>
        </w:rPr>
        <w:t>clustered cells using a graph-based clustering method, Louvain algorithm, which identified highly interconnected cells in the graph-structure by representing cells as nodes connected by edges to their k nearest neighbors, assuming equally sized cell populations. Thus, using Louvain algorithm to identify clusters based on KNN graph lacks the sensitivity to detect rare populations with an extremely small percentage. The other reasons is that snapATAC hasn’t imputed dropouts which can largely affect the calculation of Jaccard similarity matrix, since Jaccard Index is sensitive to noise.</w:t>
      </w: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r>
        <w:rPr>
          <w:rFonts w:ascii="Times New Roman" w:hAnsi="Times New Roman" w:eastAsiaTheme="minorEastAsia"/>
          <w:color w:val="000000" w:themeColor="text1"/>
          <w:lang w:eastAsia="zh-CN"/>
          <w14:textFill>
            <w14:solidFill>
              <w14:schemeClr w14:val="tx1"/>
            </w14:solidFill>
          </w14:textFill>
        </w:rPr>
        <w:t xml:space="preserve">With the improvement of scATAC-seq technologies, the scale of cells increased in the exponential. In a massive high throughput scATAC-seq experiment, processing millions of cells increases the computational cost quadratically. Especially, with the increase of cell numbers, calculating cell-pairwise similarity matrix becomes computationally infeasible for large-scale dataset. In order to solve the computational requirement of massive datasets, snapATAC applied Nyström method to calculate the low-dimensional embedding for large-scale dataset. snapATAC used the sampled subset of K cells to break the symmetric kernel matrix calculated using normalized Jaccard coefficient. Since the cosine similarity matrix is also a symmetric matrix that can replace the Jaccard coefficient matrix in snapATAC, the Nyström method is also suitable for scART. Because cosine similarity matrix is more robustness to noise, using the cosine similarity matrix might improve the clustering accuracy for large-scale dataset analysis. </w:t>
      </w: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r>
        <w:rPr>
          <w:rFonts w:ascii="Times New Roman" w:hAnsi="Times New Roman" w:eastAsiaTheme="minorEastAsia"/>
          <w:color w:val="000000" w:themeColor="text1"/>
          <w:lang w:eastAsia="zh-CN"/>
          <w14:textFill>
            <w14:solidFill>
              <w14:schemeClr w14:val="tx1"/>
            </w14:solidFill>
          </w14:textFill>
        </w:rPr>
        <w:t>To benchmark the size of bins, w</w:t>
      </w:r>
      <w:r>
        <w:rPr>
          <w:rFonts w:ascii="Times New Roman" w:hAnsi="Times New Roman"/>
          <w:color w:val="000000" w:themeColor="text1"/>
          <w14:textFill>
            <w14:solidFill>
              <w14:schemeClr w14:val="tx1"/>
            </w14:solidFill>
          </w14:textFill>
        </w:rPr>
        <w:t>e compared the clustering accuracy of scART across different bin size resolution 5kb, 10kb, 15kb and 20kb (Figure S1B), measured by the adjusted Rand Index (ARI), Normalized Mutual Information (NMI) and homogeneity score (Methods). We found that scART performed better with 5kb resolution. SnapATAC reported that bin size in the range from 1 to 10 kb appeared to work well on all of the benchmarks. In consideration of the computational cost and resolution, we choose 5 kb as the default bin size for all the analysis in this work.</w:t>
      </w:r>
    </w:p>
    <w:p>
      <w:pPr>
        <w:spacing w:line="360" w:lineRule="auto"/>
        <w:jc w:val="both"/>
        <w:rPr>
          <w:rFonts w:ascii="Times New Roman" w:hAnsi="Times New Roman"/>
          <w:color w:val="000000" w:themeColor="text1"/>
          <w:lang w:eastAsia="zh-CN"/>
          <w14:textFill>
            <w14:solidFill>
              <w14:schemeClr w14:val="tx1"/>
            </w14:solidFill>
          </w14:textFill>
        </w:rPr>
      </w:pP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r>
        <w:rPr>
          <w:rFonts w:ascii="Times New Roman" w:hAnsi="Times New Roman"/>
          <w:color w:val="000000" w:themeColor="text1"/>
          <w14:textFill>
            <w14:solidFill>
              <w14:schemeClr w14:val="tx1"/>
            </w14:solidFill>
          </w14:textFill>
        </w:rPr>
        <w:t xml:space="preserve">Despite these advantages of scART, there are still challenges unaddressed. </w:t>
      </w:r>
      <w:r>
        <w:rPr>
          <w:rFonts w:ascii="Times New Roman" w:hAnsi="Times New Roman"/>
          <w:color w:val="000000"/>
        </w:rPr>
        <w:t>scART</w:t>
      </w:r>
      <w:r>
        <w:rPr>
          <w:rFonts w:ascii="Times New Roman" w:hAnsi="Times New Roman" w:eastAsiaTheme="minorEastAsia"/>
          <w:color w:val="000000" w:themeColor="text1"/>
          <w:lang w:eastAsia="zh-CN"/>
          <w14:textFill>
            <w14:solidFill>
              <w14:schemeClr w14:val="tx1"/>
            </w14:solidFill>
          </w14:textFill>
        </w:rPr>
        <w:t xml:space="preserve"> asks users to define the parameters varied with datasets and small value of parameters were required to identify rare population cells. </w:t>
      </w:r>
      <w:r>
        <w:rPr>
          <w:rFonts w:ascii="Times New Roman" w:hAnsi="Times New Roman"/>
          <w:color w:val="000000" w:themeColor="text1"/>
          <w14:textFill>
            <w14:solidFill>
              <w14:schemeClr w14:val="tx1"/>
            </w14:solidFill>
          </w14:textFill>
        </w:rPr>
        <w:t xml:space="preserve">In the future, </w:t>
      </w:r>
      <w:r>
        <w:rPr>
          <w:rFonts w:ascii="Times New Roman" w:hAnsi="Times New Roman" w:eastAsiaTheme="minorEastAsia"/>
          <w:color w:val="000000" w:themeColor="text1"/>
          <w:lang w:eastAsia="zh-CN"/>
          <w14:textFill>
            <w14:solidFill>
              <w14:schemeClr w14:val="tx1"/>
            </w14:solidFill>
          </w14:textFill>
        </w:rPr>
        <w:t>we could adopt automatic clustering algorithms to make it more user-friendly. And for big scale dataset, users can adopt other more scalable clustering methods based on the low-dimensional matrix for clustering. In general, there are still lots of improvement needed to be performed.</w:t>
      </w:r>
    </w:p>
    <w:bookmarkEnd w:id="0"/>
    <w:p>
      <w:pPr>
        <w:jc w:val="both"/>
        <w:rPr>
          <w:rFonts w:ascii="Times New Roman" w:hAnsi="Times New Roman"/>
          <w:color w:val="000000" w:themeColor="text1"/>
          <w:lang w:eastAsia="zh-CN"/>
          <w14:textFill>
            <w14:solidFill>
              <w14:schemeClr w14:val="tx1"/>
            </w14:solidFill>
          </w14:textFill>
        </w:rPr>
      </w:pPr>
      <w:r>
        <w:rPr>
          <w:rFonts w:ascii="Times New Roman" w:hAnsi="Times New Roman"/>
          <w:color w:val="000000" w:themeColor="text1"/>
          <w:lang w:eastAsia="zh-CN"/>
          <w14:textFill>
            <w14:solidFill>
              <w14:schemeClr w14:val="tx1"/>
            </w14:solidFill>
          </w14:textFill>
        </w:rPr>
        <w:br w:type="page"/>
      </w:r>
    </w:p>
    <w:bookmarkEnd w:id="1"/>
    <w:p>
      <w:pPr>
        <w:spacing w:line="360" w:lineRule="auto"/>
        <w:jc w:val="both"/>
        <w:rPr>
          <w:rFonts w:ascii="Times New Roman" w:hAnsi="Times New Roman"/>
          <w:color w:val="000000" w:themeColor="text1"/>
          <w:lang w:eastAsia="zh-CN"/>
          <w14:textFill>
            <w14:solidFill>
              <w14:schemeClr w14:val="tx1"/>
            </w14:solidFill>
          </w14:textFill>
        </w:rPr>
      </w:pPr>
      <w:r>
        <w:rPr>
          <w:rFonts w:ascii="Times New Roman" w:hAnsi="Times New Roman"/>
          <w:color w:val="000000" w:themeColor="text1"/>
          <w:lang w:eastAsia="zh-CN"/>
          <w14:textFill>
            <w14:solidFill>
              <w14:schemeClr w14:val="tx1"/>
            </w14:solidFill>
          </w14:textFill>
        </w:rPr>
        <w:t>METHODS</w:t>
      </w:r>
    </w:p>
    <w:p>
      <w:pPr>
        <w:spacing w:line="360" w:lineRule="auto"/>
        <w:jc w:val="both"/>
        <w:rPr>
          <w:rFonts w:ascii="Times New Roman" w:hAnsi="Times New Roman"/>
          <w:color w:val="000000" w:themeColor="text1"/>
          <w:lang w:eastAsia="zh-CN"/>
          <w14:textFill>
            <w14:solidFill>
              <w14:schemeClr w14:val="tx1"/>
            </w14:solidFill>
          </w14:textFill>
        </w:rPr>
      </w:pPr>
      <w:r>
        <w:rPr>
          <w:rFonts w:ascii="Times New Roman" w:hAnsi="Times New Roman"/>
          <w:color w:val="000000" w:themeColor="text1"/>
          <w:lang w:eastAsia="zh-CN"/>
          <w14:textFill>
            <w14:solidFill>
              <w14:schemeClr w14:val="tx1"/>
            </w14:solidFill>
          </w14:textFill>
        </w:rPr>
        <w:t>KEY RESOURCES TABLE</w:t>
      </w: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p>
    <w:p>
      <w:pPr>
        <w:spacing w:line="360" w:lineRule="auto"/>
        <w:jc w:val="both"/>
        <w:rPr>
          <w:rFonts w:ascii="Times New Roman" w:hAnsi="Times New Roman"/>
          <w:color w:val="000000" w:themeColor="text1"/>
          <w:lang w:eastAsia="zh-CN"/>
          <w14:textFill>
            <w14:solidFill>
              <w14:schemeClr w14:val="tx1"/>
            </w14:solidFill>
          </w14:textFill>
        </w:rPr>
      </w:pPr>
      <w:r>
        <w:rPr>
          <w:rFonts w:ascii="Times New Roman" w:hAnsi="Times New Roman"/>
          <w:color w:val="000000" w:themeColor="text1"/>
          <w:lang w:eastAsia="zh-CN"/>
          <w14:textFill>
            <w14:solidFill>
              <w14:schemeClr w14:val="tx1"/>
            </w14:solidFill>
          </w14:textFill>
        </w:rPr>
        <w:t>LEAD CONTACT AND MATERIALS AVAILABILITY</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Further information and requests for resources and reagents should be directed to and will be fulfilled by the Lead Contact, Li Shen (</w:t>
      </w:r>
      <w:r>
        <w:fldChar w:fldCharType="begin"/>
      </w:r>
      <w:r>
        <w:instrText xml:space="preserve"> HYPERLINK "mailto:li_shen@zju.edu.cn)" </w:instrText>
      </w:r>
      <w:r>
        <w:fldChar w:fldCharType="separate"/>
      </w:r>
      <w:r>
        <w:rPr>
          <w:rStyle w:val="25"/>
          <w:rFonts w:ascii="Times New Roman" w:hAnsi="Times New Roman"/>
        </w:rPr>
        <w:t>li_shen@zju.edu.cn)</w:t>
      </w:r>
      <w:r>
        <w:rPr>
          <w:rStyle w:val="25"/>
          <w:rFonts w:ascii="Times New Roman" w:hAnsi="Times New Roman"/>
        </w:rPr>
        <w:fldChar w:fldCharType="end"/>
      </w:r>
      <w:r>
        <w:rPr>
          <w:rFonts w:ascii="Times New Roman" w:hAnsi="Times New Roman"/>
          <w:color w:val="000000" w:themeColor="text1"/>
          <w14:textFill>
            <w14:solidFill>
              <w14:schemeClr w14:val="tx1"/>
            </w14:solidFill>
          </w14:textFill>
        </w:rPr>
        <w:t>.</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r>
        <w:rPr>
          <w:rFonts w:ascii="Times New Roman" w:hAnsi="Times New Roman" w:eastAsiaTheme="minorEastAsia"/>
          <w:color w:val="000000" w:themeColor="text1"/>
          <w:lang w:eastAsia="zh-CN"/>
          <w14:textFill>
            <w14:solidFill>
              <w14:schemeClr w14:val="tx1"/>
            </w14:solidFill>
          </w14:textFill>
        </w:rPr>
        <w:t>METHOD DETAILS</w:t>
      </w: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r>
        <w:rPr>
          <w:rFonts w:hint="eastAsia" w:ascii="Times New Roman" w:hAnsi="Times New Roman" w:eastAsiaTheme="minorEastAsia"/>
          <w:color w:val="000000" w:themeColor="text1"/>
          <w:lang w:eastAsia="zh-CN"/>
          <w14:textFill>
            <w14:solidFill>
              <w14:schemeClr w14:val="tx1"/>
            </w14:solidFill>
          </w14:textFill>
        </w:rPr>
        <w:t xml:space="preserve">Sequencing reads alignment and counting </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eastAsiaTheme="minorEastAsia"/>
          <w:color w:val="000000" w:themeColor="text1"/>
          <w:lang w:eastAsia="zh-CN"/>
          <w14:textFill>
            <w14:solidFill>
              <w14:schemeClr w14:val="tx1"/>
            </w14:solidFill>
          </w14:textFill>
        </w:rPr>
        <w:t xml:space="preserve">Single cell ATAC-seq datasets are aligned to the corresponding reference genome (i.e. mm10 or hg19) using STAR </w:t>
      </w:r>
      <w:r>
        <w:rPr>
          <w:rFonts w:ascii="Times New Roman" w:hAnsi="Times New Roman"/>
          <w:color w:val="000000" w:themeColor="text1"/>
          <w14:textFill>
            <w14:solidFill>
              <w14:schemeClr w14:val="tx1"/>
            </w14:solidFill>
          </w14:textFill>
        </w:rPr>
        <w:t>(v.2.4.2)</w:t>
      </w:r>
      <w:r>
        <w:rPr>
          <w:rFonts w:ascii="Times New Roman" w:hAnsi="Times New Roman" w:eastAsiaTheme="minorEastAsia"/>
          <w:color w:val="000000" w:themeColor="text1"/>
          <w:lang w:eastAsia="zh-CN"/>
          <w14:textFill>
            <w14:solidFill>
              <w14:schemeClr w14:val="tx1"/>
            </w14:solidFill>
          </w14:textFill>
        </w:rPr>
        <w:t xml:space="preserve"> in pair-end mode </w:t>
      </w:r>
      <w:r>
        <w:rPr>
          <w:rFonts w:ascii="Times New Roman" w:hAnsi="Times New Roman"/>
          <w:color w:val="000000" w:themeColor="text1"/>
          <w14:textFill>
            <w14:solidFill>
              <w14:schemeClr w14:val="tx1"/>
            </w14:solidFill>
          </w14:textFill>
        </w:rPr>
        <w:t>applying the parameters --alignIntronMax 1, --alignIntronMin 2 and --alignMatesGapMax 2,000</w:t>
      </w:r>
      <w:r>
        <w:rPr>
          <w:rFonts w:ascii="Times New Roman" w:hAnsi="Times New Roman" w:eastAsiaTheme="minorEastAsia"/>
          <w:color w:val="000000" w:themeColor="text1"/>
          <w:lang w:eastAsia="zh-CN"/>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 xml:space="preserve">Mapped reads were filtered and sorted with SAMtools (v.0.1.19) by default. Using filtered and sorted bam file, the open chromatin fragments overlapping with uniform-sized (default 5kb) genome bins in each cell were counted to generate raw </w:t>
      </w:r>
      <w:r>
        <w:rPr>
          <w:rFonts w:hint="eastAsia" w:ascii="Times New Roman" w:hAnsi="Times New Roman"/>
          <w:color w:val="000000" w:themeColor="text1"/>
          <w14:textFill>
            <w14:solidFill>
              <w14:schemeClr w14:val="tx1"/>
            </w14:solidFill>
          </w14:textFill>
        </w:rPr>
        <w:t>cell-by-bin</w:t>
      </w:r>
      <w:r>
        <w:rPr>
          <w:rFonts w:ascii="Times New Roman" w:hAnsi="Times New Roman"/>
          <w:color w:val="000000" w:themeColor="text1"/>
          <w14:textFill>
            <w14:solidFill>
              <w14:schemeClr w14:val="tx1"/>
            </w14:solidFill>
          </w14:textFill>
        </w:rPr>
        <w:t xml:space="preserve"> count matrix. </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lang w:eastAsia="zh-CN"/>
          <w14:textFill>
            <w14:solidFill>
              <w14:schemeClr w14:val="tx1"/>
            </w14:solidFill>
          </w14:textFill>
        </w:rPr>
        <w:t>F</w:t>
      </w:r>
      <w:r>
        <w:rPr>
          <w:rFonts w:ascii="Times New Roman" w:hAnsi="Times New Roman"/>
          <w:color w:val="000000" w:themeColor="text1"/>
          <w14:textFill>
            <w14:solidFill>
              <w14:schemeClr w14:val="tx1"/>
            </w14:solidFill>
          </w14:textFill>
        </w:rPr>
        <w:t>or evaluation of</w:t>
      </w:r>
      <w:r>
        <w:rPr>
          <w:rFonts w:ascii="Times New Roman" w:hAnsi="Times New Roman"/>
        </w:rPr>
        <w:t xml:space="preserve"> </w:t>
      </w:r>
      <w:r>
        <w:rPr>
          <w:rFonts w:ascii="Times New Roman" w:hAnsi="Times New Roman"/>
          <w:color w:val="000000" w:themeColor="text1"/>
          <w14:textFill>
            <w14:solidFill>
              <w14:schemeClr w14:val="tx1"/>
            </w14:solidFill>
          </w14:textFill>
        </w:rPr>
        <w:t>computational methods rely on</w:t>
      </w:r>
      <w:r>
        <w:rPr>
          <w:rFonts w:ascii="Times New Roman" w:hAnsi="Times New Roman"/>
        </w:rPr>
        <w:t xml:space="preserve"> </w:t>
      </w:r>
      <w:r>
        <w:rPr>
          <w:rFonts w:ascii="Times New Roman" w:hAnsi="Times New Roman"/>
          <w:color w:val="000000" w:themeColor="text1"/>
          <w14:textFill>
            <w14:solidFill>
              <w14:schemeClr w14:val="tx1"/>
            </w14:solidFill>
          </w14:textFill>
        </w:rPr>
        <w:t xml:space="preserve">pre-defined accessibility peaks, candidate features were defined by peak calling with MACS2 in each bulk profile merged per cell type (v.2.1.2, with q &lt; 0.001 and nomodel parameters). All of the peaks called by each dataset or cell type were merged to generate a catalog of accessible chromatin regions. The open chromatin fragments overlapping with peaks in each cell were counted to generate raw </w:t>
      </w:r>
      <w:r>
        <w:rPr>
          <w:rFonts w:hint="eastAsia" w:ascii="Times New Roman" w:hAnsi="Times New Roman"/>
          <w:color w:val="000000" w:themeColor="text1"/>
          <w14:textFill>
            <w14:solidFill>
              <w14:schemeClr w14:val="tx1"/>
            </w14:solidFill>
          </w14:textFill>
        </w:rPr>
        <w:t>cell-by-peak</w:t>
      </w:r>
      <w:r>
        <w:rPr>
          <w:rFonts w:ascii="Times New Roman" w:hAnsi="Times New Roman"/>
          <w:color w:val="000000" w:themeColor="text1"/>
          <w14:textFill>
            <w14:solidFill>
              <w14:schemeClr w14:val="tx1"/>
            </w14:solidFill>
          </w14:textFill>
        </w:rPr>
        <w:t xml:space="preserve"> count matrix</w:t>
      </w: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r>
        <w:rPr>
          <w:rFonts w:ascii="Times New Roman" w:hAnsi="Times New Roman" w:eastAsiaTheme="minorEastAsia"/>
          <w:color w:val="000000" w:themeColor="text1"/>
          <w:lang w:eastAsia="zh-CN"/>
          <w14:textFill>
            <w14:solidFill>
              <w14:schemeClr w14:val="tx1"/>
            </w14:solidFill>
          </w14:textFill>
        </w:rPr>
        <w:t>Matrix binarization</w:t>
      </w:r>
    </w:p>
    <w:p>
      <w:pPr>
        <w:spacing w:line="360" w:lineRule="auto"/>
        <w:jc w:val="both"/>
        <w:rPr>
          <w:rFonts w:ascii="Times New Roman" w:hAnsi="Times New Roman"/>
          <w:color w:val="000000" w:themeColor="text1"/>
          <w14:textFill>
            <w14:solidFill>
              <w14:schemeClr w14:val="tx1"/>
            </w14:solidFill>
          </w14:textFill>
        </w:rPr>
      </w:pPr>
      <w:r>
        <w:rPr>
          <w:rFonts w:hint="eastAsia" w:ascii="Times New Roman" w:hAnsi="Times New Roman" w:eastAsiaTheme="minorEastAsia"/>
          <w:color w:val="000000" w:themeColor="text1"/>
          <w:lang w:eastAsia="zh-CN"/>
          <w14:textFill>
            <w14:solidFill>
              <w14:schemeClr w14:val="tx1"/>
            </w14:solidFill>
          </w14:textFill>
        </w:rPr>
        <w:t xml:space="preserve">In the </w:t>
      </w:r>
      <w:r>
        <w:rPr>
          <w:rFonts w:hint="eastAsia" w:ascii="Times New Roman" w:hAnsi="Times New Roman"/>
          <w:color w:val="000000" w:themeColor="text1"/>
          <w14:textFill>
            <w14:solidFill>
              <w14:schemeClr w14:val="tx1"/>
            </w14:solidFill>
          </w14:textFill>
        </w:rPr>
        <w:t>cell-by-bin</w:t>
      </w:r>
      <w:r>
        <w:rPr>
          <w:rFonts w:ascii="Times New Roman" w:hAnsi="Times New Roman" w:eastAsiaTheme="minorEastAsia"/>
          <w:color w:val="000000" w:themeColor="text1"/>
          <w:lang w:eastAsia="zh-CN"/>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 xml:space="preserve">count </w:t>
      </w:r>
      <w:r>
        <w:rPr>
          <w:rFonts w:ascii="Times New Roman" w:hAnsi="Times New Roman" w:eastAsiaTheme="minorEastAsia"/>
          <w:color w:val="000000" w:themeColor="text1"/>
          <w:lang w:eastAsia="zh-CN"/>
          <w14:textFill>
            <w14:solidFill>
              <w14:schemeClr w14:val="tx1"/>
            </w14:solidFill>
          </w14:textFill>
        </w:rPr>
        <w:t>matrix, we found that</w:t>
      </w:r>
      <w:r>
        <w:rPr>
          <w:rFonts w:hint="eastAsia" w:ascii="Times New Roman" w:hAnsi="Times New Roman" w:eastAsiaTheme="minorEastAsia"/>
          <w:color w:val="000000" w:themeColor="text1"/>
          <w:lang w:eastAsia="zh-CN"/>
          <w14:textFill>
            <w14:solidFill>
              <w14:schemeClr w14:val="tx1"/>
            </w14:solidFill>
          </w14:textFill>
        </w:rPr>
        <w:t xml:space="preserve"> </w:t>
      </w:r>
      <w:r>
        <w:rPr>
          <w:rFonts w:ascii="Times New Roman" w:hAnsi="Times New Roman" w:eastAsiaTheme="minorEastAsia"/>
          <w:color w:val="000000" w:themeColor="text1"/>
          <w:lang w:eastAsia="zh-CN"/>
          <w14:textFill>
            <w14:solidFill>
              <w14:schemeClr w14:val="tx1"/>
            </w14:solidFill>
          </w14:textFill>
        </w:rPr>
        <w:t xml:space="preserve">the vast majority of the values is “0”, indicating either the real profile of inaccessible (closed chromatin) or missing data. Due to the low copy number of DNA molecules, </w:t>
      </w:r>
      <w:r>
        <w:rPr>
          <w:rFonts w:ascii="Times New Roman" w:hAnsi="Times New Roman"/>
          <w:color w:val="000000" w:themeColor="text1"/>
          <w14:textFill>
            <w14:solidFill>
              <w14:schemeClr w14:val="tx1"/>
            </w14:solidFill>
          </w14:textFill>
        </w:rPr>
        <w:t>the count matrix was converted into a binary matrix, in which all of non-zero elements were replaced by “1”.</w:t>
      </w: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r>
        <w:rPr>
          <w:rFonts w:hint="eastAsia" w:ascii="Times New Roman" w:hAnsi="Times New Roman" w:eastAsiaTheme="minorEastAsia"/>
          <w:color w:val="000000" w:themeColor="text1"/>
          <w:lang w:eastAsia="zh-CN"/>
          <w14:textFill>
            <w14:solidFill>
              <w14:schemeClr w14:val="tx1"/>
            </w14:solidFill>
          </w14:textFill>
        </w:rPr>
        <w:t>Data</w:t>
      </w:r>
      <w:r>
        <w:rPr>
          <w:rFonts w:ascii="Times New Roman" w:hAnsi="Times New Roman" w:eastAsiaTheme="minorEastAsia"/>
          <w:color w:val="000000" w:themeColor="text1"/>
          <w:lang w:eastAsia="zh-CN"/>
          <w14:textFill>
            <w14:solidFill>
              <w14:schemeClr w14:val="tx1"/>
            </w14:solidFill>
          </w14:textFill>
        </w:rPr>
        <w:t xml:space="preserve"> imputation</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Due to the limitation of </w:t>
      </w:r>
      <w:bookmarkStart w:id="126" w:name="OLE_LINK111"/>
      <w:r>
        <w:rPr>
          <w:rFonts w:ascii="Times New Roman" w:hAnsi="Times New Roman"/>
          <w:color w:val="000000" w:themeColor="text1"/>
          <w14:textFill>
            <w14:solidFill>
              <w14:schemeClr w14:val="tx1"/>
            </w14:solidFill>
          </w14:textFill>
        </w:rPr>
        <w:t>scATAC-seq</w:t>
      </w:r>
      <w:bookmarkEnd w:id="126"/>
      <w:r>
        <w:rPr>
          <w:rFonts w:ascii="Times New Roman" w:hAnsi="Times New Roman"/>
          <w:color w:val="000000" w:themeColor="text1"/>
          <w14:textFill>
            <w14:solidFill>
              <w14:schemeClr w14:val="tx1"/>
            </w14:solidFill>
          </w14:textFill>
        </w:rPr>
        <w:t xml:space="preserve"> technologies, scATAC-seq data generally contains many missing values or dropouts. The dropout events can largely increase the noise in scATAC-seq data. Thus, we adopt KNN imputation. </w:t>
      </w:r>
      <w:r>
        <w:rPr>
          <w:rFonts w:ascii="Times New Roman" w:hAnsi="Times New Roman" w:eastAsiaTheme="minorEastAsia"/>
          <w:color w:val="000000" w:themeColor="text1"/>
          <w:lang w:eastAsia="zh-CN"/>
          <w14:textFill>
            <w14:solidFill>
              <w14:schemeClr w14:val="tx1"/>
            </w14:solidFill>
          </w14:textFill>
        </w:rPr>
        <w:t xml:space="preserve">KNN imputation fills in the missing data determined by the nearest neighbors with different weights, which is reducing by the distance to the missing value. </w:t>
      </w:r>
      <w:r>
        <w:rPr>
          <w:rFonts w:ascii="Times New Roman" w:hAnsi="Times New Roman"/>
          <w:color w:val="000000" w:themeColor="text1"/>
          <w14:textFill>
            <w14:solidFill>
              <w14:schemeClr w14:val="tx1"/>
            </w14:solidFill>
          </w14:textFill>
        </w:rPr>
        <w:t xml:space="preserve">According to the distribution of accessible regions in the whole genome, the open state of a region often correlated with other open regions, for example, most gene promoters were </w:t>
      </w:r>
      <w:r>
        <w:rPr>
          <w:rFonts w:ascii="Times New Roman" w:hAnsi="Times New Roman"/>
          <w:color w:val="000000"/>
        </w:rPr>
        <w:t>correlated with at least one accessible peaks within 500 kilobases</w:t>
      </w:r>
      <w:r>
        <w:rPr>
          <w:rFonts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lang w:eastAsia="zh-CN"/>
          <w14:textFill>
            <w14:solidFill>
              <w14:schemeClr w14:val="tx1"/>
            </w14:solidFill>
          </w14:textFill>
        </w:rPr>
        <w:t xml:space="preserve">of TSS </w:t>
      </w:r>
      <w:r>
        <w:rPr>
          <w:rFonts w:ascii="Times New Roman" w:hAnsi="Times New Roman" w:eastAsia="仿宋"/>
        </w:rPr>
        <w:fldChar w:fldCharType="begin">
          <w:fldData xml:space="preserve">PEVuZE5vdGU+PENpdGU+PEF1dGhvcj5EYW88L0F1dGhvcj48WWVhcj4yMDE3PC9ZZWFyPjxSZWNO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</w:fldData>
        </w:fldChar>
      </w:r>
      <w:r>
        <w:rPr>
          <w:rFonts w:ascii="Times New Roman" w:hAnsi="Times New Roman" w:eastAsia="仿宋"/>
        </w:rPr>
        <w:instrText xml:space="preserve"> ADDIN EN.CITE </w:instrText>
      </w:r>
      <w:r>
        <w:rPr>
          <w:rFonts w:ascii="Times New Roman" w:hAnsi="Times New Roman" w:eastAsia="仿宋"/>
        </w:rPr>
        <w:fldChar w:fldCharType="begin">
          <w:fldData xml:space="preserve">PEVuZE5vdGU+PENpdGU+PEF1dGhvcj5EYW88L0F1dGhvcj48WWVhcj4yMDE3PC9ZZWFyPjxSZWNO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</w:fldData>
        </w:fldChar>
      </w:r>
      <w:r>
        <w:rPr>
          <w:rFonts w:ascii="Times New Roman" w:hAnsi="Times New Roman" w:eastAsia="仿宋"/>
        </w:rPr>
        <w:instrText xml:space="preserve"> ADDIN EN.CITE.DATA </w:instrText>
      </w:r>
      <w:r>
        <w:rPr>
          <w:rFonts w:ascii="Times New Roman" w:hAnsi="Times New Roman" w:eastAsia="仿宋"/>
        </w:rPr>
        <w:fldChar w:fldCharType="end"/>
      </w:r>
      <w:r>
        <w:rPr>
          <w:rFonts w:ascii="Times New Roman" w:hAnsi="Times New Roman" w:eastAsia="仿宋"/>
        </w:rPr>
        <w:fldChar w:fldCharType="separate"/>
      </w:r>
      <w:r>
        <w:rPr>
          <w:rFonts w:ascii="Times New Roman" w:hAnsi="Times New Roman" w:eastAsia="仿宋"/>
        </w:rPr>
        <w:t>(</w:t>
      </w:r>
      <w:r>
        <w:fldChar w:fldCharType="begin"/>
      </w:r>
      <w:r>
        <w:instrText xml:space="preserve"> HYPERLINK \l "_ENREF_24" \o "Dao, 2017 #2891" </w:instrText>
      </w:r>
      <w:r>
        <w:fldChar w:fldCharType="separate"/>
      </w:r>
      <w:r>
        <w:rPr>
          <w:rFonts w:ascii="Times New Roman" w:hAnsi="Times New Roman" w:eastAsia="仿宋"/>
        </w:rPr>
        <w:t>Dao et al., 2017</w:t>
      </w:r>
      <w:r>
        <w:rPr>
          <w:rFonts w:ascii="Times New Roman" w:hAnsi="Times New Roman" w:eastAsia="仿宋"/>
        </w:rPr>
        <w:fldChar w:fldCharType="end"/>
      </w:r>
      <w:r>
        <w:rPr>
          <w:rFonts w:ascii="Times New Roman" w:hAnsi="Times New Roman" w:eastAsia="仿宋"/>
        </w:rPr>
        <w:t xml:space="preserve">; </w:t>
      </w:r>
      <w:r>
        <w:fldChar w:fldCharType="begin"/>
      </w:r>
      <w:r>
        <w:instrText xml:space="preserve"> HYPERLINK \l "_ENREF_76" \o "Thurman, 2012 #2492" </w:instrText>
      </w:r>
      <w:r>
        <w:fldChar w:fldCharType="separate"/>
      </w:r>
      <w:r>
        <w:rPr>
          <w:rFonts w:ascii="Times New Roman" w:hAnsi="Times New Roman" w:eastAsia="仿宋"/>
        </w:rPr>
        <w:t>Thurman et al., 2012</w:t>
      </w:r>
      <w:r>
        <w:rPr>
          <w:rFonts w:ascii="Times New Roman" w:hAnsi="Times New Roman" w:eastAsia="仿宋"/>
        </w:rPr>
        <w:fldChar w:fldCharType="end"/>
      </w:r>
      <w:r>
        <w:rPr>
          <w:rFonts w:ascii="Times New Roman" w:hAnsi="Times New Roman" w:eastAsia="仿宋"/>
        </w:rPr>
        <w:t>)</w:t>
      </w:r>
      <w:r>
        <w:rPr>
          <w:rFonts w:ascii="Times New Roman" w:hAnsi="Times New Roman" w:eastAsia="仿宋"/>
        </w:rPr>
        <w:fldChar w:fldCharType="end"/>
      </w:r>
      <w:r>
        <w:rPr>
          <w:rFonts w:ascii="Times New Roman" w:hAnsi="Times New Roman"/>
          <w:color w:val="000000" w:themeColor="text1"/>
          <w:lang w:eastAsia="zh-CN"/>
          <w14:textFill>
            <w14:solidFill>
              <w14:schemeClr w14:val="tx1"/>
            </w14:solidFill>
          </w14:textFill>
        </w:rPr>
        <w:t xml:space="preserve">. And Many of these </w:t>
      </w:r>
      <w:r>
        <w:rPr>
          <w:rFonts w:ascii="Times New Roman" w:hAnsi="Times New Roman"/>
          <w:color w:val="000000"/>
        </w:rPr>
        <w:t>peak-to-gene links</w:t>
      </w:r>
      <w:r>
        <w:rPr>
          <w:rFonts w:ascii="Times New Roman" w:hAnsi="Times New Roman"/>
          <w:color w:val="000000" w:themeColor="text1"/>
          <w:lang w:eastAsia="zh-CN"/>
          <w14:textFill>
            <w14:solidFill>
              <w14:schemeClr w14:val="tx1"/>
            </w14:solidFill>
          </w14:textFill>
        </w:rPr>
        <w:t xml:space="preserve"> occur in a continuous regulator units like super enhancers where enriched with </w:t>
      </w:r>
      <w:r>
        <w:rPr>
          <w:rFonts w:ascii="Times New Roman" w:hAnsi="Times New Roman"/>
          <w:color w:val="000000"/>
        </w:rPr>
        <w:t xml:space="preserve">multiple nearby peaks </w:t>
      </w:r>
      <w:r>
        <w:rPr>
          <w:rFonts w:ascii="Times New Roman" w:hAnsi="Times New Roman" w:eastAsia="仿宋"/>
        </w:rPr>
        <w:fldChar w:fldCharType="begin"/>
      </w:r>
      <w:r>
        <w:rPr>
          <w:rFonts w:ascii="Times New Roman" w:hAnsi="Times New Roman" w:eastAsia="仿宋"/>
        </w:rPr>
        <w:instrText xml:space="preserve"> ADDIN EN.CITE &lt;EndNote&gt;&lt;Cite&gt;&lt;Author&gt;Hnisz&lt;/Author&gt;&lt;Year&gt;2013&lt;/Year&gt;&lt;RecNum&gt;2878&lt;/RecNum&gt;&lt;DisplayText&gt;(Hnisz et al., 2013)&lt;/DisplayText&gt;&lt;record&gt;&lt;rec-number&gt;2878&lt;/rec-number&gt;&lt;foreign-keys&gt;&lt;key app="EN" db-id="trxe92d06xwwd9ew9t8pvz2450x29xafpdvd"&gt;2878&lt;/key&gt;&lt;/foreign-keys&gt;&lt;ref-type name="Journal Article"&gt;17&lt;/ref-type&gt;&lt;contributors&gt;&lt;authors&gt;&lt;author&gt;Hnisz, Denes&lt;/author&gt;&lt;author&gt;Abraham, Brian J&lt;/author&gt;&lt;author&gt;Lee, Tong Ihn&lt;/author&gt;&lt;author&gt;Lau, Ashley&lt;/author&gt;&lt;author&gt;Saint-André, Violaine&lt;/author&gt;&lt;author&gt;Sigova, Alla A&lt;/author&gt;&lt;author&gt;Hoke, Heather A&lt;/author&gt;&lt;author&gt;Young, Richard A&lt;/author&gt;&lt;/authors&gt;&lt;/contributors&gt;&lt;titles&gt;&lt;title&gt;Super-Enhancers in the Control of Cell Identity and Disease&lt;/title&gt;&lt;secondary-title&gt;Cell&lt;/secondary-title&gt;&lt;/titles&gt;&lt;periodical&gt;&lt;full-title&gt;Cell&lt;/full-title&gt;&lt;abbr-1&gt;Cell&lt;/abbr-1&gt;&lt;/periodical&gt;&lt;pages&gt;934-947&lt;/pages&gt;&lt;volume&gt;155&lt;/volume&gt;&lt;number&gt;4&lt;/number&gt;&lt;dates&gt;&lt;year&gt;2013&lt;/year&gt;&lt;pub-dates&gt;&lt;date&gt;2013/11/07/&lt;/date&gt;&lt;/pub-dates&gt;&lt;/dates&gt;&lt;isbn&gt;0092-8674&lt;/isbn&gt;&lt;urls&gt;&lt;related-urls&gt;&lt;url&gt;http://www.sciencedirect.com/science/article/pii/S0092867413012270&lt;/url&gt;&lt;/related-urls&gt;&lt;/urls&gt;&lt;electronic-resource-num&gt;https://doi.org/10.1016/j.cell.2013.09.053&lt;/electronic-resource-num&gt;&lt;/record&gt;&lt;/Cite&gt;&lt;/EndNote&gt;</w:instrText>
      </w:r>
      <w:r>
        <w:rPr>
          <w:rFonts w:ascii="Times New Roman" w:hAnsi="Times New Roman" w:eastAsia="仿宋"/>
        </w:rPr>
        <w:fldChar w:fldCharType="separate"/>
      </w:r>
      <w:r>
        <w:rPr>
          <w:rFonts w:ascii="Times New Roman" w:hAnsi="Times New Roman" w:eastAsia="仿宋"/>
        </w:rPr>
        <w:t>(</w:t>
      </w:r>
      <w:r>
        <w:fldChar w:fldCharType="begin"/>
      </w:r>
      <w:r>
        <w:instrText xml:space="preserve"> HYPERLINK \l "_ENREF_35" \o "Hnisz, 2013 #2878" </w:instrText>
      </w:r>
      <w:r>
        <w:fldChar w:fldCharType="separate"/>
      </w:r>
      <w:r>
        <w:rPr>
          <w:rFonts w:ascii="Times New Roman" w:hAnsi="Times New Roman" w:eastAsia="仿宋"/>
        </w:rPr>
        <w:t>Hnisz et al., 2013</w:t>
      </w:r>
      <w:r>
        <w:rPr>
          <w:rFonts w:ascii="Times New Roman" w:hAnsi="Times New Roman" w:eastAsia="仿宋"/>
        </w:rPr>
        <w:fldChar w:fldCharType="end"/>
      </w:r>
      <w:r>
        <w:rPr>
          <w:rFonts w:ascii="Times New Roman" w:hAnsi="Times New Roman" w:eastAsia="仿宋"/>
        </w:rPr>
        <w:t>)</w:t>
      </w:r>
      <w:r>
        <w:rPr>
          <w:rFonts w:ascii="Times New Roman" w:hAnsi="Times New Roman" w:eastAsia="仿宋"/>
        </w:rPr>
        <w:fldChar w:fldCharType="end"/>
      </w:r>
      <w:r>
        <w:rPr>
          <w:rFonts w:ascii="Times New Roman" w:hAnsi="Times New Roman"/>
          <w:color w:val="000000"/>
        </w:rPr>
        <w:t>.  Thus, w</w:t>
      </w:r>
      <w:r>
        <w:rPr>
          <w:rFonts w:ascii="Times New Roman" w:hAnsi="Times New Roman"/>
          <w:color w:val="000000" w:themeColor="text1"/>
          <w14:textFill>
            <w14:solidFill>
              <w14:schemeClr w14:val="tx1"/>
            </w14:solidFill>
          </w14:textFill>
        </w:rPr>
        <w:t>e supposed that</w:t>
      </w:r>
      <w:r>
        <w:rPr>
          <w:rFonts w:ascii="Times New Roman" w:hAnsi="Times New Roman"/>
          <w:color w:val="000000"/>
        </w:rPr>
        <w:t xml:space="preserve"> the open state of a region</w:t>
      </w:r>
      <w:r>
        <w:rPr>
          <w:rFonts w:ascii="Times New Roman" w:hAnsi="Times New Roman"/>
          <w:color w:val="000000" w:themeColor="text1"/>
          <w14:textFill>
            <w14:solidFill>
              <w14:schemeClr w14:val="tx1"/>
            </w14:solidFill>
          </w14:textFill>
        </w:rPr>
        <w:t xml:space="preserve"> can be predicted by the </w:t>
      </w:r>
      <w:bookmarkStart w:id="127" w:name="OLE_LINK109"/>
      <w:bookmarkStart w:id="128" w:name="OLE_LINK110"/>
      <w:r>
        <w:rPr>
          <w:rFonts w:ascii="Times New Roman" w:hAnsi="Times New Roman"/>
          <w:color w:val="000000"/>
        </w:rPr>
        <w:t xml:space="preserve">accessibility </w:t>
      </w:r>
      <w:bookmarkEnd w:id="127"/>
      <w:bookmarkEnd w:id="128"/>
      <w:r>
        <w:rPr>
          <w:rFonts w:ascii="Times New Roman" w:hAnsi="Times New Roman"/>
          <w:color w:val="000000"/>
        </w:rPr>
        <w:t xml:space="preserve">of its correlated regions within one </w:t>
      </w:r>
      <w:r>
        <w:rPr>
          <w:rFonts w:ascii="Times New Roman" w:hAnsi="Times New Roman"/>
          <w:color w:val="000000" w:themeColor="text1"/>
          <w:lang w:eastAsia="zh-CN"/>
          <w14:textFill>
            <w14:solidFill>
              <w14:schemeClr w14:val="tx1"/>
            </w14:solidFill>
          </w14:textFill>
        </w:rPr>
        <w:t>regulator units</w:t>
      </w:r>
      <w:r>
        <w:rPr>
          <w:rFonts w:ascii="Times New Roman" w:hAnsi="Times New Roman"/>
          <w:color w:val="000000" w:themeColor="text1"/>
          <w14:textFill>
            <w14:solidFill>
              <w14:schemeClr w14:val="tx1"/>
            </w14:solidFill>
          </w14:textFill>
        </w:rPr>
        <w:t xml:space="preserve"> and KNN imputation is performed to replace the missing values. In detail, for each binary vector representing the chromatin accessibility profile of a single cell, a bin with value</w:t>
      </w:r>
      <w:r>
        <w:rPr>
          <w:rFonts w:ascii="Times New Roman" w:hAnsi="Times New Roman" w:eastAsiaTheme="minorEastAsia"/>
          <w:color w:val="000000" w:themeColor="text1"/>
          <w:lang w:eastAsia="zh-CN"/>
          <w14:textFill>
            <w14:solidFill>
              <w14:schemeClr w14:val="tx1"/>
            </w14:solidFill>
          </w14:textFill>
        </w:rPr>
        <w:t xml:space="preserve"> “0”</w:t>
      </w:r>
      <w:r>
        <w:rPr>
          <w:rFonts w:ascii="Times New Roman" w:hAnsi="Times New Roman"/>
          <w:color w:val="000000" w:themeColor="text1"/>
          <w14:textFill>
            <w14:solidFill>
              <w14:schemeClr w14:val="tx1"/>
            </w14:solidFill>
          </w14:textFill>
        </w:rPr>
        <w:t xml:space="preserve"> is imputed if </w:t>
      </w:r>
      <w:r>
        <w:rPr>
          <w:rFonts w:ascii="Times New Roman" w:hAnsi="Times New Roman" w:eastAsiaTheme="minorEastAsia"/>
          <w:color w:val="000000" w:themeColor="text1"/>
          <w:lang w:eastAsia="zh-CN"/>
          <w14:textFill>
            <w14:solidFill>
              <w14:schemeClr w14:val="tx1"/>
            </w14:solidFill>
          </w14:textFill>
        </w:rPr>
        <w:t xml:space="preserve">its k nearest bins with the value “1”, default k=2. </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lang w:eastAsia="zh-CN"/>
          <w14:textFill>
            <w14:solidFill>
              <w14:schemeClr w14:val="tx1"/>
            </w14:solidFill>
          </w14:textFill>
        </w:rPr>
      </w:pPr>
      <w:r>
        <w:rPr>
          <w:rFonts w:ascii="Times New Roman" w:hAnsi="Times New Roman"/>
          <w:color w:val="000000" w:themeColor="text1"/>
          <w14:textFill>
            <w14:solidFill>
              <w14:schemeClr w14:val="tx1"/>
            </w14:solidFill>
          </w14:textFill>
        </w:rPr>
        <w:t>Bin filtering</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At first, bins overlapping with the ENCODE blacklist (http://mitra.stanford.edu/kundaje/akundaje/release/blacklists/) are removed to prevent from any potential artifacts. </w:t>
      </w:r>
      <w:bookmarkStart w:id="129" w:name="OLE_LINK127"/>
      <w:r>
        <w:rPr>
          <w:rFonts w:ascii="Times New Roman" w:hAnsi="Times New Roman"/>
          <w:color w:val="000000" w:themeColor="text1"/>
          <w14:textFill>
            <w14:solidFill>
              <w14:schemeClr w14:val="tx1"/>
            </w14:solidFill>
          </w14:textFill>
        </w:rPr>
        <w:t>Next</w:t>
      </w:r>
      <w:bookmarkEnd w:id="129"/>
      <w:r>
        <w:rPr>
          <w:rFonts w:ascii="Times New Roman" w:hAnsi="Times New Roman"/>
          <w:color w:val="000000" w:themeColor="text1"/>
          <w14:textFill>
            <w14:solidFill>
              <w14:schemeClr w14:val="tx1"/>
            </w14:solidFill>
          </w14:textFill>
        </w:rPr>
        <w:t xml:space="preserve">, we filter out exceedingly high coverage bins such as bins overlapped with housekeeping gene promoters (default: 90% of cells) to remove uninformative features, as well as bins just appeared in extremely low number of cells (default: 5% of cells) or bins overlapped with mitochondrial DNA to remove noise. The threshold depends on the experimental designed, we suggest users to carefully define the thresholds for bin filtering based on the coverage distribution plots. More specifically, sequenced results of </w:t>
      </w:r>
      <w:bookmarkStart w:id="130" w:name="OLE_LINK86"/>
      <w:bookmarkStart w:id="131" w:name="OLE_LINK87"/>
      <w:r>
        <w:rPr>
          <w:rFonts w:ascii="Times New Roman" w:hAnsi="Times New Roman"/>
          <w:color w:val="000000" w:themeColor="text1"/>
          <w14:textFill>
            <w14:solidFill>
              <w14:schemeClr w14:val="tx1"/>
            </w14:solidFill>
          </w14:textFill>
        </w:rPr>
        <w:t xml:space="preserve">ATAC-seq can be suffer from biases introduced by </w:t>
      </w:r>
      <w:bookmarkStart w:id="132" w:name="OLE_LINK105"/>
      <w:r>
        <w:rPr>
          <w:rFonts w:ascii="Times New Roman" w:hAnsi="Times New Roman"/>
          <w:color w:val="000000" w:themeColor="text1"/>
          <w14:textFill>
            <w14:solidFill>
              <w14:schemeClr w14:val="tx1"/>
            </w14:solidFill>
          </w14:textFill>
        </w:rPr>
        <w:t>GC content</w:t>
      </w:r>
      <w:bookmarkEnd w:id="130"/>
      <w:bookmarkEnd w:id="131"/>
      <w:bookmarkEnd w:id="132"/>
      <w:r>
        <w:rPr>
          <w:rFonts w:ascii="Times New Roman" w:hAnsi="Times New Roman"/>
          <w:color w:val="000000" w:themeColor="text1"/>
          <w14:textFill>
            <w14:solidFill>
              <w14:schemeClr w14:val="tx1"/>
            </w14:solidFill>
          </w14:textFill>
        </w:rPr>
        <w:t xml:space="preserve">, which describes the dependence between count (read coverage) and </w:t>
      </w:r>
      <w:bookmarkStart w:id="133" w:name="OLE_LINK17"/>
      <w:bookmarkStart w:id="134" w:name="OLE_LINK18"/>
      <w:r>
        <w:rPr>
          <w:rFonts w:ascii="Times New Roman" w:hAnsi="Times New Roman"/>
          <w:color w:val="000000" w:themeColor="text1"/>
          <w14:textFill>
            <w14:solidFill>
              <w14:schemeClr w14:val="tx1"/>
            </w14:solidFill>
          </w14:textFill>
        </w:rPr>
        <w:t>GC content</w:t>
      </w:r>
      <w:bookmarkEnd w:id="133"/>
      <w:bookmarkEnd w:id="134"/>
      <w:r>
        <w:rPr>
          <w:rFonts w:ascii="Times New Roman" w:hAnsi="Times New Roman"/>
          <w:color w:val="000000" w:themeColor="text1"/>
          <w14:textFill>
            <w14:solidFill>
              <w14:schemeClr w14:val="tx1"/>
            </w14:solidFill>
          </w14:textFill>
        </w:rPr>
        <w:t xml:space="preserve"> of each mapped fragment dominating the signal of interest for analyses</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fldChar w:fldCharType="begin">
          <w:fldData xml:space="preserve">PEVuZE5vdGU+PENpdGU+PEF1dGhvcj5CZW5qYW1pbmk8L0F1dGhvcj48WWVhcj4yMDEyPC9ZZWFy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PEVuZE5vdGU+PENpdGU+PEF1dGhvcj5CZW5qYW1pbmk8L0F1dGhvcj48WWVhcj4yMDEyPC9ZZWFy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"_ENREF_6" \o "Benjamini, 2012 #2827" </w:instrText>
      </w:r>
      <w:r>
        <w:fldChar w:fldCharType="separate"/>
      </w:r>
      <w:r>
        <w:rPr>
          <w:rFonts w:ascii="Times New Roman" w:hAnsi="Times New Roman"/>
          <w:color w:val="000000" w:themeColor="text1"/>
          <w14:textFill>
            <w14:solidFill>
              <w14:schemeClr w14:val="tx1"/>
            </w14:solidFill>
          </w14:textFill>
        </w:rPr>
        <w:t>Benjamini and Speed, 2012</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"_ENREF_65" \o "Reske, 2020 #2950" </w:instrText>
      </w:r>
      <w:r>
        <w:fldChar w:fldCharType="separate"/>
      </w:r>
      <w:r>
        <w:rPr>
          <w:rFonts w:ascii="Times New Roman" w:hAnsi="Times New Roman"/>
          <w:color w:val="000000" w:themeColor="text1"/>
          <w14:textFill>
            <w14:solidFill>
              <w14:schemeClr w14:val="tx1"/>
            </w14:solidFill>
          </w14:textFill>
        </w:rPr>
        <w:t>Reske et al., 2020</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To remove this technological noise, we estimated the GC content bias of each bin and fitted GC distribution. The distribution of GC bias of each sample showed to be unimodality and bins with high GC bias (default: 0.55) were filtered.  </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lang w:eastAsia="zh-CN"/>
          <w14:textFill>
            <w14:solidFill>
              <w14:schemeClr w14:val="tx1"/>
            </w14:solidFill>
          </w14:textFill>
        </w:rPr>
      </w:pPr>
      <w:r>
        <w:rPr>
          <w:rFonts w:ascii="Times New Roman" w:hAnsi="Times New Roman"/>
          <w:color w:val="000000" w:themeColor="text1"/>
          <w14:textFill>
            <w14:solidFill>
              <w14:schemeClr w14:val="tx1"/>
            </w14:solidFill>
          </w14:textFill>
        </w:rPr>
        <w:t>TF-IDF weighting</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We apply the term frequency-inverse document frequency (“TF-IDF”) to evaluate the importance of each accessible bin to a cell. According to TF-IDF, the importance increases proportionally to the number of times an accessible region appears in the cell but is offset by the frequency of the region in all cells</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fldChar w:fldCharType="begin"/>
      </w:r>
      <w:r>
        <w:rPr>
          <w:rFonts w:ascii="Times New Roman" w:hAnsi="Times New Roman"/>
          <w:color w:val="000000" w:themeColor="text1"/>
          <w14:textFill>
            <w14:solidFill>
              <w14:schemeClr w14:val="tx1"/>
            </w14:solidFill>
          </w14:textFill>
        </w:rPr>
        <w:instrText xml:space="preserve"> ADDIN EN.CITE &lt;EndNote&gt;&lt;Cite&gt;&lt;Author&gt;Wu&lt;/Author&gt;&lt;Year&gt;2008&lt;/Year&gt;&lt;RecNum&gt;2862&lt;/RecNum&gt;&lt;IDText&gt;Interpreting TF-IDF term weights as making relevance decisions&lt;/IDText&gt;&lt;DisplayText&gt;(Inbal Yahav, 2019; Wu et al., 2008)&lt;/DisplayText&gt;&lt;record&gt;&lt;rec-number&gt;2862&lt;/rec-number&gt;&lt;foreign-keys&gt;&lt;key app="EN" db-id="trxe92d06xwwd9ew9t8pvz2450x29xafpdvd"&gt;2862&lt;/key&gt;&lt;/foreign-keys&gt;&lt;ref-type name="Journal Article"&gt;17&lt;/ref-type&gt;&lt;contributors&gt;&lt;authors&gt;&lt;author&gt;Wu, H. C.&lt;/author&gt;&lt;author&gt;Luk, R.&lt;/author&gt;&lt;author&gt;Wong, K.&lt;/author&gt;&lt;author&gt;Kwok, K.&lt;/author&gt;&lt;/authors&gt;&lt;/contributors&gt;&lt;titles&gt;&lt;title&gt;Interpreting TF-IDF term weights as making relevance decisions&lt;/title&gt;&lt;secondary-title&gt;ACM Trans. Inf. Syst.&lt;/secondary-title&gt;&lt;/titles&gt;&lt;periodical&gt;&lt;full-title&gt;ACM Trans. Inf. Syst.&lt;/full-title&gt;&lt;/periodical&gt;&lt;pages&gt;13:1-13:37&lt;/pages&gt;&lt;volume&gt;26&lt;/volume&gt;&lt;dates&gt;&lt;year&gt;2008&lt;/year&gt;&lt;/dates&gt;&lt;urls&gt;&lt;/urls&gt;&lt;/record&gt;&lt;/Cite&gt;&lt;Cite&gt;&lt;Author&gt;Inbal Yahav&lt;/Author&gt;&lt;Year&gt;2019&lt;/Year&gt;&lt;RecNum&gt;2810&lt;/RecNum&gt;&lt;IDText&gt;Comments Mining With TF-IDF: The Inherent Bias and Its Removal&lt;/IDText&gt;&lt;record&gt;&lt;rec-number&gt;2810&lt;/rec-number&gt;&lt;foreign-keys&gt;&lt;key app="EN" db-id="trxe92d06xwwd9ew9t8pvz2450x29xafpdvd"&gt;2810&lt;/key&gt;&lt;key app="ENWeb" db-id=""&gt;0&lt;/key&gt;&lt;/foreign-keys&gt;&lt;ref-type name="Journal Article"&gt;17&lt;/ref-type&gt;&lt;contributors&gt;&lt;authors&gt;&lt;author&gt;Inbal Yahav, Onn Shehory, and David Schwartz&lt;/author&gt;&lt;/authors&gt;&lt;/contributors&gt;&lt;titles&gt;&lt;title&gt;Comments Mining With TF-IDF: The Inherent Bias and Its Removal&lt;/title&gt;&lt;secondary-title&gt;IEEE TRANSACTIONS ON KNOWLEDGE AND DATA ENGINEERING&lt;/secondary-title&gt;&lt;/titles&gt;&lt;periodical&gt;&lt;full-title&gt;IEEE TRANSACTIONS ON KNOWLEDGE AND DATA ENGINEERING&lt;/full-title&gt;&lt;/periodical&gt;&lt;volume&gt;31&lt;/volume&gt;&lt;dates&gt;&lt;year&gt;2019&lt;/year&gt;&lt;/dates&gt;&lt;urls&gt;&lt;/urls&gt;&lt;/record&gt;&lt;/Cite&gt;&lt;/EndNote&gt;</w:instrText>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"_ENREF_37" \o "Inbal Yahav, 2019 #2810" </w:instrText>
      </w:r>
      <w:r>
        <w:fldChar w:fldCharType="separate"/>
      </w:r>
      <w:r>
        <w:rPr>
          <w:rFonts w:ascii="Times New Roman" w:hAnsi="Times New Roman"/>
          <w:color w:val="000000" w:themeColor="text1"/>
          <w14:textFill>
            <w14:solidFill>
              <w14:schemeClr w14:val="tx1"/>
            </w14:solidFill>
          </w14:textFill>
        </w:rPr>
        <w:t>Inbal Yahav, 2019</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"_ENREF_80" \o "Wu, 2008 #2862" </w:instrText>
      </w:r>
      <w:r>
        <w:fldChar w:fldCharType="separate"/>
      </w:r>
      <w:r>
        <w:rPr>
          <w:rFonts w:ascii="Times New Roman" w:hAnsi="Times New Roman"/>
          <w:color w:val="000000" w:themeColor="text1"/>
          <w14:textFill>
            <w14:solidFill>
              <w14:schemeClr w14:val="tx1"/>
            </w14:solidFill>
          </w14:textFill>
        </w:rPr>
        <w:t>Wu et al., 2008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In detail, we calculate the frequency of each accessible bin within a cell. The frequency is calculated as follows:</w:t>
      </w:r>
    </w:p>
    <w:p>
      <w:pPr>
        <w:spacing w:line="360" w:lineRule="auto"/>
        <w:jc w:val="both"/>
        <w:rPr>
          <w:rFonts w:ascii="Times New Roman" w:hAnsi="Times New Roman"/>
          <w:color w:val="000000" w:themeColor="text1"/>
          <w14:textFill>
            <w14:solidFill>
              <w14:schemeClr w14:val="tx1"/>
            </w14:solidFill>
          </w14:textFill>
        </w:rPr>
      </w:pPr>
      <m:oMathPara>
        <m:oMath>
          <m:r>
            <m:rPr>
              <m:sty m:val="p"/>
            </m:rPr>
            <w:rPr>
              <w:rFonts w:ascii="Cambria Math" w:hAnsi="Cambria Math"/>
              <w:color w:val="000000" w:themeColor="text1"/>
              <w14:textFill>
                <w14:solidFill>
                  <w14:schemeClr w14:val="tx1"/>
                </w14:solidFill>
              </w14:textFill>
            </w:rPr>
            <m:t>TF</m:t>
          </m:r>
          <m:d>
            <m:dPr>
              <m:ctrlPr>
                <w:rPr>
                  <w:rFonts w:ascii="Cambria Math" w:hAnsi="Cambria Math"/>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p,c</m:t>
              </m:r>
              <m:ctrlPr>
                <w:rPr>
                  <w:rFonts w:ascii="Cambria Math" w:hAnsi="Cambria Math"/>
                  <w:color w:val="000000" w:themeColor="text1"/>
                  <w14:textFill>
                    <w14:solidFill>
                      <w14:schemeClr w14:val="tx1"/>
                    </w14:solidFill>
                  </w14:textFill>
                </w:rPr>
              </m:ctrlPr>
            </m:e>
          </m:d>
          <m:r>
            <m:rPr>
              <m:sty m:val="p"/>
            </m:rPr>
            <w:rPr>
              <w:rFonts w:ascii="Cambria Math" w:hAnsi="Cambria Math"/>
              <w:color w:val="000000" w:themeColor="text1"/>
              <w14:textFill>
                <w14:solidFill>
                  <w14:schemeClr w14:val="tx1"/>
                </w14:solidFill>
              </w14:textFill>
            </w:rPr>
            <m:t>=</m:t>
          </m:r>
          <m:f>
            <m:fPr>
              <m:ctrlPr>
                <w:rPr>
                  <w:rFonts w:ascii="Cambria Math" w:hAnsi="Cambria Math"/>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n</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p,c</m:t>
                  </m:r>
                  <m:ctrlPr>
                    <w:rPr>
                      <w:rFonts w:ascii="Cambria Math" w:hAnsi="Cambria Math"/>
                      <w:i/>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num>
            <m:den>
              <m:nary>
                <m:naryPr>
                  <m:chr m:val="∑"/>
                  <m:limLoc m:val="undOvr"/>
                  <m:supHide m:val="1"/>
                  <m:ctrlPr>
                    <w:rPr>
                      <w:rFonts w:ascii="Cambria Math" w:hAnsi="Cambria Math"/>
                      <w:i/>
                      <w:color w:val="000000" w:themeColor="text1"/>
                      <w14:textFill>
                        <w14:solidFill>
                          <w14:schemeClr w14:val="tx1"/>
                        </w14:solidFill>
                      </w14:textFill>
                    </w:rPr>
                  </m:ctrlPr>
                </m:naryPr>
                <m:sub>
                  <m:r>
                    <w:rPr>
                      <w:rFonts w:ascii="Cambria Math" w:hAnsi="Cambria Math"/>
                      <w:color w:val="000000" w:themeColor="text1"/>
                      <w14:textFill>
                        <w14:solidFill>
                          <w14:schemeClr w14:val="tx1"/>
                        </w14:solidFill>
                      </w14:textFill>
                    </w:rPr>
                    <m:t>u∈{</m:t>
                  </m:r>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p</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c</m:t>
                      </m:r>
                      <m:ctrlPr>
                        <w:rPr>
                          <w:rFonts w:ascii="Cambria Math" w:hAnsi="Cambria Math"/>
                          <w:i/>
                          <w:color w:val="000000" w:themeColor="text1"/>
                          <w14:textFill>
                            <w14:solidFill>
                              <w14:schemeClr w14:val="tx1"/>
                            </w14:solidFill>
                          </w14:textFill>
                        </w:rPr>
                      </m:ctrlPr>
                    </m:sub>
                  </m:sSub>
                  <m:r>
                    <w:rPr>
                      <w:rFonts w:ascii="Cambria Math" w:hAnsi="Cambria Math"/>
                      <w:color w:val="000000" w:themeColor="text1"/>
                      <w14:textFill>
                        <w14:solidFill>
                          <w14:schemeClr w14:val="tx1"/>
                        </w14:solidFill>
                      </w14:textFill>
                    </w:rPr>
                    <m:t>}</m:t>
                  </m:r>
                  <m:ctrlPr>
                    <w:rPr>
                      <w:rFonts w:ascii="Cambria Math" w:hAnsi="Cambria Math"/>
                      <w:i/>
                      <w:color w:val="000000" w:themeColor="text1"/>
                      <w14:textFill>
                        <w14:solidFill>
                          <w14:schemeClr w14:val="tx1"/>
                        </w14:solidFill>
                      </w14:textFill>
                    </w:rPr>
                  </m:ctrlPr>
                </m:sub>
                <m:sup>
                  <m:ctrlPr>
                    <w:rPr>
                      <w:rFonts w:ascii="Cambria Math" w:hAnsi="Cambria Math"/>
                      <w:i/>
                      <w:color w:val="000000" w:themeColor="text1"/>
                      <w14:textFill>
                        <w14:solidFill>
                          <w14:schemeClr w14:val="tx1"/>
                        </w14:solidFill>
                      </w14:textFill>
                    </w:rPr>
                  </m:ctrlPr>
                </m:sup>
                <m:e>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n</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u,c</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e>
              </m:nary>
              <m:ctrlPr>
                <w:rPr>
                  <w:rFonts w:ascii="Cambria Math" w:hAnsi="Cambria Math"/>
                  <w:color w:val="000000" w:themeColor="text1"/>
                  <w14:textFill>
                    <w14:solidFill>
                      <w14:schemeClr w14:val="tx1"/>
                    </w14:solidFill>
                  </w14:textFill>
                </w:rPr>
              </m:ctrlPr>
            </m:den>
          </m:f>
        </m:oMath>
      </m:oMathPara>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Where </w:t>
      </w:r>
      <m:oMath>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n</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p,c</m:t>
            </m:r>
            <m:ctrlPr>
              <w:rPr>
                <w:rFonts w:ascii="Cambria Math" w:hAnsi="Cambria Math"/>
                <w:i/>
                <w:color w:val="000000" w:themeColor="text1"/>
                <w14:textFill>
                  <w14:solidFill>
                    <w14:schemeClr w14:val="tx1"/>
                  </w14:solidFill>
                </w14:textFill>
              </w:rPr>
            </m:ctrlPr>
          </m:sub>
        </m:sSub>
      </m:oMath>
      <w:r>
        <w:rPr>
          <w:rFonts w:ascii="Times New Roman" w:hAnsi="Times New Roman"/>
          <w:color w:val="000000" w:themeColor="text1"/>
          <w14:textFill>
            <w14:solidFill>
              <w14:schemeClr w14:val="tx1"/>
            </w14:solidFill>
          </w14:textFill>
        </w:rPr>
        <w:t xml:space="preserve"> represents the number of times the peak p appears in cell c, as well as </w:t>
      </w:r>
      <m:oMath>
        <m: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p</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c</m:t>
            </m:r>
            <m:ctrlPr>
              <w:rPr>
                <w:rFonts w:ascii="Cambria Math" w:hAnsi="Cambria Math"/>
                <w:i/>
                <w:color w:val="000000" w:themeColor="text1"/>
                <w14:textFill>
                  <w14:solidFill>
                    <w14:schemeClr w14:val="tx1"/>
                  </w14:solidFill>
                </w14:textFill>
              </w:rPr>
            </m:ctrlPr>
          </m:sub>
        </m:sSub>
        <m:r>
          <w:rPr>
            <w:rFonts w:ascii="Cambria Math" w:hAnsi="Cambria Math"/>
            <w:color w:val="000000" w:themeColor="text1"/>
            <w14:textFill>
              <w14:solidFill>
                <w14:schemeClr w14:val="tx1"/>
              </w14:solidFill>
            </w14:textFill>
          </w:rPr>
          <m:t>}</m:t>
        </m:r>
      </m:oMath>
      <w:r>
        <w:rPr>
          <w:rFonts w:ascii="Times New Roman" w:hAnsi="Times New Roman"/>
          <w:color w:val="000000" w:themeColor="text1"/>
          <w14:textFill>
            <w14:solidFill>
              <w14:schemeClr w14:val="tx1"/>
            </w14:solidFill>
          </w14:textFill>
        </w:rPr>
        <w:t xml:space="preserve"> is the set of all the peaks detected in cell c. Since cells with higher chromatin accessibility are likely to have more accessible regions and biased to have more sequenced reads, the importance of an accessible region for cell type identification should be down-weighted. TF process can remove these cell-to-cell variances. We then calculate the inverse frequency of each region across all cells, the ‘‘inverse document frequency’’ as followed: </w:t>
      </w:r>
    </w:p>
    <w:p>
      <w:pPr>
        <w:spacing w:line="360" w:lineRule="auto"/>
        <w:jc w:val="both"/>
        <w:rPr>
          <w:rFonts w:ascii="Times New Roman" w:hAnsi="Times New Roman"/>
          <w:color w:val="000000" w:themeColor="text1"/>
          <w14:textFill>
            <w14:solidFill>
              <w14:schemeClr w14:val="tx1"/>
            </w14:solidFill>
          </w14:textFill>
        </w:rPr>
      </w:pPr>
      <m:oMathPara>
        <m:oMathParaPr>
          <m:jc m:val="center"/>
        </m:oMathParaPr>
        <m:oMath>
          <m:r>
            <m:rPr>
              <m:sty m:val="p"/>
            </m:rPr>
            <w:rPr>
              <w:rFonts w:ascii="Cambria Math" w:hAnsi="Cambria Math"/>
              <w:color w:val="000000" w:themeColor="text1"/>
              <w14:textFill>
                <w14:solidFill>
                  <w14:schemeClr w14:val="tx1"/>
                </w14:solidFill>
              </w14:textFill>
            </w:rPr>
            <m:t>IDF</m:t>
          </m:r>
          <m:d>
            <m:dPr>
              <m:ctrlPr>
                <w:rPr>
                  <w:rFonts w:ascii="Cambria Math" w:hAnsi="Cambria Math"/>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p,c</m:t>
              </m:r>
              <m:ctrlPr>
                <w:rPr>
                  <w:rFonts w:ascii="Cambria Math" w:hAnsi="Cambria Math"/>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r>
            <m:rPr>
              <m:sty m:val="p"/>
            </m:rPr>
            <w:rPr>
              <w:rFonts w:ascii="Cambria Math" w:hAnsi="Cambria Math"/>
              <w:color w:val="000000" w:themeColor="text1"/>
              <w14:textFill>
                <w14:solidFill>
                  <w14:schemeClr w14:val="tx1"/>
                </w14:solidFill>
              </w14:textFill>
            </w:rPr>
            <m:t>log⁡</m:t>
          </m:r>
          <m:r>
            <w:rPr>
              <w:rFonts w:ascii="Cambria Math" w:hAnsi="Cambria Math"/>
              <w:color w:val="000000" w:themeColor="text1"/>
              <w14:textFill>
                <w14:solidFill>
                  <w14:schemeClr w14:val="tx1"/>
                </w14:solidFill>
              </w14:textFill>
            </w:rPr>
            <m:t>(1+</m:t>
          </m:r>
          <m:f>
            <m:fPr>
              <m:ctrlPr>
                <w:rPr>
                  <w:rFonts w:ascii="Cambria Math" w:hAnsi="Cambria Math"/>
                  <w:i/>
                  <w:color w:val="000000" w:themeColor="text1"/>
                  <w14:textFill>
                    <w14:solidFill>
                      <w14:schemeClr w14:val="tx1"/>
                    </w14:solidFill>
                  </w14:textFill>
                </w:rPr>
              </m:ctrlPr>
            </m:fPr>
            <m:num>
              <m:r>
                <w:rPr>
                  <w:rFonts w:ascii="Cambria Math" w:hAnsi="Cambria Math"/>
                  <w:color w:val="000000" w:themeColor="text1"/>
                  <w14:textFill>
                    <w14:solidFill>
                      <w14:schemeClr w14:val="tx1"/>
                    </w14:solidFill>
                  </w14:textFill>
                </w:rPr>
                <m:t>n</m:t>
              </m:r>
              <m:ctrlPr>
                <w:rPr>
                  <w:rFonts w:ascii="Cambria Math" w:hAnsi="Cambria Math"/>
                  <w:i/>
                  <w:color w:val="000000" w:themeColor="text1"/>
                  <w14:textFill>
                    <w14:solidFill>
                      <w14:schemeClr w14:val="tx1"/>
                    </w14:solidFill>
                  </w14:textFill>
                </w:rPr>
              </m:ctrlPr>
            </m:num>
            <m:den>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n</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p</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den>
          </m:f>
          <m:r>
            <w:rPr>
              <w:rFonts w:ascii="Cambria Math" w:hAnsi="Cambria Math"/>
              <w:color w:val="000000" w:themeColor="text1"/>
              <w14:textFill>
                <w14:solidFill>
                  <w14:schemeClr w14:val="tx1"/>
                </w14:solidFill>
              </w14:textFill>
            </w:rPr>
            <m:t>)</m:t>
          </m:r>
        </m:oMath>
      </m:oMathPara>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Here </w:t>
      </w:r>
      <m:oMath>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n</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p</m:t>
            </m:r>
            <m:ctrlPr>
              <w:rPr>
                <w:rFonts w:ascii="Cambria Math" w:hAnsi="Cambria Math"/>
                <w:i/>
                <w:color w:val="000000" w:themeColor="text1"/>
                <w14:textFill>
                  <w14:solidFill>
                    <w14:schemeClr w14:val="tx1"/>
                  </w14:solidFill>
                </w14:textFill>
              </w:rPr>
            </m:ctrlPr>
          </m:sub>
        </m:sSub>
      </m:oMath>
      <w:r>
        <w:rPr>
          <w:rFonts w:ascii="Times New Roman" w:hAnsi="Times New Roman"/>
          <w:color w:val="000000" w:themeColor="text1"/>
          <w14:textFill>
            <w14:solidFill>
              <w14:schemeClr w14:val="tx1"/>
            </w14:solidFill>
          </w14:textFill>
        </w:rPr>
        <w:t xml:space="preserve"> is the number of cells that opened at peak p. IDF process is used for up-weighted the cell-specific bins.</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Finally, we multiplied these two weighted values as following:</w:t>
      </w:r>
    </w:p>
    <w:p>
      <w:pPr>
        <w:spacing w:line="360" w:lineRule="auto"/>
        <w:jc w:val="center"/>
        <w:rPr>
          <w:rFonts w:ascii="Times New Roman" w:hAnsi="Times New Roman"/>
          <w:color w:val="000000" w:themeColor="text1"/>
          <w14:textFill>
            <w14:solidFill>
              <w14:schemeClr w14:val="tx1"/>
            </w14:solidFill>
          </w14:textFill>
        </w:rPr>
      </w:pPr>
      <m:oMath>
        <m:r>
          <m:rPr>
            <m:sty m:val="p"/>
          </m:rPr>
          <w:rPr>
            <w:rFonts w:ascii="Cambria Math" w:hAnsi="Cambria Math"/>
            <w:color w:val="000000" w:themeColor="text1"/>
            <w14:textFill>
              <w14:solidFill>
                <w14:schemeClr w14:val="tx1"/>
              </w14:solidFill>
            </w14:textFill>
          </w:rPr>
          <m:t>TF×IDF=TF</m:t>
        </m:r>
        <m:d>
          <m:dPr>
            <m:ctrlPr>
              <w:rPr>
                <w:rFonts w:ascii="Cambria Math" w:hAnsi="Cambria Math"/>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p,c</m:t>
            </m:r>
            <m:ctrlPr>
              <w:rPr>
                <w:rFonts w:ascii="Cambria Math" w:hAnsi="Cambria Math"/>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 xml:space="preserve"> </m:t>
        </m:r>
        <m:r>
          <m:rPr>
            <m:sty m:val="p"/>
          </m:rPr>
          <w:rPr>
            <w:rFonts w:ascii="Cambria Math" w:hAnsi="Cambria Math"/>
            <w:color w:val="000000" w:themeColor="text1"/>
            <w14:textFill>
              <w14:solidFill>
                <w14:schemeClr w14:val="tx1"/>
              </w14:solidFill>
            </w14:textFill>
          </w:rPr>
          <m:t>×</m:t>
        </m:r>
      </m:oMath>
      <w:r>
        <w:rPr>
          <w:rFonts w:ascii="Times New Roman" w:hAnsi="Times New Roman"/>
          <w:color w:val="000000" w:themeColor="text1"/>
          <w14:textFill>
            <w14:solidFill>
              <w14:schemeClr w14:val="tx1"/>
            </w14:solidFill>
          </w14:textFill>
        </w:rPr>
        <w:t xml:space="preserve"> </w:t>
      </w:r>
      <m:oMath>
        <m:r>
          <m:rPr>
            <m:sty m:val="p"/>
          </m:rPr>
          <w:rPr>
            <w:rFonts w:ascii="Cambria Math" w:hAnsi="Cambria Math"/>
            <w:color w:val="000000" w:themeColor="text1"/>
            <w14:textFill>
              <w14:solidFill>
                <w14:schemeClr w14:val="tx1"/>
              </w14:solidFill>
            </w14:textFill>
          </w:rPr>
          <m:t>IDF</m:t>
        </m:r>
        <m:d>
          <m:dPr>
            <m:ctrlPr>
              <w:rPr>
                <w:rFonts w:ascii="Cambria Math" w:hAnsi="Cambria Math"/>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p,c</m:t>
            </m:r>
            <m:ctrlPr>
              <w:rPr>
                <w:rFonts w:ascii="Cambria Math" w:hAnsi="Cambria Math"/>
                <w:color w:val="000000" w:themeColor="text1"/>
                <w14:textFill>
                  <w14:solidFill>
                    <w14:schemeClr w14:val="tx1"/>
                  </w14:solidFill>
                </w14:textFill>
              </w:rPr>
            </m:ctrlPr>
          </m:e>
        </m:d>
      </m:oMath>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Since the value of the element in binary matrix just reflect the open state of a region within a cell, the </w:t>
      </w:r>
      <w:bookmarkStart w:id="135" w:name="OLE_LINK80"/>
      <w:r>
        <w:rPr>
          <w:rFonts w:ascii="Times New Roman" w:hAnsi="Times New Roman"/>
          <w:color w:val="000000" w:themeColor="text1"/>
          <w14:textFill>
            <w14:solidFill>
              <w14:schemeClr w14:val="tx1"/>
            </w14:solidFill>
          </w14:textFill>
        </w:rPr>
        <w:t>weight value</w:t>
      </w:r>
      <w:bookmarkEnd w:id="135"/>
      <w:r>
        <w:rPr>
          <w:rFonts w:ascii="Times New Roman" w:hAnsi="Times New Roman"/>
          <w:color w:val="000000" w:themeColor="text1"/>
          <w14:textFill>
            <w14:solidFill>
              <w14:schemeClr w14:val="tx1"/>
            </w14:solidFill>
          </w14:textFill>
        </w:rPr>
        <w:t xml:space="preserve"> calculated by TF-IDF can be used to extract cell specific open regions.</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Cosine similarity evaluation and dimensionality reduction</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In order to reduce the dimensionality,</w:t>
      </w:r>
      <w:r>
        <w:rPr>
          <w:rFonts w:ascii="Times New Roman" w:hAnsi="Times New Roman" w:eastAsiaTheme="minorEastAsia"/>
          <w:color w:val="000000" w:themeColor="text1"/>
          <w:lang w:eastAsia="zh-CN"/>
          <w14:textFill>
            <w14:solidFill>
              <w14:schemeClr w14:val="tx1"/>
            </w14:solidFill>
          </w14:textFill>
        </w:rPr>
        <w:t xml:space="preserve"> we first converted </w:t>
      </w:r>
      <w:r>
        <w:rPr>
          <w:rFonts w:ascii="Times New Roman" w:hAnsi="Times New Roman"/>
          <w:color w:val="000000" w:themeColor="text1"/>
          <w14:textFill>
            <w14:solidFill>
              <w14:schemeClr w14:val="tx1"/>
            </w14:solidFill>
          </w14:textFill>
        </w:rPr>
        <w:t xml:space="preserve">the </w:t>
      </w:r>
      <w:bookmarkStart w:id="136" w:name="OLE_LINK146"/>
      <w:bookmarkStart w:id="137" w:name="OLE_LINK147"/>
      <w:r>
        <w:rPr>
          <w:rFonts w:hint="eastAsia" w:ascii="Times New Roman" w:hAnsi="Times New Roman"/>
          <w:color w:val="000000" w:themeColor="text1"/>
          <w14:textFill>
            <w14:solidFill>
              <w14:schemeClr w14:val="tx1"/>
            </w14:solidFill>
          </w14:textFill>
        </w:rPr>
        <w:t>cell-by-bin</w:t>
      </w:r>
      <w:bookmarkEnd w:id="136"/>
      <w:bookmarkEnd w:id="137"/>
      <w:r>
        <w:rPr>
          <w:rFonts w:ascii="Times New Roman" w:hAnsi="Times New Roman"/>
          <w:color w:val="000000" w:themeColor="text1"/>
          <w14:textFill>
            <w14:solidFill>
              <w14:schemeClr w14:val="tx1"/>
            </w14:solidFill>
          </w14:textFill>
        </w:rPr>
        <w:t xml:space="preserve"> matrix</w:t>
      </w:r>
      <w:r>
        <w:rPr>
          <w:rFonts w:ascii="Times New Roman" w:hAnsi="Times New Roman"/>
          <w:color w:val="000000" w:themeColor="text1"/>
          <w:lang w:eastAsia="zh-CN"/>
          <w14:textFill>
            <w14:solidFill>
              <w14:schemeClr w14:val="tx1"/>
            </w14:solidFill>
          </w14:textFill>
        </w:rPr>
        <w:t xml:space="preserve"> to </w:t>
      </w:r>
      <w:bookmarkStart w:id="138" w:name="OLE_LINK148"/>
      <w:bookmarkStart w:id="139" w:name="OLE_LINK151"/>
      <w:r>
        <w:rPr>
          <w:rFonts w:hint="eastAsia" w:ascii="Times New Roman" w:hAnsi="Times New Roman"/>
          <w:color w:val="000000" w:themeColor="text1"/>
          <w14:textFill>
            <w14:solidFill>
              <w14:schemeClr w14:val="tx1"/>
            </w14:solidFill>
          </w14:textFill>
        </w:rPr>
        <w:t>cell-by-cell</w:t>
      </w:r>
      <w:r>
        <w:rPr>
          <w:rFonts w:ascii="Times New Roman" w:hAnsi="Times New Roman"/>
          <w:color w:val="000000" w:themeColor="text1"/>
          <w14:textFill>
            <w14:solidFill>
              <w14:schemeClr w14:val="tx1"/>
            </w14:solidFill>
          </w14:textFill>
        </w:rPr>
        <w:t xml:space="preserve"> </w:t>
      </w:r>
      <w:bookmarkEnd w:id="138"/>
      <w:bookmarkEnd w:id="139"/>
      <w:r>
        <w:rPr>
          <w:rFonts w:ascii="Times New Roman" w:hAnsi="Times New Roman"/>
          <w:color w:val="000000" w:themeColor="text1"/>
          <w14:textFill>
            <w14:solidFill>
              <w14:schemeClr w14:val="tx1"/>
            </w14:solidFill>
          </w14:textFill>
        </w:rPr>
        <w:t xml:space="preserve">similarity matrix. The value of each element in similarity matrix was calculated by the </w:t>
      </w:r>
      <w:r>
        <w:rPr>
          <w:rFonts w:ascii="Times New Roman" w:hAnsi="Times New Roman" w:eastAsiaTheme="minorEastAsia"/>
          <w:color w:val="000000" w:themeColor="text1"/>
          <w:lang w:eastAsia="zh-CN"/>
          <w14:textFill>
            <w14:solidFill>
              <w14:schemeClr w14:val="tx1"/>
            </w14:solidFill>
          </w14:textFill>
        </w:rPr>
        <w:t xml:space="preserve">cosine value of every two cell vector using </w:t>
      </w:r>
      <w:r>
        <w:rPr>
          <w:rFonts w:ascii="Times New Roman" w:hAnsi="Times New Roman"/>
          <w:color w:val="000000" w:themeColor="text1"/>
          <w14:textFill>
            <w14:solidFill>
              <w14:schemeClr w14:val="tx1"/>
            </w14:solidFill>
          </w14:textFill>
        </w:rPr>
        <w:t>vector space model (VSM)</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fldChar w:fldCharType="begin"/>
      </w:r>
      <w:r>
        <w:rPr>
          <w:rFonts w:ascii="Times New Roman" w:hAnsi="Times New Roman"/>
          <w:color w:val="000000" w:themeColor="text1"/>
          <w14:textFill>
            <w14:solidFill>
              <w14:schemeClr w14:val="tx1"/>
            </w14:solidFill>
          </w14:textFill>
        </w:rPr>
        <w:instrText xml:space="preserve"> ADDIN EN.CITE &lt;EndNote&gt;&lt;Cite&gt;&lt;Author&gt;Aggarwal&lt;/Author&gt;&lt;Year&gt;2001&lt;/Year&gt;&lt;RecNum&gt;2868&lt;/RecNum&gt;&lt;DisplayText&gt;(Aggarwal et al., 2001; Sohangir and Wang, 2017)&lt;/DisplayText&gt;&lt;record&gt;&lt;rec-number&gt;2868&lt;/rec-number&gt;&lt;foreign-keys&gt;&lt;key app="EN" db-id="trxe92d06xwwd9ew9t8pvz2450x29xafpdvd"&gt;2868&lt;/key&gt;&lt;/foreign-keys&gt;&lt;ref-type name="Conference Proceedings"&gt;10&lt;/ref-type&gt;&lt;contributors&gt;&lt;authors&gt;&lt;author&gt;Aggarwal, Charu C.&lt;/author&gt;&lt;author&gt;Hinneburg, Alexander&lt;/author&gt;&lt;author&gt;Keim, Daniel A.&lt;/author&gt;&lt;/authors&gt;&lt;secondary-authors&gt;&lt;author&gt;Van den Bussche, Jan&lt;/author&gt;&lt;author&gt;Vianu, Victor&lt;/author&gt;&lt;/secondary-authors&gt;&lt;/contributors&gt;&lt;titles&gt;&lt;title&gt;On the Surprising Behavior of Distance Metrics in High Dimensional Space&lt;/title&gt;&lt;secondary-title&gt;Database Theory — ICDT 2001&lt;/secondary-title&gt;&lt;/titles&gt;&lt;pages&gt;420-434&lt;/pages&gt;&lt;dates&gt;&lt;year&gt;2001&lt;/year&gt;&lt;pub-dates&gt;&lt;date&gt;2001//&lt;/date&gt;&lt;/pub-dates&gt;&lt;/dates&gt;&lt;pub-location&gt;Berlin, Heidelberg&lt;/pub-location&gt;&lt;publisher&gt;Springer Berlin Heidelberg&lt;/publisher&gt;&lt;isbn&gt;978-3-540-44503-6&lt;/isbn&gt;&lt;urls&gt;&lt;/urls&gt;&lt;/record&gt;&lt;/Cite&gt;&lt;Cite&gt;&lt;Author&gt;Sohangir&lt;/Author&gt;&lt;Year&gt;2017&lt;/Year&gt;&lt;RecNum&gt;2876&lt;/RecNum&gt;&lt;record&gt;&lt;rec-number&gt;2876&lt;/rec-number&gt;&lt;foreign-keys&gt;&lt;key app="EN" db-id="trxe92d06xwwd9ew9t8pvz2450x29xafpdvd"&gt;2876&lt;/key&gt;&lt;key app="ENWeb" db-id=""&gt;0&lt;/key&gt;&lt;/foreign-keys&gt;&lt;ref-type name="Journal Article"&gt;17&lt;/ref-type&gt;&lt;contributors&gt;&lt;authors&gt;&lt;author&gt;Sohangir, Sahar&lt;/author&gt;&lt;author&gt;Wang, Dingding&lt;/author&gt;&lt;/authors&gt;&lt;/contributors&gt;&lt;titles&gt;&lt;title&gt;Improved sqrt-cosine similarity measurement&lt;/title&gt;&lt;secondary-title&gt;Journal of Big Data&lt;/secondary-title&gt;&lt;/titles&gt;&lt;periodical&gt;&lt;full-title&gt;Journal of Big Data&lt;/full-title&gt;&lt;/periodical&gt;&lt;volume&gt;4&lt;/volume&gt;&lt;number&gt;1&lt;/number&gt;&lt;dates&gt;&lt;year&gt;2017&lt;/year&gt;&lt;/dates&gt;&lt;isbn&gt;2196-1115&lt;/isbn&gt;&lt;urls&gt;&lt;/urls&gt;&lt;electronic-resource-num&gt;10.1186/s40537-017-0083-6&lt;/electronic-resource-num&gt;&lt;/record&gt;&lt;/Cite&gt;&lt;/EndNote&gt;</w:instrText>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"_ENREF_1" \o "Aggarwal, 2001 #2868" </w:instrText>
      </w:r>
      <w:r>
        <w:fldChar w:fldCharType="separate"/>
      </w:r>
      <w:r>
        <w:rPr>
          <w:rFonts w:ascii="Times New Roman" w:hAnsi="Times New Roman"/>
          <w:color w:val="000000" w:themeColor="text1"/>
          <w14:textFill>
            <w14:solidFill>
              <w14:schemeClr w14:val="tx1"/>
            </w14:solidFill>
          </w14:textFill>
        </w:rPr>
        <w:t>Aggarwal et al., 2001</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"_ENREF_73" \o "Sohangir, 2017 #2876" </w:instrText>
      </w:r>
      <w:r>
        <w:fldChar w:fldCharType="separate"/>
      </w:r>
      <w:r>
        <w:rPr>
          <w:rFonts w:ascii="Times New Roman" w:hAnsi="Times New Roman"/>
          <w:color w:val="000000" w:themeColor="text1"/>
          <w14:textFill>
            <w14:solidFill>
              <w14:schemeClr w14:val="tx1"/>
            </w14:solidFill>
          </w14:textFill>
        </w:rPr>
        <w:t>Sohangir and Wang, 2017</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fldChar w:fldCharType="begin"/>
      </w:r>
      <w:r>
        <w:instrText xml:space="preserve"> HYPERLINK \l "_ENREF_48" \o "Sohangir, 2017 #2876" </w:instrText>
      </w:r>
      <w:r>
        <w:fldChar w:fldCharType="separate"/>
      </w:r>
      <w:r>
        <w:fldChar w:fldCharType="end"/>
      </w:r>
      <w:r>
        <w:rPr>
          <w:rFonts w:ascii="Times New Roman" w:hAnsi="Times New Roman"/>
          <w:color w:val="000000" w:themeColor="text1"/>
          <w14:textFill>
            <w14:solidFill>
              <w14:schemeClr w14:val="tx1"/>
            </w14:solidFill>
          </w14:textFill>
        </w:rPr>
        <w:t>. Instead of measuring variation in total accessibility between two cells like Euclidean distance, the cosine similarity measures whether two cells we accessible at the same set of co-accessible regions using angular cosine distance and it is more robust to noise for sparse and high-dimensional data analysis</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eastAsia="仿宋"/>
        </w:rPr>
        <w:fldChar w:fldCharType="begin">
          <w:fldData xml:space="preserve">PEVuZE5vdGU+PENpdGU+PEF1dGhvcj5Tb2hhbmdpcjwvQXV0aG9yPjxZZWFyPjIwMTc8L1llYXI+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</w:fldData>
        </w:fldChar>
      </w:r>
      <w:r>
        <w:rPr>
          <w:rFonts w:ascii="Times New Roman" w:hAnsi="Times New Roman" w:eastAsia="仿宋"/>
        </w:rPr>
        <w:instrText xml:space="preserve"> ADDIN EN.CITE </w:instrText>
      </w:r>
      <w:r>
        <w:rPr>
          <w:rFonts w:ascii="Times New Roman" w:hAnsi="Times New Roman" w:eastAsia="仿宋"/>
        </w:rPr>
        <w:fldChar w:fldCharType="begin">
          <w:fldData xml:space="preserve">PEVuZE5vdGU+PENpdGU+PEF1dGhvcj5Tb2hhbmdpcjwvQXV0aG9yPjxZZWFyPjIwMTc8L1llYXI+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</w:fldData>
        </w:fldChar>
      </w:r>
      <w:r>
        <w:rPr>
          <w:rFonts w:ascii="Times New Roman" w:hAnsi="Times New Roman" w:eastAsia="仿宋"/>
        </w:rPr>
        <w:instrText xml:space="preserve"> ADDIN EN.CITE.DATA </w:instrText>
      </w:r>
      <w:r>
        <w:rPr>
          <w:rFonts w:ascii="Times New Roman" w:hAnsi="Times New Roman" w:eastAsia="仿宋"/>
        </w:rPr>
        <w:fldChar w:fldCharType="end"/>
      </w:r>
      <w:r>
        <w:rPr>
          <w:rFonts w:ascii="Times New Roman" w:hAnsi="Times New Roman" w:eastAsia="仿宋"/>
        </w:rPr>
        <w:fldChar w:fldCharType="separate"/>
      </w:r>
      <w:r>
        <w:rPr>
          <w:rFonts w:ascii="Times New Roman" w:hAnsi="Times New Roman" w:eastAsia="仿宋"/>
        </w:rPr>
        <w:t>(</w:t>
      </w:r>
      <w:r>
        <w:fldChar w:fldCharType="begin"/>
      </w:r>
      <w:r>
        <w:instrText xml:space="preserve"> HYPERLINK \l "_ENREF_4" \o "Andrews, 2018 #2434" </w:instrText>
      </w:r>
      <w:r>
        <w:fldChar w:fldCharType="separate"/>
      </w:r>
      <w:r>
        <w:rPr>
          <w:rFonts w:ascii="Times New Roman" w:hAnsi="Times New Roman" w:eastAsia="仿宋"/>
        </w:rPr>
        <w:t>Andrews and Hemberg, 2018</w:t>
      </w:r>
      <w:r>
        <w:rPr>
          <w:rFonts w:ascii="Times New Roman" w:hAnsi="Times New Roman" w:eastAsia="仿宋"/>
        </w:rPr>
        <w:fldChar w:fldCharType="end"/>
      </w:r>
      <w:r>
        <w:rPr>
          <w:rFonts w:ascii="Times New Roman" w:hAnsi="Times New Roman" w:eastAsia="仿宋"/>
        </w:rPr>
        <w:t xml:space="preserve">; </w:t>
      </w:r>
      <w:r>
        <w:fldChar w:fldCharType="begin"/>
      </w:r>
      <w:r>
        <w:instrText xml:space="preserve"> HYPERLINK \l "_ENREF_73" \o "Sohangir, 2017 #2876" </w:instrText>
      </w:r>
      <w:r>
        <w:fldChar w:fldCharType="separate"/>
      </w:r>
      <w:r>
        <w:rPr>
          <w:rFonts w:ascii="Times New Roman" w:hAnsi="Times New Roman" w:eastAsia="仿宋"/>
        </w:rPr>
        <w:t>Sohangir and Wang, 2017</w:t>
      </w:r>
      <w:r>
        <w:rPr>
          <w:rFonts w:ascii="Times New Roman" w:hAnsi="Times New Roman" w:eastAsia="仿宋"/>
        </w:rPr>
        <w:fldChar w:fldCharType="end"/>
      </w:r>
      <w:r>
        <w:rPr>
          <w:rFonts w:ascii="Times New Roman" w:hAnsi="Times New Roman" w:eastAsia="仿宋"/>
        </w:rPr>
        <w:t>)</w:t>
      </w:r>
      <w:r>
        <w:rPr>
          <w:rFonts w:ascii="Times New Roman" w:hAnsi="Times New Roman" w:eastAsia="仿宋"/>
        </w:rPr>
        <w:fldChar w:fldCharType="end"/>
      </w:r>
      <w:r>
        <w:rPr>
          <w:rFonts w:ascii="Times New Roman" w:hAnsi="Times New Roman" w:eastAsiaTheme="minorEastAsia"/>
          <w:color w:val="000000" w:themeColor="text1"/>
          <w:lang w:eastAsia="zh-CN"/>
          <w14:textFill>
            <w14:solidFill>
              <w14:schemeClr w14:val="tx1"/>
            </w14:solidFill>
          </w14:textFill>
        </w:rPr>
        <w:t>.</w:t>
      </w:r>
      <w:r>
        <w:rPr>
          <w:rFonts w:ascii="Times New Roman" w:hAnsi="Times New Roman"/>
          <w:color w:val="000000" w:themeColor="text1"/>
          <w14:textFill>
            <w14:solidFill>
              <w14:schemeClr w14:val="tx1"/>
            </w14:solidFill>
          </w14:textFill>
        </w:rPr>
        <w:t xml:space="preserve">  More specifically, where C</w:t>
      </w:r>
      <w:r>
        <w:rPr>
          <w:rFonts w:ascii="Times New Roman" w:hAnsi="Times New Roman"/>
          <w:color w:val="000000" w:themeColor="text1"/>
          <w:vertAlign w:val="subscript"/>
          <w14:textFill>
            <w14:solidFill>
              <w14:schemeClr w14:val="tx1"/>
            </w14:solidFill>
          </w14:textFill>
        </w:rPr>
        <w:t>i</w:t>
      </w:r>
      <w:r>
        <w:rPr>
          <w:rFonts w:ascii="Times New Roman" w:hAnsi="Times New Roman"/>
          <w:color w:val="000000" w:themeColor="text1"/>
          <w14:textFill>
            <w14:solidFill>
              <w14:schemeClr w14:val="tx1"/>
            </w14:solidFill>
          </w14:textFill>
        </w:rPr>
        <w:t xml:space="preserve"> and C</w:t>
      </w:r>
      <w:r>
        <w:rPr>
          <w:rFonts w:ascii="Times New Roman" w:hAnsi="Times New Roman"/>
          <w:color w:val="000000" w:themeColor="text1"/>
          <w:vertAlign w:val="subscript"/>
          <w14:textFill>
            <w14:solidFill>
              <w14:schemeClr w14:val="tx1"/>
            </w14:solidFill>
          </w14:textFill>
        </w:rPr>
        <w:t>j</w:t>
      </w:r>
      <w:r>
        <w:rPr>
          <w:rFonts w:ascii="Times New Roman" w:hAnsi="Times New Roman"/>
          <w:color w:val="000000" w:themeColor="text1"/>
          <w14:textFill>
            <w14:solidFill>
              <w14:schemeClr w14:val="tx1"/>
            </w14:solidFill>
          </w14:textFill>
        </w:rPr>
        <w:t xml:space="preserve"> are cell vectors for cell i and cell j, the similarity between cell C</w:t>
      </w:r>
      <w:r>
        <w:rPr>
          <w:rFonts w:ascii="Times New Roman" w:hAnsi="Times New Roman"/>
          <w:color w:val="000000" w:themeColor="text1"/>
          <w:vertAlign w:val="subscript"/>
          <w14:textFill>
            <w14:solidFill>
              <w14:schemeClr w14:val="tx1"/>
            </w14:solidFill>
          </w14:textFill>
        </w:rPr>
        <w:t>i</w:t>
      </w:r>
      <w:r>
        <w:rPr>
          <w:rFonts w:ascii="Times New Roman" w:hAnsi="Times New Roman"/>
          <w:color w:val="000000" w:themeColor="text1"/>
          <w14:textFill>
            <w14:solidFill>
              <w14:schemeClr w14:val="tx1"/>
            </w14:solidFill>
          </w14:textFill>
        </w:rPr>
        <w:t xml:space="preserve"> and cell C</w:t>
      </w:r>
      <w:r>
        <w:rPr>
          <w:rFonts w:ascii="Times New Roman" w:hAnsi="Times New Roman"/>
          <w:color w:val="000000" w:themeColor="text1"/>
          <w:vertAlign w:val="subscript"/>
          <w14:textFill>
            <w14:solidFill>
              <w14:schemeClr w14:val="tx1"/>
            </w14:solidFill>
          </w14:textFill>
        </w:rPr>
        <w:t>j</w:t>
      </w:r>
      <w:r>
        <w:rPr>
          <w:rFonts w:ascii="Times New Roman" w:hAnsi="Times New Roman"/>
          <w:color w:val="000000" w:themeColor="text1"/>
          <w14:textFill>
            <w14:solidFill>
              <w14:schemeClr w14:val="tx1"/>
            </w14:solidFill>
          </w14:textFill>
        </w:rPr>
        <w:t xml:space="preserve"> is calculated as follows:</w:t>
      </w: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m:oMathPara>
        <m:oMath>
          <m:r>
            <m:rPr>
              <m:sty m:val="p"/>
            </m:rPr>
            <w:rPr>
              <w:rFonts w:ascii="Cambria Math" w:hAnsi="Cambria Math"/>
              <w:color w:val="000000" w:themeColor="text1"/>
              <w14:textFill>
                <w14:solidFill>
                  <w14:schemeClr w14:val="tx1"/>
                </w14:solidFill>
              </w14:textFill>
            </w:rPr>
            <m:t>Similarity</m:t>
          </m:r>
          <m:d>
            <m:dPr>
              <m:ctrlPr>
                <w:rPr>
                  <w:rFonts w:ascii="Cambria Math" w:hAnsi="Cambria Math"/>
                  <w:color w:val="000000" w:themeColor="text1"/>
                  <w14:textFill>
                    <w14:solidFill>
                      <w14:schemeClr w14:val="tx1"/>
                    </w14:solidFill>
                  </w14:textFill>
                </w:rPr>
              </m:ctrlPr>
            </m:dPr>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j</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d>
          <m:r>
            <m:rPr>
              <m:sty m:val="p"/>
            </m:rPr>
            <w:rPr>
              <w:rFonts w:ascii="Cambria Math" w:hAnsi="Cambria Math"/>
              <w:color w:val="000000" w:themeColor="text1"/>
              <w14:textFill>
                <w14:solidFill>
                  <w14:schemeClr w14:val="tx1"/>
                </w14:solidFill>
              </w14:textFill>
            </w:rPr>
            <m:t>=</m:t>
          </m:r>
          <m:f>
            <m:fPr>
              <m:ctrlPr>
                <w:rPr>
                  <w:rFonts w:ascii="Cambria Math" w:hAnsi="Cambria Math"/>
                  <w:color w:val="000000" w:themeColor="text1"/>
                  <w14:textFill>
                    <w14:solidFill>
                      <w14:schemeClr w14:val="tx1"/>
                    </w14:solidFill>
                  </w14:textFill>
                </w:rPr>
              </m:ctrlPr>
            </m:fPr>
            <m:num>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j</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num>
            <m:den>
              <m:d>
                <m:dPr>
                  <m:begChr m:val="‖"/>
                  <m:endChr m:val="‖"/>
                  <m:ctrlPr>
                    <w:rPr>
                      <w:rFonts w:ascii="Cambria Math" w:hAnsi="Cambria Math"/>
                      <w:color w:val="000000" w:themeColor="text1"/>
                      <w14:textFill>
                        <w14:solidFill>
                          <w14:schemeClr w14:val="tx1"/>
                        </w14:solidFill>
                      </w14:textFill>
                    </w:rPr>
                  </m:ctrlPr>
                </m:dPr>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d>
              <m:r>
                <m:rPr>
                  <m:sty m:val="p"/>
                </m:rPr>
                <w:rPr>
                  <w:rFonts w:ascii="Cambria Math" w:hAnsi="Cambria Math"/>
                  <w:color w:val="000000" w:themeColor="text1"/>
                  <w14:textFill>
                    <w14:solidFill>
                      <w14:schemeClr w14:val="tx1"/>
                    </w14:solidFill>
                  </w14:textFill>
                </w:rPr>
                <m:t>×</m:t>
              </m:r>
              <m:d>
                <m:dPr>
                  <m:begChr m:val="‖"/>
                  <m:endChr m:val="‖"/>
                  <m:ctrlPr>
                    <w:rPr>
                      <w:rFonts w:ascii="Cambria Math" w:hAnsi="Cambria Math"/>
                      <w:color w:val="000000" w:themeColor="text1"/>
                      <w14:textFill>
                        <w14:solidFill>
                          <w14:schemeClr w14:val="tx1"/>
                        </w14:solidFill>
                      </w14:textFill>
                    </w:rPr>
                  </m:ctrlPr>
                </m:dPr>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den>
          </m:f>
          <m:r>
            <m:rPr>
              <m:sty m:val="p"/>
            </m:rPr>
            <w:rPr>
              <w:rFonts w:ascii="Cambria Math" w:hAnsi="Cambria Math"/>
              <w:color w:val="000000" w:themeColor="text1"/>
              <w14:textFill>
                <w14:solidFill>
                  <w14:schemeClr w14:val="tx1"/>
                </w14:solidFill>
              </w14:textFill>
            </w:rPr>
            <m:t>=</m:t>
          </m:r>
          <m:f>
            <m:fPr>
              <m:ctrlPr>
                <w:rPr>
                  <w:rFonts w:ascii="Cambria Math" w:hAnsi="Cambria Math"/>
                  <w:color w:val="000000" w:themeColor="text1"/>
                  <w14:textFill>
                    <w14:solidFill>
                      <w14:schemeClr w14:val="tx1"/>
                    </w14:solidFill>
                  </w14:textFill>
                </w:rPr>
              </m:ctrlPr>
            </m:fPr>
            <m:num>
              <m:nary>
                <m:naryPr>
                  <m:chr m:val="∑"/>
                  <m:limLoc m:val="undOvr"/>
                  <m:ctrlPr>
                    <w:rPr>
                      <w:rFonts w:ascii="Cambria Math" w:hAnsi="Cambria Math"/>
                      <w:color w:val="000000" w:themeColor="text1"/>
                      <w14:textFill>
                        <w14:solidFill>
                          <w14:schemeClr w14:val="tx1"/>
                        </w14:solidFill>
                      </w14:textFill>
                    </w:rPr>
                  </m:ctrlPr>
                </m:naryPr>
                <m:sub>
                  <m:r>
                    <m:rPr>
                      <m:sty m:val="p"/>
                    </m:rPr>
                    <w:rPr>
                      <w:rFonts w:ascii="Cambria Math" w:hAnsi="Cambria Math"/>
                      <w:color w:val="000000" w:themeColor="text1"/>
                      <w14:textFill>
                        <w14:solidFill>
                          <w14:schemeClr w14:val="tx1"/>
                        </w14:solidFill>
                      </w14:textFill>
                    </w:rPr>
                    <m:t>k=1</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n</m:t>
                  </m:r>
                  <m:ctrlPr>
                    <w:rPr>
                      <w:rFonts w:ascii="Cambria Math" w:hAnsi="Cambria Math"/>
                      <w:color w:val="000000" w:themeColor="text1"/>
                      <w14:textFill>
                        <w14:solidFill>
                          <w14:schemeClr w14:val="tx1"/>
                        </w14:solidFill>
                      </w14:textFill>
                    </w:rPr>
                  </m:ctrlPr>
                </m:sup>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ik</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jk</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nary>
              <m:ctrlPr>
                <w:rPr>
                  <w:rFonts w:ascii="Cambria Math" w:hAnsi="Cambria Math"/>
                  <w:color w:val="000000" w:themeColor="text1"/>
                  <w14:textFill>
                    <w14:solidFill>
                      <w14:schemeClr w14:val="tx1"/>
                    </w14:solidFill>
                  </w14:textFill>
                </w:rPr>
              </m:ctrlPr>
            </m:num>
            <m:den>
              <m:rad>
                <m:radPr>
                  <m:degHide m:val="1"/>
                  <m:ctrlPr>
                    <w:rPr>
                      <w:rFonts w:ascii="Cambria Math" w:hAnsi="Cambria Math"/>
                      <w:color w:val="000000" w:themeColor="text1"/>
                      <w14:textFill>
                        <w14:solidFill>
                          <w14:schemeClr w14:val="tx1"/>
                        </w14:solidFill>
                      </w14:textFill>
                    </w:rPr>
                  </m:ctrlPr>
                </m:radPr>
                <m:deg>
                  <m:ctrlPr>
                    <w:rPr>
                      <w:rFonts w:ascii="Cambria Math" w:hAnsi="Cambria Math"/>
                      <w:color w:val="000000" w:themeColor="text1"/>
                      <w14:textFill>
                        <w14:solidFill>
                          <w14:schemeClr w14:val="tx1"/>
                        </w14:solidFill>
                      </w14:textFill>
                    </w:rPr>
                  </m:ctrlPr>
                </m:deg>
                <m:e>
                  <m:nary>
                    <m:naryPr>
                      <m:chr m:val="∑"/>
                      <m:limLoc m:val="undOvr"/>
                      <m:ctrlPr>
                        <w:rPr>
                          <w:rFonts w:ascii="Cambria Math" w:hAnsi="Cambria Math"/>
                          <w:color w:val="000000" w:themeColor="text1"/>
                          <w14:textFill>
                            <w14:solidFill>
                              <w14:schemeClr w14:val="tx1"/>
                            </w14:solidFill>
                          </w14:textFill>
                        </w:rPr>
                      </m:ctrlPr>
                    </m:naryPr>
                    <m:sub>
                      <m:r>
                        <m:rPr>
                          <m:sty m:val="p"/>
                        </m:rPr>
                        <w:rPr>
                          <w:rFonts w:ascii="Cambria Math" w:hAnsi="Cambria Math"/>
                          <w:color w:val="000000" w:themeColor="text1"/>
                          <w14:textFill>
                            <w14:solidFill>
                              <w14:schemeClr w14:val="tx1"/>
                            </w14:solidFill>
                          </w14:textFill>
                        </w:rPr>
                        <m:t>k=1</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n</m:t>
                      </m:r>
                      <m:ctrlPr>
                        <w:rPr>
                          <w:rFonts w:ascii="Cambria Math" w:hAnsi="Cambria Math"/>
                          <w:color w:val="000000" w:themeColor="text1"/>
                          <w14:textFill>
                            <w14:solidFill>
                              <w14:schemeClr w14:val="tx1"/>
                            </w14:solidFill>
                          </w14:textFill>
                        </w:rPr>
                      </m:ctrlPr>
                    </m:sup>
                    <m:e>
                      <m:sSubSup>
                        <m:sSubSupPr>
                          <m:ctrlPr>
                            <w:rPr>
                              <w:rFonts w:ascii="Cambria Math" w:hAnsi="Cambria Math"/>
                              <w:color w:val="000000" w:themeColor="text1"/>
                              <w14:textFill>
                                <w14:solidFill>
                                  <w14:schemeClr w14:val="tx1"/>
                                </w14:solidFill>
                              </w14:textFill>
                            </w:rPr>
                          </m:ctrlPr>
                        </m:sSubSup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2</m:t>
                          </m:r>
                          <m:ctrlPr>
                            <w:rPr>
                              <w:rFonts w:ascii="Cambria Math" w:hAnsi="Cambria Math"/>
                              <w:color w:val="000000" w:themeColor="text1"/>
                              <w14:textFill>
                                <w14:solidFill>
                                  <w14:schemeClr w14:val="tx1"/>
                                </w14:solidFill>
                              </w14:textFill>
                            </w:rPr>
                          </m:ctrlPr>
                        </m:sup>
                      </m:sSubSup>
                      <m:ctrlPr>
                        <w:rPr>
                          <w:rFonts w:ascii="Cambria Math" w:hAnsi="Cambria Math"/>
                          <w:color w:val="000000" w:themeColor="text1"/>
                          <w14:textFill>
                            <w14:solidFill>
                              <w14:schemeClr w14:val="tx1"/>
                            </w14:solidFill>
                          </w14:textFill>
                        </w:rPr>
                      </m:ctrlPr>
                    </m:e>
                  </m:nary>
                  <m:ctrlPr>
                    <w:rPr>
                      <w:rFonts w:ascii="Cambria Math" w:hAnsi="Cambria Math"/>
                      <w:color w:val="000000" w:themeColor="text1"/>
                      <w14:textFill>
                        <w14:solidFill>
                          <w14:schemeClr w14:val="tx1"/>
                        </w14:solidFill>
                      </w14:textFill>
                    </w:rPr>
                  </m:ctrlPr>
                </m:e>
              </m:rad>
              <m:r>
                <m:rPr>
                  <m:sty m:val="p"/>
                </m:rPr>
                <w:rPr>
                  <w:rFonts w:ascii="Cambria Math" w:hAnsi="Cambria Math"/>
                  <w:color w:val="000000" w:themeColor="text1"/>
                  <w14:textFill>
                    <w14:solidFill>
                      <w14:schemeClr w14:val="tx1"/>
                    </w14:solidFill>
                  </w14:textFill>
                </w:rPr>
                <m:t>×</m:t>
              </m:r>
              <m:rad>
                <m:radPr>
                  <m:degHide m:val="1"/>
                  <m:ctrlPr>
                    <w:rPr>
                      <w:rFonts w:ascii="Cambria Math" w:hAnsi="Cambria Math"/>
                      <w:color w:val="000000" w:themeColor="text1"/>
                      <w14:textFill>
                        <w14:solidFill>
                          <w14:schemeClr w14:val="tx1"/>
                        </w14:solidFill>
                      </w14:textFill>
                    </w:rPr>
                  </m:ctrlPr>
                </m:radPr>
                <m:deg>
                  <m:ctrlPr>
                    <w:rPr>
                      <w:rFonts w:ascii="Cambria Math" w:hAnsi="Cambria Math"/>
                      <w:color w:val="000000" w:themeColor="text1"/>
                      <w14:textFill>
                        <w14:solidFill>
                          <w14:schemeClr w14:val="tx1"/>
                        </w14:solidFill>
                      </w14:textFill>
                    </w:rPr>
                  </m:ctrlPr>
                </m:deg>
                <m:e>
                  <m:nary>
                    <m:naryPr>
                      <m:chr m:val="∑"/>
                      <m:limLoc m:val="undOvr"/>
                      <m:ctrlPr>
                        <w:rPr>
                          <w:rFonts w:ascii="Cambria Math" w:hAnsi="Cambria Math"/>
                          <w:color w:val="000000" w:themeColor="text1"/>
                          <w14:textFill>
                            <w14:solidFill>
                              <w14:schemeClr w14:val="tx1"/>
                            </w14:solidFill>
                          </w14:textFill>
                        </w:rPr>
                      </m:ctrlPr>
                    </m:naryPr>
                    <m:sub>
                      <m:r>
                        <m:rPr>
                          <m:sty m:val="p"/>
                        </m:rPr>
                        <w:rPr>
                          <w:rFonts w:ascii="Cambria Math" w:hAnsi="Cambria Math"/>
                          <w:color w:val="000000" w:themeColor="text1"/>
                          <w14:textFill>
                            <w14:solidFill>
                              <w14:schemeClr w14:val="tx1"/>
                            </w14:solidFill>
                          </w14:textFill>
                        </w:rPr>
                        <m:t>k=1</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n</m:t>
                      </m:r>
                      <m:ctrlPr>
                        <w:rPr>
                          <w:rFonts w:ascii="Cambria Math" w:hAnsi="Cambria Math"/>
                          <w:color w:val="000000" w:themeColor="text1"/>
                          <w14:textFill>
                            <w14:solidFill>
                              <w14:schemeClr w14:val="tx1"/>
                            </w14:solidFill>
                          </w14:textFill>
                        </w:rPr>
                      </m:ctrlPr>
                    </m:sup>
                    <m:e>
                      <m:sSubSup>
                        <m:sSubSupPr>
                          <m:ctrlPr>
                            <w:rPr>
                              <w:rFonts w:ascii="Cambria Math" w:hAnsi="Cambria Math"/>
                              <w:color w:val="000000" w:themeColor="text1"/>
                              <w14:textFill>
                                <w14:solidFill>
                                  <w14:schemeClr w14:val="tx1"/>
                                </w14:solidFill>
                              </w14:textFill>
                            </w:rPr>
                          </m:ctrlPr>
                        </m:sSubSup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j</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2</m:t>
                          </m:r>
                          <m:ctrlPr>
                            <w:rPr>
                              <w:rFonts w:ascii="Cambria Math" w:hAnsi="Cambria Math"/>
                              <w:color w:val="000000" w:themeColor="text1"/>
                              <w14:textFill>
                                <w14:solidFill>
                                  <w14:schemeClr w14:val="tx1"/>
                                </w14:solidFill>
                              </w14:textFill>
                            </w:rPr>
                          </m:ctrlPr>
                        </m:sup>
                      </m:sSubSup>
                      <m:ctrlPr>
                        <w:rPr>
                          <w:rFonts w:ascii="Cambria Math" w:hAnsi="Cambria Math"/>
                          <w:color w:val="000000" w:themeColor="text1"/>
                          <w14:textFill>
                            <w14:solidFill>
                              <w14:schemeClr w14:val="tx1"/>
                            </w14:solidFill>
                          </w14:textFill>
                        </w:rPr>
                      </m:ctrlPr>
                    </m:e>
                  </m:nary>
                  <m:ctrlPr>
                    <w:rPr>
                      <w:rFonts w:ascii="Cambria Math" w:hAnsi="Cambria Math"/>
                      <w:color w:val="000000" w:themeColor="text1"/>
                      <w14:textFill>
                        <w14:solidFill>
                          <w14:schemeClr w14:val="tx1"/>
                        </w14:solidFill>
                      </w14:textFill>
                    </w:rPr>
                  </m:ctrlPr>
                </m:e>
              </m:rad>
              <m:ctrlPr>
                <w:rPr>
                  <w:rFonts w:ascii="Cambria Math" w:hAnsi="Cambria Math"/>
                  <w:color w:val="000000" w:themeColor="text1"/>
                  <w14:textFill>
                    <w14:solidFill>
                      <w14:schemeClr w14:val="tx1"/>
                    </w14:solidFill>
                  </w14:textFill>
                </w:rPr>
              </m:ctrlPr>
            </m:den>
          </m:f>
          <m:r>
            <m:rPr>
              <m:sty m:val="p"/>
            </m:rPr>
            <w:rPr>
              <w:rFonts w:ascii="Cambria Math" w:hAnsi="Cambria Math"/>
              <w:color w:val="000000" w:themeColor="text1"/>
              <w14:textFill>
                <w14:solidFill>
                  <w14:schemeClr w14:val="tx1"/>
                </w14:solidFill>
              </w14:textFill>
            </w:rPr>
            <m:t>.</m:t>
          </m:r>
        </m:oMath>
      </m:oMathPara>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r>
        <w:rPr>
          <w:rFonts w:ascii="Times New Roman" w:hAnsi="Times New Roman" w:eastAsiaTheme="minorEastAsia"/>
          <w:color w:val="000000" w:themeColor="text1"/>
          <w:lang w:eastAsia="zh-CN"/>
          <w14:textFill>
            <w14:solidFill>
              <w14:schemeClr w14:val="tx1"/>
            </w14:solidFill>
          </w14:textFill>
        </w:rPr>
        <w:t xml:space="preserve">We converted the </w:t>
      </w:r>
      <w:r>
        <w:rPr>
          <w:rFonts w:hint="eastAsia" w:ascii="Times New Roman" w:hAnsi="Times New Roman"/>
          <w:color w:val="000000" w:themeColor="text1"/>
          <w14:textFill>
            <w14:solidFill>
              <w14:schemeClr w14:val="tx1"/>
            </w14:solidFill>
          </w14:textFill>
        </w:rPr>
        <w:t>cell-by-bin</w:t>
      </w:r>
      <w:r>
        <w:rPr>
          <w:rFonts w:ascii="Times New Roman" w:hAnsi="Times New Roman"/>
          <w:color w:val="000000" w:themeColor="text1"/>
          <w14:textFill>
            <w14:solidFill>
              <w14:schemeClr w14:val="tx1"/>
            </w14:solidFill>
          </w14:textFill>
        </w:rPr>
        <w:t xml:space="preserve"> matrix to</w:t>
      </w:r>
      <w:bookmarkStart w:id="140" w:name="OLE_LINK132"/>
      <w:bookmarkStart w:id="141" w:name="OLE_LINK133"/>
      <w:r>
        <w:rPr>
          <w:rFonts w:ascii="Times New Roman" w:hAnsi="Times New Roman"/>
          <w:color w:val="000000" w:themeColor="text1"/>
          <w14:textFill>
            <w14:solidFill>
              <w14:schemeClr w14:val="tx1"/>
            </w14:solidFill>
          </w14:textFill>
        </w:rPr>
        <w:t xml:space="preserve"> </w:t>
      </w:r>
      <w:bookmarkEnd w:id="140"/>
      <w:bookmarkEnd w:id="141"/>
      <w:r>
        <w:rPr>
          <w:rFonts w:hint="eastAsia" w:ascii="Times New Roman" w:hAnsi="Times New Roman"/>
          <w:color w:val="000000" w:themeColor="text1"/>
          <w14:textFill>
            <w14:solidFill>
              <w14:schemeClr w14:val="tx1"/>
            </w14:solidFill>
          </w14:textFill>
        </w:rPr>
        <w:t>cell-by-cell</w:t>
      </w:r>
      <w:r>
        <w:rPr>
          <w:rFonts w:ascii="Times New Roman" w:hAnsi="Times New Roman"/>
          <w:color w:val="000000" w:themeColor="text1"/>
          <w14:textFill>
            <w14:solidFill>
              <w14:schemeClr w14:val="tx1"/>
            </w14:solidFill>
          </w14:textFill>
        </w:rPr>
        <w:t xml:space="preserve"> </w:t>
      </w:r>
      <w:r>
        <w:rPr>
          <w:rFonts w:ascii="Times New Roman" w:hAnsi="Times New Roman" w:eastAsiaTheme="minorEastAsia"/>
          <w:color w:val="000000" w:themeColor="text1"/>
          <w:lang w:eastAsia="zh-CN"/>
          <w14:textFill>
            <w14:solidFill>
              <w14:schemeClr w14:val="tx1"/>
            </w14:solidFill>
          </w14:textFill>
        </w:rPr>
        <w:t>similarity matrix S</w:t>
      </w:r>
      <m:oMath>
        <m:r>
          <m:rPr>
            <m:sty m:val="p"/>
          </m:rPr>
          <w:rPr>
            <w:rFonts w:ascii="Cambria Math" w:hAnsi="Cambria Math" w:eastAsiaTheme="minorEastAsia"/>
            <w:color w:val="000000" w:themeColor="text1"/>
            <w:lang w:eastAsia="zh-CN"/>
            <w14:textFill>
              <w14:solidFill>
                <w14:schemeClr w14:val="tx1"/>
              </w14:solidFill>
            </w14:textFill>
          </w:rPr>
          <m:t>∈</m:t>
        </m:r>
        <m:sSup>
          <m:sSupPr>
            <m:ctrlPr>
              <w:rPr>
                <w:rFonts w:ascii="Cambria Math" w:hAnsi="Cambria Math" w:eastAsiaTheme="minorEastAsia"/>
                <w:color w:val="000000" w:themeColor="text1"/>
                <w:lang w:eastAsia="zh-CN"/>
                <w14:textFill>
                  <w14:solidFill>
                    <w14:schemeClr w14:val="tx1"/>
                  </w14:solidFill>
                </w14:textFill>
              </w:rPr>
            </m:ctrlPr>
          </m:sSupPr>
          <m:e>
            <m:r>
              <w:rPr>
                <w:rFonts w:ascii="Cambria Math" w:hAnsi="Cambria Math" w:eastAsiaTheme="minorEastAsia"/>
                <w:color w:val="000000" w:themeColor="text1"/>
                <w:lang w:eastAsia="zh-CN"/>
                <w14:textFill>
                  <w14:solidFill>
                    <w14:schemeClr w14:val="tx1"/>
                  </w14:solidFill>
                </w14:textFill>
              </w:rPr>
              <m:t>R</m:t>
            </m:r>
            <m:ctrlPr>
              <w:rPr>
                <w:rFonts w:ascii="Cambria Math" w:hAnsi="Cambria Math" w:eastAsiaTheme="minorEastAsia"/>
                <w:color w:val="000000" w:themeColor="text1"/>
                <w:lang w:eastAsia="zh-CN"/>
                <w14:textFill>
                  <w14:solidFill>
                    <w14:schemeClr w14:val="tx1"/>
                  </w14:solidFill>
                </w14:textFill>
              </w:rPr>
            </m:ctrlPr>
          </m:e>
          <m:sup>
            <m:r>
              <w:rPr>
                <w:rFonts w:ascii="Cambria Math" w:hAnsi="Cambria Math" w:eastAsiaTheme="minorEastAsia"/>
                <w:color w:val="000000" w:themeColor="text1"/>
                <w:lang w:eastAsia="zh-CN"/>
                <w14:textFill>
                  <w14:solidFill>
                    <w14:schemeClr w14:val="tx1"/>
                  </w14:solidFill>
                </w14:textFill>
              </w:rPr>
              <m:t>N×N</m:t>
            </m:r>
            <m:ctrlPr>
              <w:rPr>
                <w:rFonts w:ascii="Cambria Math" w:hAnsi="Cambria Math" w:eastAsiaTheme="minorEastAsia"/>
                <w:color w:val="000000" w:themeColor="text1"/>
                <w:lang w:eastAsia="zh-CN"/>
                <w14:textFill>
                  <w14:solidFill>
                    <w14:schemeClr w14:val="tx1"/>
                  </w14:solidFill>
                </w14:textFill>
              </w:rPr>
            </m:ctrlPr>
          </m:sup>
        </m:sSup>
      </m:oMath>
      <w:r>
        <w:rPr>
          <w:rFonts w:ascii="Times New Roman" w:hAnsi="Times New Roman" w:eastAsiaTheme="minorEastAsia"/>
          <w:color w:val="000000" w:themeColor="text1"/>
          <w:lang w:eastAsia="zh-CN"/>
          <w14:textFill>
            <w14:solidFill>
              <w14:schemeClr w14:val="tx1"/>
            </w14:solidFill>
          </w14:textFill>
        </w:rPr>
        <w:t xml:space="preserve"> by cosine similarity between every pair of cells.</w:t>
      </w: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p>
    <w:p>
      <w:pPr>
        <w:spacing w:line="360" w:lineRule="auto"/>
        <w:jc w:val="both"/>
        <w:rPr>
          <w:rFonts w:ascii="Times New Roman" w:hAnsi="Times New Roman"/>
          <w:color w:val="000000"/>
        </w:rPr>
      </w:pPr>
      <w:r>
        <w:rPr>
          <w:rFonts w:ascii="Times New Roman" w:hAnsi="Times New Roman" w:eastAsiaTheme="minorEastAsia"/>
          <w:color w:val="000000" w:themeColor="text1"/>
          <w:lang w:eastAsia="zh-CN"/>
          <w14:textFill>
            <w14:solidFill>
              <w14:schemeClr w14:val="tx1"/>
            </w14:solidFill>
          </w14:textFill>
        </w:rPr>
        <w:t xml:space="preserve">We then performed truncated singular value </w:t>
      </w:r>
      <w:r>
        <w:rPr>
          <w:rFonts w:ascii="Times New Roman" w:hAnsi="Times New Roman"/>
          <w:color w:val="000000" w:themeColor="text1"/>
          <w14:textFill>
            <w14:solidFill>
              <w14:schemeClr w14:val="tx1"/>
            </w14:solidFill>
          </w14:textFill>
        </w:rPr>
        <w:t>decomposition (SVD) to learn the low-rank matrix approximation of the similarity matrix and projected it into lower dimensional space.</w:t>
      </w:r>
    </w:p>
    <w:p>
      <w:pPr>
        <w:spacing w:line="360" w:lineRule="auto"/>
        <w:jc w:val="both"/>
        <w:rPr>
          <w:rFonts w:ascii="Times New Roman" w:hAnsi="Times New Roman"/>
          <w:color w:val="000000"/>
        </w:rPr>
      </w:pPr>
      <w:r>
        <w:rPr>
          <w:rFonts w:ascii="Times New Roman" w:hAnsi="Times New Roman"/>
          <w:color w:val="000000" w:themeColor="text1"/>
          <w14:textFill>
            <w14:solidFill>
              <w14:schemeClr w14:val="tx1"/>
            </w14:solidFill>
          </w14:textFill>
        </w:rPr>
        <w:t xml:space="preserve">Briefly, SVD attempts to decompose the given matrix </w:t>
      </w:r>
      <m:oMath>
        <m:r>
          <m:rPr>
            <m:sty m:val="p"/>
          </m:rPr>
          <w:rPr>
            <w:rFonts w:ascii="Cambria Math" w:hAnsi="Cambria Math"/>
            <w:color w:val="000000" w:themeColor="text1"/>
            <w:shd w:val="clear" w:color="auto" w:fill="FFFFFF"/>
            <w14:textFill>
              <w14:solidFill>
                <w14:schemeClr w14:val="tx1"/>
              </w14:solidFill>
            </w14:textFill>
          </w:rPr>
          <m:t>S∈</m:t>
        </m:r>
        <m:sSup>
          <m:sSupPr>
            <m:ctrlPr>
              <w:rPr>
                <w:rFonts w:ascii="Cambria Math" w:hAnsi="Cambria Math"/>
                <w:color w:val="000000" w:themeColor="text1"/>
                <w:shd w:val="clear" w:color="auto" w:fill="FFFFFF"/>
                <w14:textFill>
                  <w14:solidFill>
                    <w14:schemeClr w14:val="tx1"/>
                  </w14:solidFill>
                </w14:textFill>
              </w:rPr>
            </m:ctrlPr>
          </m:sSupPr>
          <m:e>
            <m:r>
              <w:rPr>
                <w:rFonts w:ascii="Cambria Math" w:hAnsi="Cambria Math"/>
                <w:color w:val="000000" w:themeColor="text1"/>
                <w:shd w:val="clear" w:color="auto" w:fill="FFFFFF"/>
                <w14:textFill>
                  <w14:solidFill>
                    <w14:schemeClr w14:val="tx1"/>
                  </w14:solidFill>
                </w14:textFill>
              </w:rPr>
              <m:t>R</m:t>
            </m:r>
            <m:ctrlPr>
              <w:rPr>
                <w:rFonts w:ascii="Cambria Math" w:hAnsi="Cambria Math"/>
                <w:color w:val="000000" w:themeColor="text1"/>
                <w:shd w:val="clear" w:color="auto" w:fill="FFFFFF"/>
                <w14:textFill>
                  <w14:solidFill>
                    <w14:schemeClr w14:val="tx1"/>
                  </w14:solidFill>
                </w14:textFill>
              </w:rPr>
            </m:ctrlPr>
          </m:e>
          <m:sup>
            <m:r>
              <w:rPr>
                <w:rFonts w:ascii="Cambria Math" w:hAnsi="Cambria Math"/>
                <w:color w:val="000000" w:themeColor="text1"/>
                <w:shd w:val="clear" w:color="auto" w:fill="FFFFFF"/>
                <w14:textFill>
                  <w14:solidFill>
                    <w14:schemeClr w14:val="tx1"/>
                  </w14:solidFill>
                </w14:textFill>
              </w:rPr>
              <m:t>N×N</m:t>
            </m:r>
            <m:ctrlPr>
              <w:rPr>
                <w:rFonts w:ascii="Cambria Math" w:hAnsi="Cambria Math"/>
                <w:color w:val="000000" w:themeColor="text1"/>
                <w:shd w:val="clear" w:color="auto" w:fill="FFFFFF"/>
                <w14:textFill>
                  <w14:solidFill>
                    <w14:schemeClr w14:val="tx1"/>
                  </w14:solidFill>
                </w14:textFill>
              </w:rPr>
            </m:ctrlPr>
          </m:sup>
        </m:sSup>
      </m:oMath>
      <w:r>
        <w:rPr>
          <w:rFonts w:ascii="Times New Roman" w:hAnsi="Times New Roman"/>
          <w:color w:val="000000" w:themeColor="text1"/>
          <w14:textFill>
            <w14:solidFill>
              <w14:schemeClr w14:val="tx1"/>
            </w14:solidFill>
          </w14:textFill>
        </w:rPr>
        <w:t xml:space="preserve"> into three separate matrices as:</w:t>
      </w:r>
    </w:p>
    <w:p>
      <w:pPr>
        <w:spacing w:line="360" w:lineRule="auto"/>
        <w:jc w:val="both"/>
        <w:rPr>
          <w:rFonts w:ascii="Times New Roman" w:hAnsi="Times New Roman"/>
          <w:color w:val="000000" w:themeColor="text1"/>
          <w:shd w:val="clear" w:color="auto" w:fill="FFFFFF"/>
          <w14:textFill>
            <w14:solidFill>
              <w14:schemeClr w14:val="tx1"/>
            </w14:solidFill>
          </w14:textFill>
        </w:rPr>
      </w:pPr>
      <m:oMathPara>
        <m:oMath>
          <m:r>
            <m:rPr>
              <m:sty m:val="p"/>
            </m:rPr>
            <w:rPr>
              <w:rFonts w:ascii="Cambria Math" w:hAnsi="Cambria Math"/>
              <w:color w:val="000000" w:themeColor="text1"/>
              <w:shd w:val="clear" w:color="auto" w:fill="FFFFFF"/>
              <w14:textFill>
                <w14:solidFill>
                  <w14:schemeClr w14:val="tx1"/>
                </w14:solidFill>
              </w14:textFill>
            </w:rPr>
            <m:t>S=UΣ</m:t>
          </m:r>
          <m:sSup>
            <m:sSupPr>
              <m:ctrlPr>
                <w:rPr>
                  <w:rFonts w:ascii="Cambria Math" w:hAnsi="Cambria Math"/>
                  <w:color w:val="000000" w:themeColor="text1"/>
                  <w:shd w:val="clear" w:color="auto" w:fill="FFFFFF"/>
                  <w14:textFill>
                    <w14:solidFill>
                      <w14:schemeClr w14:val="tx1"/>
                    </w14:solidFill>
                  </w14:textFill>
                </w:rPr>
              </m:ctrlPr>
            </m:sSupPr>
            <m:e>
              <m:r>
                <m:rPr>
                  <m:sty m:val="p"/>
                </m:rPr>
                <w:rPr>
                  <w:rFonts w:ascii="Cambria Math" w:hAnsi="Cambria Math"/>
                  <w:color w:val="000000" w:themeColor="text1"/>
                  <w:shd w:val="clear" w:color="auto" w:fill="FFFFFF"/>
                  <w14:textFill>
                    <w14:solidFill>
                      <w14:schemeClr w14:val="tx1"/>
                    </w14:solidFill>
                  </w14:textFill>
                </w:rPr>
                <m:t>V</m:t>
              </m:r>
              <m:ctrlPr>
                <w:rPr>
                  <w:rFonts w:ascii="Cambria Math" w:hAnsi="Cambria Math"/>
                  <w:color w:val="000000" w:themeColor="text1"/>
                  <w:shd w:val="clear" w:color="auto" w:fill="FFFFFF"/>
                  <w14:textFill>
                    <w14:solidFill>
                      <w14:schemeClr w14:val="tx1"/>
                    </w14:solidFill>
                  </w14:textFill>
                </w:rPr>
              </m:ctrlPr>
            </m:e>
            <m:sup>
              <m:r>
                <w:rPr>
                  <w:rFonts w:ascii="Cambria Math" w:hAnsi="Cambria Math"/>
                  <w:color w:val="000000" w:themeColor="text1"/>
                  <w:shd w:val="clear" w:color="auto" w:fill="FFFFFF"/>
                  <w14:textFill>
                    <w14:solidFill>
                      <w14:schemeClr w14:val="tx1"/>
                    </w14:solidFill>
                  </w14:textFill>
                </w:rPr>
                <m:t>T</m:t>
              </m:r>
              <m:ctrlPr>
                <w:rPr>
                  <w:rFonts w:ascii="Cambria Math" w:hAnsi="Cambria Math"/>
                  <w:color w:val="000000" w:themeColor="text1"/>
                  <w:shd w:val="clear" w:color="auto" w:fill="FFFFFF"/>
                  <w14:textFill>
                    <w14:solidFill>
                      <w14:schemeClr w14:val="tx1"/>
                    </w14:solidFill>
                  </w14:textFill>
                </w:rPr>
              </m:ctrlPr>
            </m:sup>
          </m:sSup>
        </m:oMath>
      </m:oMathPara>
    </w:p>
    <w:p>
      <w:pPr>
        <w:spacing w:line="360" w:lineRule="auto"/>
        <w:jc w:val="both"/>
        <w:rPr>
          <w:rFonts w:ascii="Times New Roman" w:hAnsi="Times New Roman"/>
          <w:color w:val="000000" w:themeColor="text1"/>
          <w:shd w:val="clear" w:color="auto" w:fill="FFFFFF"/>
          <w14:textFill>
            <w14:solidFill>
              <w14:schemeClr w14:val="tx1"/>
            </w14:solidFill>
          </w14:textFill>
        </w:rPr>
      </w:pPr>
      <w:r>
        <w:rPr>
          <w:rFonts w:ascii="Times New Roman" w:hAnsi="Times New Roman"/>
          <w:color w:val="000000" w:themeColor="text1"/>
          <w14:textFill>
            <w14:solidFill>
              <w14:schemeClr w14:val="tx1"/>
            </w14:solidFill>
          </w14:textFill>
        </w:rPr>
        <w:t>Where</w:t>
      </w:r>
      <w:r>
        <w:rPr>
          <w:rFonts w:ascii="Times New Roman" w:hAnsi="Times New Roman"/>
          <w:color w:val="000000" w:themeColor="text1"/>
          <w:shd w:val="clear" w:color="auto" w:fill="FFFFFF"/>
          <w14:textFill>
            <w14:solidFill>
              <w14:schemeClr w14:val="tx1"/>
            </w14:solidFill>
          </w14:textFill>
        </w:rPr>
        <w:t xml:space="preserve"> </w:t>
      </w:r>
      <m:oMath>
        <m:r>
          <m:rPr>
            <m:sty m:val="p"/>
          </m:rPr>
          <w:rPr>
            <w:rFonts w:ascii="Cambria Math" w:hAnsi="Cambria Math"/>
            <w:color w:val="000000" w:themeColor="text1"/>
            <w:shd w:val="clear" w:color="auto" w:fill="FFFFFF"/>
            <w14:textFill>
              <w14:solidFill>
                <w14:schemeClr w14:val="tx1"/>
              </w14:solidFill>
            </w14:textFill>
          </w:rPr>
          <m:t>U</m:t>
        </m:r>
      </m:oMath>
      <w:r>
        <w:rPr>
          <w:rFonts w:ascii="Times New Roman" w:hAnsi="Times New Roman"/>
          <w:color w:val="000000" w:themeColor="text1"/>
          <w14:textFill>
            <w14:solidFill>
              <w14:schemeClr w14:val="tx1"/>
            </w14:solidFill>
          </w14:textFill>
        </w:rPr>
        <w:t xml:space="preserve"> is the M×M </w:t>
      </w:r>
      <w:r>
        <w:rPr>
          <w:rFonts w:ascii="Times New Roman" w:hAnsi="Times New Roman"/>
          <w:color w:val="000000" w:themeColor="text1"/>
          <w:shd w:val="clear" w:color="auto" w:fill="FFFFFF"/>
          <w14:textFill>
            <w14:solidFill>
              <w14:schemeClr w14:val="tx1"/>
            </w14:solidFill>
          </w14:textFill>
        </w:rPr>
        <w:t xml:space="preserve">real or complex unitary matrix, </w:t>
      </w:r>
      <m:oMath>
        <m:r>
          <m:rPr>
            <m:sty m:val="p"/>
          </m:rPr>
          <w:rPr>
            <w:rFonts w:ascii="Cambria Math" w:hAnsi="Cambria Math"/>
            <w:color w:val="000000" w:themeColor="text1"/>
            <w:shd w:val="clear" w:color="auto" w:fill="FFFFFF"/>
            <w14:textFill>
              <w14:solidFill>
                <w14:schemeClr w14:val="tx1"/>
              </w14:solidFill>
            </w14:textFill>
          </w:rPr>
          <m:t>Σ</m:t>
        </m:r>
      </m:oMath>
      <w:r>
        <w:rPr>
          <w:rFonts w:ascii="Times New Roman" w:hAnsi="Times New Roman"/>
          <w:color w:val="000000" w:themeColor="text1"/>
          <w:shd w:val="clear" w:color="auto" w:fill="FFFFFF"/>
          <w14:textFill>
            <w14:solidFill>
              <w14:schemeClr w14:val="tx1"/>
            </w14:solidFill>
          </w14:textFill>
        </w:rPr>
        <w:t xml:space="preserve"> is the</w:t>
      </w:r>
      <w:r>
        <w:rPr>
          <w:rFonts w:ascii="Times New Roman" w:hAnsi="Times New Roman"/>
          <w:color w:val="000000" w:themeColor="text1"/>
          <w14:textFill>
            <w14:solidFill>
              <w14:schemeClr w14:val="tx1"/>
            </w14:solidFill>
          </w14:textFill>
        </w:rPr>
        <w:t xml:space="preserve"> M×N </w:t>
      </w:r>
      <w:r>
        <w:rPr>
          <w:rFonts w:ascii="Times New Roman" w:hAnsi="Times New Roman"/>
          <w:color w:val="000000" w:themeColor="text1"/>
          <w:shd w:val="clear" w:color="auto" w:fill="FFFFFF"/>
          <w14:textFill>
            <w14:solidFill>
              <w14:schemeClr w14:val="tx1"/>
            </w14:solidFill>
          </w14:textFill>
        </w:rPr>
        <w:t>rectangular diagonal matrix with non-negative real numbers on the diagonal, and V is the</w:t>
      </w:r>
      <w:r>
        <w:rPr>
          <w:rStyle w:val="51"/>
          <w:rFonts w:ascii="Times New Roman" w:hAnsi="Times New Roman"/>
          <w:vanish/>
          <w:color w:val="000000" w:themeColor="text1"/>
          <w:shd w:val="clear" w:color="auto" w:fill="FFFFFF"/>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 xml:space="preserve"> N×N </w:t>
      </w:r>
      <w:r>
        <w:rPr>
          <w:rFonts w:ascii="Times New Roman" w:hAnsi="Times New Roman"/>
          <w:color w:val="000000" w:themeColor="text1"/>
          <w:shd w:val="clear" w:color="auto" w:fill="FFFFFF"/>
          <w14:textFill>
            <w14:solidFill>
              <w14:schemeClr w14:val="tx1"/>
            </w14:solidFill>
          </w14:textFill>
        </w:rPr>
        <w:t>real or complex unitary matrix. The diagonal entries of</w:t>
      </w:r>
      <m:oMath>
        <m:r>
          <m:rPr>
            <m:sty m:val="p"/>
          </m:rPr>
          <w:rPr>
            <w:rFonts w:ascii="Cambria Math" w:hAnsi="Cambria Math"/>
            <w:color w:val="000000" w:themeColor="text1"/>
            <w:shd w:val="clear" w:color="auto" w:fill="FFFFFF"/>
            <w14:textFill>
              <w14:solidFill>
                <w14:schemeClr w14:val="tx1"/>
              </w14:solidFill>
            </w14:textFill>
          </w:rPr>
          <m:t xml:space="preserve"> Σ </m:t>
        </m:r>
      </m:oMath>
      <w:r>
        <w:rPr>
          <w:rFonts w:ascii="Times New Roman" w:hAnsi="Times New Roman"/>
          <w:color w:val="000000" w:themeColor="text1"/>
          <w:shd w:val="clear" w:color="auto" w:fill="FFFFFF"/>
          <w14:textFill>
            <w14:solidFill>
              <w14:schemeClr w14:val="tx1"/>
            </w14:solidFill>
          </w14:textFill>
        </w:rPr>
        <w:t>are known as the </w:t>
      </w:r>
      <w:r>
        <w:fldChar w:fldCharType="begin"/>
      </w:r>
      <w:r>
        <w:instrText xml:space="preserve"> HYPERLINK "https://en.wikipedia.org/wiki/Singular_value" \o "Singular value" </w:instrText>
      </w:r>
      <w:r>
        <w:fldChar w:fldCharType="separate"/>
      </w:r>
      <w:r>
        <w:rPr>
          <w:rFonts w:ascii="Times New Roman" w:hAnsi="Times New Roman"/>
          <w:color w:val="000000" w:themeColor="text1"/>
          <w:shd w:val="clear" w:color="auto" w:fill="FFFFFF"/>
          <w14:textFill>
            <w14:solidFill>
              <w14:schemeClr w14:val="tx1"/>
            </w14:solidFill>
          </w14:textFill>
        </w:rPr>
        <w:t>singular values</w:t>
      </w:r>
      <w:r>
        <w:rPr>
          <w:rFonts w:ascii="Times New Roman" w:hAnsi="Times New Roman"/>
          <w:color w:val="000000" w:themeColor="text1"/>
          <w:shd w:val="clear" w:color="auto" w:fill="FFFFFF"/>
          <w14:textFill>
            <w14:solidFill>
              <w14:schemeClr w14:val="tx1"/>
            </w14:solidFill>
          </w14:textFill>
        </w:rPr>
        <w:fldChar w:fldCharType="end"/>
      </w:r>
      <w:r>
        <w:rPr>
          <w:rFonts w:ascii="Times New Roman" w:hAnsi="Times New Roman"/>
          <w:color w:val="000000" w:themeColor="text1"/>
          <w:shd w:val="clear" w:color="auto" w:fill="FFFFFF"/>
          <w14:textFill>
            <w14:solidFill>
              <w14:schemeClr w14:val="tx1"/>
            </w14:solidFill>
          </w14:textFill>
        </w:rPr>
        <w:t> of S. The columns of </w:t>
      </w:r>
      <m:oMath>
        <m:r>
          <m:rPr>
            <m:sty m:val="p"/>
          </m:rPr>
          <w:rPr>
            <w:rFonts w:ascii="Cambria Math" w:hAnsi="Cambria Math"/>
            <w:color w:val="000000" w:themeColor="text1"/>
            <w:shd w:val="clear" w:color="auto" w:fill="FFFFFF"/>
            <w14:textFill>
              <w14:solidFill>
                <w14:schemeClr w14:val="tx1"/>
              </w14:solidFill>
            </w14:textFill>
          </w:rPr>
          <m:t>U</m:t>
        </m:r>
      </m:oMath>
      <w:r>
        <w:rPr>
          <w:rFonts w:ascii="Times New Roman" w:hAnsi="Times New Roman"/>
          <w:color w:val="000000" w:themeColor="text1"/>
          <w:shd w:val="clear" w:color="auto" w:fill="FFFFFF"/>
          <w14:textFill>
            <w14:solidFill>
              <w14:schemeClr w14:val="tx1"/>
            </w14:solidFill>
          </w14:textFill>
        </w:rPr>
        <w:t xml:space="preserve"> are called the left-singular vectors of S, while V is called as the right-singular vector of S. Truncated </w:t>
      </w:r>
      <w:r>
        <w:rPr>
          <w:rFonts w:ascii="Times New Roman" w:hAnsi="Times New Roman"/>
          <w:color w:val="000000" w:themeColor="text1"/>
          <w14:textFill>
            <w14:solidFill>
              <w14:schemeClr w14:val="tx1"/>
            </w14:solidFill>
          </w14:textFill>
        </w:rPr>
        <w:t>SVD</w:t>
      </w:r>
      <w:r>
        <w:rPr>
          <w:rFonts w:ascii="Times New Roman" w:hAnsi="Times New Roman"/>
          <w:color w:val="000000" w:themeColor="text1"/>
          <w:shd w:val="clear" w:color="auto" w:fill="FFFFFF"/>
          <w14:textFill>
            <w14:solidFill>
              <w14:schemeClr w14:val="tx1"/>
            </w14:solidFill>
          </w14:textFill>
        </w:rPr>
        <w:t xml:space="preserve"> was performed by se</w:t>
      </w:r>
      <w:r>
        <w:rPr>
          <w:rFonts w:ascii="Times New Roman" w:hAnsi="Times New Roman"/>
          <w:shd w:val="clear" w:color="auto" w:fill="FFFFFF"/>
        </w:rPr>
        <w:t xml:space="preserve">lecting </w:t>
      </w:r>
      <w:r>
        <w:rPr>
          <w:rFonts w:ascii="Times New Roman" w:hAnsi="Times New Roman"/>
        </w:rPr>
        <w:t>r significant singular values and calculating the lower-dimensional matrix S’ as the</w:t>
      </w:r>
      <w:r>
        <w:rPr>
          <w:rFonts w:ascii="Times New Roman" w:hAnsi="Times New Roman"/>
          <w:color w:val="000000" w:themeColor="text1"/>
          <w14:textFill>
            <w14:solidFill>
              <w14:schemeClr w14:val="tx1"/>
            </w14:solidFill>
          </w14:textFill>
        </w:rPr>
        <w:t xml:space="preserve"> low-rank matrix approximation</w:t>
      </w:r>
      <w:r>
        <w:rPr>
          <w:rFonts w:ascii="Times New Roman" w:hAnsi="Times New Roman"/>
        </w:rPr>
        <w:t>, where</w:t>
      </w:r>
      <w:r>
        <w:rPr>
          <w:rFonts w:ascii="Times New Roman" w:hAnsi="Times New Roman"/>
          <w:color w:val="404040"/>
        </w:rPr>
        <w:t xml:space="preserve"> </w:t>
      </w:r>
      <m:oMath>
        <m:r>
          <m:rPr>
            <m:sty m:val="p"/>
          </m:rPr>
          <w:rPr>
            <w:rFonts w:ascii="Cambria Math" w:hAnsi="Cambria Math"/>
            <w:color w:val="404040"/>
          </w:rPr>
          <m:t>S</m:t>
        </m:r>
        <m:r>
          <m:rPr>
            <m:sty m:val="p"/>
          </m:rPr>
          <w:rPr>
            <w:rFonts w:ascii="Cambria Math" w:hAnsi="Cambria Math" w:eastAsia="新宋体"/>
            <w:color w:val="000000" w:themeColor="text1"/>
            <w:shd w:val="clear" w:color="auto" w:fill="FFFFFF"/>
            <w14:textFill>
              <w14:solidFill>
                <w14:schemeClr w14:val="tx1"/>
              </w14:solidFill>
            </w14:textFill>
          </w:rPr>
          <m:t>≈</m:t>
        </m:r>
        <m:sSub>
          <m:sSubPr>
            <m:ctrlPr>
              <w:rPr>
                <w:rFonts w:ascii="Cambria Math" w:hAnsi="Cambria Math"/>
                <w:color w:val="000000" w:themeColor="text1"/>
                <w:shd w:val="clear" w:color="auto" w:fill="FFFFFF"/>
                <w14:textFill>
                  <w14:solidFill>
                    <w14:schemeClr w14:val="tx1"/>
                  </w14:solidFill>
                </w14:textFill>
              </w:rPr>
            </m:ctrlPr>
          </m:sSubPr>
          <m:e>
            <m:sSup>
              <m:sSupPr>
                <m:ctrlPr>
                  <w:rPr>
                    <w:rFonts w:ascii="Cambria Math" w:hAnsi="Cambria Math"/>
                    <w:color w:val="000000" w:themeColor="text1"/>
                    <w:shd w:val="clear" w:color="auto" w:fill="FFFFFF"/>
                    <w14:textFill>
                      <w14:solidFill>
                        <w14:schemeClr w14:val="tx1"/>
                      </w14:solidFill>
                    </w14:textFill>
                  </w:rPr>
                </m:ctrlPr>
              </m:sSupPr>
              <m:e>
                <m:r>
                  <m:rPr>
                    <m:sty m:val="p"/>
                  </m:rPr>
                  <w:rPr>
                    <w:rFonts w:ascii="Cambria Math" w:hAnsi="Cambria Math"/>
                    <w:color w:val="000000" w:themeColor="text1"/>
                    <w:shd w:val="clear" w:color="auto" w:fill="FFFFFF"/>
                    <w14:textFill>
                      <w14:solidFill>
                        <w14:schemeClr w14:val="tx1"/>
                      </w14:solidFill>
                    </w14:textFill>
                  </w:rPr>
                  <m:t>S</m:t>
                </m:r>
                <m:ctrlPr>
                  <w:rPr>
                    <w:rFonts w:ascii="Cambria Math" w:hAnsi="Cambria Math"/>
                    <w:color w:val="000000" w:themeColor="text1"/>
                    <w:shd w:val="clear" w:color="auto" w:fill="FFFFFF"/>
                    <w14:textFill>
                      <w14:solidFill>
                        <w14:schemeClr w14:val="tx1"/>
                      </w14:solidFill>
                    </w14:textFill>
                  </w:rPr>
                </m:ctrlPr>
              </m:e>
              <m:sup>
                <m:r>
                  <m:rPr>
                    <m:sty m:val="p"/>
                  </m:rPr>
                  <w:rPr>
                    <w:rFonts w:ascii="Cambria Math" w:hAnsi="Cambria Math"/>
                    <w:color w:val="000000" w:themeColor="text1"/>
                    <w:shd w:val="clear" w:color="auto" w:fill="FFFFFF"/>
                    <w14:textFill>
                      <w14:solidFill>
                        <w14:schemeClr w14:val="tx1"/>
                      </w14:solidFill>
                    </w14:textFill>
                  </w:rPr>
                  <m:t>'</m:t>
                </m:r>
                <m:ctrlPr>
                  <w:rPr>
                    <w:rFonts w:ascii="Cambria Math" w:hAnsi="Cambria Math"/>
                    <w:color w:val="000000" w:themeColor="text1"/>
                    <w:shd w:val="clear" w:color="auto" w:fill="FFFFFF"/>
                    <w14:textFill>
                      <w14:solidFill>
                        <w14:schemeClr w14:val="tx1"/>
                      </w14:solidFill>
                    </w14:textFill>
                  </w:rPr>
                </m:ctrlPr>
              </m:sup>
            </m:sSup>
            <m:r>
              <m:rPr>
                <m:sty m:val="p"/>
              </m:rPr>
              <w:rPr>
                <w:rFonts w:ascii="Cambria Math" w:hAnsi="Cambria Math"/>
                <w:color w:val="000000" w:themeColor="text1"/>
                <w:shd w:val="clear" w:color="auto" w:fill="FFFFFF"/>
                <w14:textFill>
                  <w14:solidFill>
                    <w14:schemeClr w14:val="tx1"/>
                  </w14:solidFill>
                </w14:textFill>
              </w:rPr>
              <m:t>=U</m:t>
            </m:r>
            <m:ctrlPr>
              <w:rPr>
                <w:rFonts w:ascii="Cambria Math" w:hAnsi="Cambria Math"/>
                <w:color w:val="000000" w:themeColor="text1"/>
                <w:shd w:val="clear" w:color="auto" w:fill="FFFFFF"/>
                <w14:textFill>
                  <w14:solidFill>
                    <w14:schemeClr w14:val="tx1"/>
                  </w14:solidFill>
                </w14:textFill>
              </w:rPr>
            </m:ctrlPr>
          </m:e>
          <m:sub>
            <m:r>
              <w:rPr>
                <w:rFonts w:ascii="Cambria Math" w:hAnsi="Cambria Math"/>
                <w:color w:val="000000" w:themeColor="text1"/>
                <w:shd w:val="clear" w:color="auto" w:fill="FFFFFF"/>
                <w14:textFill>
                  <w14:solidFill>
                    <w14:schemeClr w14:val="tx1"/>
                  </w14:solidFill>
                </w14:textFill>
              </w:rPr>
              <m:t>r</m:t>
            </m:r>
            <m:ctrlPr>
              <w:rPr>
                <w:rFonts w:ascii="Cambria Math" w:hAnsi="Cambria Math"/>
                <w:color w:val="000000" w:themeColor="text1"/>
                <w:shd w:val="clear" w:color="auto" w:fill="FFFFFF"/>
                <w14:textFill>
                  <w14:solidFill>
                    <w14:schemeClr w14:val="tx1"/>
                  </w14:solidFill>
                </w14:textFill>
              </w:rPr>
            </m:ctrlPr>
          </m:sub>
        </m:sSub>
        <m:sSub>
          <m:sSubPr>
            <m:ctrlPr>
              <w:rPr>
                <w:rFonts w:ascii="Cambria Math" w:hAnsi="Cambria Math"/>
                <w:color w:val="000000" w:themeColor="text1"/>
                <w:shd w:val="clear" w:color="auto" w:fill="FFFFFF"/>
                <w14:textFill>
                  <w14:solidFill>
                    <w14:schemeClr w14:val="tx1"/>
                  </w14:solidFill>
                </w14:textFill>
              </w:rPr>
            </m:ctrlPr>
          </m:sSubPr>
          <m:e>
            <m:r>
              <m:rPr>
                <m:sty m:val="p"/>
              </m:rPr>
              <w:rPr>
                <w:rFonts w:ascii="Cambria Math" w:hAnsi="Cambria Math"/>
                <w:color w:val="000000" w:themeColor="text1"/>
                <w:shd w:val="clear" w:color="auto" w:fill="FFFFFF"/>
                <w14:textFill>
                  <w14:solidFill>
                    <w14:schemeClr w14:val="tx1"/>
                  </w14:solidFill>
                </w14:textFill>
              </w:rPr>
              <m:t>Σ</m:t>
            </m:r>
            <m:ctrlPr>
              <w:rPr>
                <w:rFonts w:ascii="Cambria Math" w:hAnsi="Cambria Math"/>
                <w:color w:val="000000" w:themeColor="text1"/>
                <w:shd w:val="clear" w:color="auto" w:fill="FFFFFF"/>
                <w14:textFill>
                  <w14:solidFill>
                    <w14:schemeClr w14:val="tx1"/>
                  </w14:solidFill>
                </w14:textFill>
              </w:rPr>
            </m:ctrlPr>
          </m:e>
          <m:sub>
            <m:r>
              <w:rPr>
                <w:rFonts w:ascii="Cambria Math" w:hAnsi="Cambria Math"/>
                <w:color w:val="000000" w:themeColor="text1"/>
                <w:shd w:val="clear" w:color="auto" w:fill="FFFFFF"/>
                <w14:textFill>
                  <w14:solidFill>
                    <w14:schemeClr w14:val="tx1"/>
                  </w14:solidFill>
                </w14:textFill>
              </w:rPr>
              <m:t>r</m:t>
            </m:r>
            <m:ctrlPr>
              <w:rPr>
                <w:rFonts w:ascii="Cambria Math" w:hAnsi="Cambria Math"/>
                <w:color w:val="000000" w:themeColor="text1"/>
                <w:shd w:val="clear" w:color="auto" w:fill="FFFFFF"/>
                <w14:textFill>
                  <w14:solidFill>
                    <w14:schemeClr w14:val="tx1"/>
                  </w14:solidFill>
                </w14:textFill>
              </w:rPr>
            </m:ctrlPr>
          </m:sub>
        </m:sSub>
        <m:sSubSup>
          <m:sSubSupPr>
            <m:ctrlPr>
              <w:rPr>
                <w:rFonts w:ascii="Cambria Math" w:hAnsi="Cambria Math"/>
                <w:color w:val="000000" w:themeColor="text1"/>
                <w:shd w:val="clear" w:color="auto" w:fill="FFFFFF"/>
                <w14:textFill>
                  <w14:solidFill>
                    <w14:schemeClr w14:val="tx1"/>
                  </w14:solidFill>
                </w14:textFill>
              </w:rPr>
            </m:ctrlPr>
          </m:sSubSupPr>
          <m:e>
            <m:r>
              <w:rPr>
                <w:rFonts w:ascii="Cambria Math" w:hAnsi="Cambria Math"/>
                <w:color w:val="000000" w:themeColor="text1"/>
                <w:shd w:val="clear" w:color="auto" w:fill="FFFFFF"/>
                <w14:textFill>
                  <w14:solidFill>
                    <w14:schemeClr w14:val="tx1"/>
                  </w14:solidFill>
                </w14:textFill>
              </w:rPr>
              <m:t>V</m:t>
            </m:r>
            <m:ctrlPr>
              <w:rPr>
                <w:rFonts w:ascii="Cambria Math" w:hAnsi="Cambria Math"/>
                <w:color w:val="000000" w:themeColor="text1"/>
                <w:shd w:val="clear" w:color="auto" w:fill="FFFFFF"/>
                <w14:textFill>
                  <w14:solidFill>
                    <w14:schemeClr w14:val="tx1"/>
                  </w14:solidFill>
                </w14:textFill>
              </w:rPr>
            </m:ctrlPr>
          </m:e>
          <m:sub>
            <m:r>
              <w:rPr>
                <w:rFonts w:ascii="Cambria Math" w:hAnsi="Cambria Math"/>
                <w:color w:val="000000" w:themeColor="text1"/>
                <w:shd w:val="clear" w:color="auto" w:fill="FFFFFF"/>
                <w14:textFill>
                  <w14:solidFill>
                    <w14:schemeClr w14:val="tx1"/>
                  </w14:solidFill>
                </w14:textFill>
              </w:rPr>
              <m:t>r</m:t>
            </m:r>
            <m:ctrlPr>
              <w:rPr>
                <w:rFonts w:ascii="Cambria Math" w:hAnsi="Cambria Math"/>
                <w:color w:val="000000" w:themeColor="text1"/>
                <w:shd w:val="clear" w:color="auto" w:fill="FFFFFF"/>
                <w14:textFill>
                  <w14:solidFill>
                    <w14:schemeClr w14:val="tx1"/>
                  </w14:solidFill>
                </w14:textFill>
              </w:rPr>
            </m:ctrlPr>
          </m:sub>
          <m:sup>
            <m:r>
              <w:rPr>
                <w:rFonts w:ascii="Cambria Math" w:hAnsi="Cambria Math"/>
                <w:color w:val="000000" w:themeColor="text1"/>
                <w:shd w:val="clear" w:color="auto" w:fill="FFFFFF"/>
                <w14:textFill>
                  <w14:solidFill>
                    <w14:schemeClr w14:val="tx1"/>
                  </w14:solidFill>
                </w14:textFill>
              </w:rPr>
              <m:t>T</m:t>
            </m:r>
            <m:ctrlPr>
              <w:rPr>
                <w:rFonts w:ascii="Cambria Math" w:hAnsi="Cambria Math"/>
                <w:color w:val="000000" w:themeColor="text1"/>
                <w:shd w:val="clear" w:color="auto" w:fill="FFFFFF"/>
                <w14:textFill>
                  <w14:solidFill>
                    <w14:schemeClr w14:val="tx1"/>
                  </w14:solidFill>
                </w14:textFill>
              </w:rPr>
            </m:ctrlPr>
          </m:sup>
        </m:sSubSup>
      </m:oMath>
      <w:r>
        <w:rPr>
          <w:rFonts w:ascii="Times New Roman" w:hAnsi="Times New Roman"/>
          <w:color w:val="000000" w:themeColor="text1"/>
          <w:shd w:val="clear" w:color="auto" w:fill="FFFFFF"/>
          <w14:textFill>
            <w14:solidFill>
              <w14:schemeClr w14:val="tx1"/>
            </w14:solidFill>
          </w14:textFill>
        </w:rPr>
        <w:t xml:space="preserve">. </w:t>
      </w:r>
      <w:r>
        <w:rPr>
          <w:rFonts w:ascii="Times New Roman" w:hAnsi="Times New Roman" w:eastAsia="新宋体"/>
          <w:color w:val="000000" w:themeColor="text1"/>
          <w:shd w:val="clear" w:color="auto" w:fill="FFFFFF"/>
          <w:lang w:eastAsia="zh-CN"/>
          <w14:textFill>
            <w14:solidFill>
              <w14:schemeClr w14:val="tx1"/>
            </w14:solidFill>
          </w14:textFill>
        </w:rPr>
        <w:t>At last, matrix X was projected into r-rank lower dimensional space through</w:t>
      </w:r>
    </w:p>
    <w:p>
      <w:pPr>
        <w:spacing w:line="360" w:lineRule="auto"/>
        <w:jc w:val="both"/>
        <w:rPr>
          <w:rFonts w:ascii="Times New Roman" w:hAnsi="Times New Roman" w:eastAsiaTheme="minorEastAsia"/>
          <w:color w:val="000000" w:themeColor="text1"/>
          <w:shd w:val="clear" w:color="auto" w:fill="FFFFFF"/>
          <w:lang w:eastAsia="zh-CN"/>
          <w14:textFill>
            <w14:solidFill>
              <w14:schemeClr w14:val="tx1"/>
            </w14:solidFill>
          </w14:textFill>
        </w:rPr>
      </w:pPr>
      <m:oMathPara>
        <m:oMath>
          <m:sSup>
            <m:sSupPr>
              <m:ctrlPr>
                <w:rPr>
                  <w:rFonts w:ascii="Cambria Math" w:hAnsi="Cambria Math"/>
                  <w:color w:val="000000" w:themeColor="text1"/>
                  <w:shd w:val="clear" w:color="auto" w:fill="FFFFFF"/>
                  <w14:textFill>
                    <w14:solidFill>
                      <w14:schemeClr w14:val="tx1"/>
                    </w14:solidFill>
                  </w14:textFill>
                </w:rPr>
              </m:ctrlPr>
            </m:sSupPr>
            <m:e>
              <m:r>
                <w:rPr>
                  <w:rFonts w:ascii="Cambria Math" w:hAnsi="Cambria Math"/>
                  <w:color w:val="000000" w:themeColor="text1"/>
                  <w:shd w:val="clear" w:color="auto" w:fill="FFFFFF"/>
                  <w14:textFill>
                    <w14:solidFill>
                      <w14:schemeClr w14:val="tx1"/>
                    </w14:solidFill>
                  </w14:textFill>
                </w:rPr>
                <m:t>X</m:t>
              </m:r>
              <m:ctrlPr>
                <w:rPr>
                  <w:rFonts w:ascii="Cambria Math" w:hAnsi="Cambria Math"/>
                  <w:color w:val="000000" w:themeColor="text1"/>
                  <w:shd w:val="clear" w:color="auto" w:fill="FFFFFF"/>
                  <w14:textFill>
                    <w14:solidFill>
                      <w14:schemeClr w14:val="tx1"/>
                    </w14:solidFill>
                  </w14:textFill>
                </w:rPr>
              </m:ctrlPr>
            </m:e>
            <m:sup>
              <m:r>
                <w:rPr>
                  <w:rFonts w:ascii="Cambria Math" w:hAnsi="Cambria Math"/>
                  <w:color w:val="000000" w:themeColor="text1"/>
                  <w:shd w:val="clear" w:color="auto" w:fill="FFFFFF"/>
                  <w14:textFill>
                    <w14:solidFill>
                      <w14:schemeClr w14:val="tx1"/>
                    </w14:solidFill>
                  </w14:textFill>
                </w:rPr>
                <m:t>T</m:t>
              </m:r>
              <m:ctrlPr>
                <w:rPr>
                  <w:rFonts w:ascii="Cambria Math" w:hAnsi="Cambria Math"/>
                  <w:color w:val="000000" w:themeColor="text1"/>
                  <w:shd w:val="clear" w:color="auto" w:fill="FFFFFF"/>
                  <w14:textFill>
                    <w14:solidFill>
                      <w14:schemeClr w14:val="tx1"/>
                    </w14:solidFill>
                  </w14:textFill>
                </w:rPr>
              </m:ctrlPr>
            </m:sup>
          </m:sSup>
          <m:r>
            <m:rPr>
              <m:sty m:val="p"/>
            </m:rPr>
            <w:rPr>
              <w:rFonts w:ascii="Cambria Math" w:hAnsi="Cambria Math"/>
              <w:color w:val="000000" w:themeColor="text1"/>
              <w:shd w:val="clear" w:color="auto" w:fill="FFFFFF"/>
              <w14:textFill>
                <w14:solidFill>
                  <w14:schemeClr w14:val="tx1"/>
                </w14:solidFill>
              </w14:textFill>
            </w:rPr>
            <m:t>X</m:t>
          </m:r>
          <m:r>
            <m:rPr>
              <m:sty m:val="p"/>
            </m:rPr>
            <w:rPr>
              <w:rFonts w:ascii="Cambria Math" w:hAnsi="Cambria Math" w:eastAsia="新宋体"/>
              <w:color w:val="000000" w:themeColor="text1"/>
              <w:shd w:val="clear" w:color="auto" w:fill="FFFFFF"/>
              <w14:textFill>
                <w14:solidFill>
                  <w14:schemeClr w14:val="tx1"/>
                </w14:solidFill>
              </w14:textFill>
            </w:rPr>
            <m:t>≈</m:t>
          </m:r>
          <m:sSup>
            <m:sSupPr>
              <m:ctrlPr>
                <w:rPr>
                  <w:rFonts w:ascii="Cambria Math" w:hAnsi="Cambria Math"/>
                  <w:i/>
                  <w:color w:val="000000" w:themeColor="text1"/>
                  <w:shd w:val="clear" w:color="auto" w:fill="FFFFFF"/>
                  <w14:textFill>
                    <w14:solidFill>
                      <w14:schemeClr w14:val="tx1"/>
                    </w14:solidFill>
                  </w14:textFill>
                </w:rPr>
              </m:ctrlPr>
            </m:sSupPr>
            <m:e>
              <m:d>
                <m:dPr>
                  <m:ctrlPr>
                    <w:rPr>
                      <w:rFonts w:ascii="Cambria Math" w:hAnsi="Cambria Math" w:eastAsia="新宋体"/>
                      <w:color w:val="000000" w:themeColor="text1"/>
                      <w:shd w:val="clear" w:color="auto" w:fill="FFFFFF"/>
                      <w14:textFill>
                        <w14:solidFill>
                          <w14:schemeClr w14:val="tx1"/>
                        </w14:solidFill>
                      </w14:textFill>
                    </w:rPr>
                  </m:ctrlPr>
                </m:dPr>
                <m:e>
                  <m:sSub>
                    <m:sSubPr>
                      <m:ctrlPr>
                        <w:rPr>
                          <w:rFonts w:ascii="Cambria Math" w:hAnsi="Cambria Math"/>
                          <w:color w:val="000000" w:themeColor="text1"/>
                          <w:shd w:val="clear" w:color="auto" w:fill="FFFFFF"/>
                          <w14:textFill>
                            <w14:solidFill>
                              <w14:schemeClr w14:val="tx1"/>
                            </w14:solidFill>
                          </w14:textFill>
                        </w:rPr>
                      </m:ctrlPr>
                    </m:sSubPr>
                    <m:e>
                      <m:r>
                        <m:rPr>
                          <m:sty m:val="p"/>
                        </m:rPr>
                        <w:rPr>
                          <w:rFonts w:ascii="Cambria Math" w:hAnsi="Cambria Math"/>
                          <w:color w:val="000000" w:themeColor="text1"/>
                          <w:shd w:val="clear" w:color="auto" w:fill="FFFFFF"/>
                          <w14:textFill>
                            <w14:solidFill>
                              <w14:schemeClr w14:val="tx1"/>
                            </w14:solidFill>
                          </w14:textFill>
                        </w:rPr>
                        <m:t>U</m:t>
                      </m:r>
                      <m:ctrlPr>
                        <w:rPr>
                          <w:rFonts w:ascii="Cambria Math" w:hAnsi="Cambria Math"/>
                          <w:color w:val="000000" w:themeColor="text1"/>
                          <w:shd w:val="clear" w:color="auto" w:fill="FFFFFF"/>
                          <w14:textFill>
                            <w14:solidFill>
                              <w14:schemeClr w14:val="tx1"/>
                            </w14:solidFill>
                          </w14:textFill>
                        </w:rPr>
                      </m:ctrlPr>
                    </m:e>
                    <m:sub>
                      <m:r>
                        <w:rPr>
                          <w:rFonts w:ascii="Cambria Math" w:hAnsi="Cambria Math"/>
                          <w:color w:val="000000" w:themeColor="text1"/>
                          <w:shd w:val="clear" w:color="auto" w:fill="FFFFFF"/>
                          <w14:textFill>
                            <w14:solidFill>
                              <w14:schemeClr w14:val="tx1"/>
                            </w14:solidFill>
                          </w14:textFill>
                        </w:rPr>
                        <m:t>r</m:t>
                      </m:r>
                      <m:ctrlPr>
                        <w:rPr>
                          <w:rFonts w:ascii="Cambria Math" w:hAnsi="Cambria Math"/>
                          <w:color w:val="000000" w:themeColor="text1"/>
                          <w:shd w:val="clear" w:color="auto" w:fill="FFFFFF"/>
                          <w14:textFill>
                            <w14:solidFill>
                              <w14:schemeClr w14:val="tx1"/>
                            </w14:solidFill>
                          </w14:textFill>
                        </w:rPr>
                      </m:ctrlPr>
                    </m:sub>
                  </m:sSub>
                  <m:sSub>
                    <m:sSubPr>
                      <m:ctrlPr>
                        <w:rPr>
                          <w:rFonts w:ascii="Cambria Math" w:hAnsi="Cambria Math"/>
                          <w:color w:val="000000" w:themeColor="text1"/>
                          <w:shd w:val="clear" w:color="auto" w:fill="FFFFFF"/>
                          <w14:textFill>
                            <w14:solidFill>
                              <w14:schemeClr w14:val="tx1"/>
                            </w14:solidFill>
                          </w14:textFill>
                        </w:rPr>
                      </m:ctrlPr>
                    </m:sSubPr>
                    <m:e>
                      <m:r>
                        <m:rPr>
                          <m:sty m:val="p"/>
                        </m:rPr>
                        <w:rPr>
                          <w:rFonts w:ascii="Cambria Math" w:hAnsi="Cambria Math"/>
                          <w:color w:val="000000" w:themeColor="text1"/>
                          <w:shd w:val="clear" w:color="auto" w:fill="FFFFFF"/>
                          <w14:textFill>
                            <w14:solidFill>
                              <w14:schemeClr w14:val="tx1"/>
                            </w14:solidFill>
                          </w14:textFill>
                        </w:rPr>
                        <m:t>Σ</m:t>
                      </m:r>
                      <m:ctrlPr>
                        <w:rPr>
                          <w:rFonts w:ascii="Cambria Math" w:hAnsi="Cambria Math"/>
                          <w:color w:val="000000" w:themeColor="text1"/>
                          <w:shd w:val="clear" w:color="auto" w:fill="FFFFFF"/>
                          <w14:textFill>
                            <w14:solidFill>
                              <w14:schemeClr w14:val="tx1"/>
                            </w14:solidFill>
                          </w14:textFill>
                        </w:rPr>
                      </m:ctrlPr>
                    </m:e>
                    <m:sub>
                      <m:r>
                        <w:rPr>
                          <w:rFonts w:ascii="Cambria Math" w:hAnsi="Cambria Math"/>
                          <w:color w:val="000000" w:themeColor="text1"/>
                          <w:shd w:val="clear" w:color="auto" w:fill="FFFFFF"/>
                          <w14:textFill>
                            <w14:solidFill>
                              <w14:schemeClr w14:val="tx1"/>
                            </w14:solidFill>
                          </w14:textFill>
                        </w:rPr>
                        <m:t>r</m:t>
                      </m:r>
                      <m:ctrlPr>
                        <w:rPr>
                          <w:rFonts w:ascii="Cambria Math" w:hAnsi="Cambria Math"/>
                          <w:color w:val="000000" w:themeColor="text1"/>
                          <w:shd w:val="clear" w:color="auto" w:fill="FFFFFF"/>
                          <w14:textFill>
                            <w14:solidFill>
                              <w14:schemeClr w14:val="tx1"/>
                            </w14:solidFill>
                          </w14:textFill>
                        </w:rPr>
                      </m:ctrlPr>
                    </m:sub>
                  </m:sSub>
                  <m:sSubSup>
                    <m:sSubSupPr>
                      <m:ctrlPr>
                        <w:rPr>
                          <w:rFonts w:ascii="Cambria Math" w:hAnsi="Cambria Math"/>
                          <w:color w:val="000000" w:themeColor="text1"/>
                          <w:shd w:val="clear" w:color="auto" w:fill="FFFFFF"/>
                          <w14:textFill>
                            <w14:solidFill>
                              <w14:schemeClr w14:val="tx1"/>
                            </w14:solidFill>
                          </w14:textFill>
                        </w:rPr>
                      </m:ctrlPr>
                    </m:sSubSupPr>
                    <m:e>
                      <m:r>
                        <w:rPr>
                          <w:rFonts w:ascii="Cambria Math" w:hAnsi="Cambria Math"/>
                          <w:color w:val="000000" w:themeColor="text1"/>
                          <w:shd w:val="clear" w:color="auto" w:fill="FFFFFF"/>
                          <w14:textFill>
                            <w14:solidFill>
                              <w14:schemeClr w14:val="tx1"/>
                            </w14:solidFill>
                          </w14:textFill>
                        </w:rPr>
                        <m:t>V</m:t>
                      </m:r>
                      <m:ctrlPr>
                        <w:rPr>
                          <w:rFonts w:ascii="Cambria Math" w:hAnsi="Cambria Math"/>
                          <w:color w:val="000000" w:themeColor="text1"/>
                          <w:shd w:val="clear" w:color="auto" w:fill="FFFFFF"/>
                          <w14:textFill>
                            <w14:solidFill>
                              <w14:schemeClr w14:val="tx1"/>
                            </w14:solidFill>
                          </w14:textFill>
                        </w:rPr>
                      </m:ctrlPr>
                    </m:e>
                    <m:sub>
                      <m:r>
                        <w:rPr>
                          <w:rFonts w:ascii="Cambria Math" w:hAnsi="Cambria Math"/>
                          <w:color w:val="000000" w:themeColor="text1"/>
                          <w:shd w:val="clear" w:color="auto" w:fill="FFFFFF"/>
                          <w14:textFill>
                            <w14:solidFill>
                              <w14:schemeClr w14:val="tx1"/>
                            </w14:solidFill>
                          </w14:textFill>
                        </w:rPr>
                        <m:t>r</m:t>
                      </m:r>
                      <m:ctrlPr>
                        <w:rPr>
                          <w:rFonts w:ascii="Cambria Math" w:hAnsi="Cambria Math"/>
                          <w:color w:val="000000" w:themeColor="text1"/>
                          <w:shd w:val="clear" w:color="auto" w:fill="FFFFFF"/>
                          <w14:textFill>
                            <w14:solidFill>
                              <w14:schemeClr w14:val="tx1"/>
                            </w14:solidFill>
                          </w14:textFill>
                        </w:rPr>
                      </m:ctrlPr>
                    </m:sub>
                    <m:sup>
                      <m:r>
                        <w:rPr>
                          <w:rFonts w:ascii="Cambria Math" w:hAnsi="Cambria Math"/>
                          <w:color w:val="000000" w:themeColor="text1"/>
                          <w:shd w:val="clear" w:color="auto" w:fill="FFFFFF"/>
                          <w14:textFill>
                            <w14:solidFill>
                              <w14:schemeClr w14:val="tx1"/>
                            </w14:solidFill>
                          </w14:textFill>
                        </w:rPr>
                        <m:t>T</m:t>
                      </m:r>
                      <m:ctrlPr>
                        <w:rPr>
                          <w:rFonts w:ascii="Cambria Math" w:hAnsi="Cambria Math"/>
                          <w:color w:val="000000" w:themeColor="text1"/>
                          <w:shd w:val="clear" w:color="auto" w:fill="FFFFFF"/>
                          <w14:textFill>
                            <w14:solidFill>
                              <w14:schemeClr w14:val="tx1"/>
                            </w14:solidFill>
                          </w14:textFill>
                        </w:rPr>
                      </m:ctrlPr>
                    </m:sup>
                  </m:sSubSup>
                  <m:ctrlPr>
                    <w:rPr>
                      <w:rFonts w:ascii="Cambria Math" w:hAnsi="Cambria Math"/>
                      <w:i/>
                      <w:color w:val="000000" w:themeColor="text1"/>
                      <w:shd w:val="clear" w:color="auto" w:fill="FFFFFF"/>
                      <w14:textFill>
                        <w14:solidFill>
                          <w14:schemeClr w14:val="tx1"/>
                        </w14:solidFill>
                      </w14:textFill>
                    </w:rPr>
                  </m:ctrlPr>
                </m:e>
              </m:d>
              <m:ctrlPr>
                <w:rPr>
                  <w:rFonts w:ascii="Cambria Math" w:hAnsi="Cambria Math"/>
                  <w:i/>
                  <w:color w:val="000000" w:themeColor="text1"/>
                  <w:shd w:val="clear" w:color="auto" w:fill="FFFFFF"/>
                  <w14:textFill>
                    <w14:solidFill>
                      <w14:schemeClr w14:val="tx1"/>
                    </w14:solidFill>
                  </w14:textFill>
                </w:rPr>
              </m:ctrlPr>
            </m:e>
            <m:sup>
              <m:r>
                <w:rPr>
                  <w:rFonts w:ascii="Cambria Math" w:hAnsi="Cambria Math"/>
                  <w:color w:val="000000" w:themeColor="text1"/>
                  <w:shd w:val="clear" w:color="auto" w:fill="FFFFFF"/>
                  <w14:textFill>
                    <w14:solidFill>
                      <w14:schemeClr w14:val="tx1"/>
                    </w14:solidFill>
                  </w14:textFill>
                </w:rPr>
                <m:t>T</m:t>
              </m:r>
              <m:ctrlPr>
                <w:rPr>
                  <w:rFonts w:ascii="Cambria Math" w:hAnsi="Cambria Math"/>
                  <w:i/>
                  <w:color w:val="000000" w:themeColor="text1"/>
                  <w:shd w:val="clear" w:color="auto" w:fill="FFFFFF"/>
                  <w14:textFill>
                    <w14:solidFill>
                      <w14:schemeClr w14:val="tx1"/>
                    </w14:solidFill>
                  </w14:textFill>
                </w:rPr>
              </m:ctrlPr>
            </m:sup>
          </m:sSup>
          <m:d>
            <m:dPr>
              <m:ctrlPr>
                <w:rPr>
                  <w:rFonts w:ascii="Cambria Math" w:hAnsi="Cambria Math"/>
                  <w:i/>
                  <w:color w:val="000000" w:themeColor="text1"/>
                  <w:shd w:val="clear" w:color="auto" w:fill="FFFFFF"/>
                  <w14:textFill>
                    <w14:solidFill>
                      <w14:schemeClr w14:val="tx1"/>
                    </w14:solidFill>
                  </w14:textFill>
                </w:rPr>
              </m:ctrlPr>
            </m:dPr>
            <m:e>
              <m:sSub>
                <m:sSubPr>
                  <m:ctrlPr>
                    <w:rPr>
                      <w:rFonts w:ascii="Cambria Math" w:hAnsi="Cambria Math"/>
                      <w:color w:val="000000" w:themeColor="text1"/>
                      <w:shd w:val="clear" w:color="auto" w:fill="FFFFFF"/>
                      <w14:textFill>
                        <w14:solidFill>
                          <w14:schemeClr w14:val="tx1"/>
                        </w14:solidFill>
                      </w14:textFill>
                    </w:rPr>
                  </m:ctrlPr>
                </m:sSubPr>
                <m:e>
                  <m:r>
                    <m:rPr>
                      <m:sty m:val="p"/>
                    </m:rPr>
                    <w:rPr>
                      <w:rFonts w:ascii="Cambria Math" w:hAnsi="Cambria Math"/>
                      <w:color w:val="000000" w:themeColor="text1"/>
                      <w:shd w:val="clear" w:color="auto" w:fill="FFFFFF"/>
                      <w14:textFill>
                        <w14:solidFill>
                          <w14:schemeClr w14:val="tx1"/>
                        </w14:solidFill>
                      </w14:textFill>
                    </w:rPr>
                    <m:t>U</m:t>
                  </m:r>
                  <m:ctrlPr>
                    <w:rPr>
                      <w:rFonts w:ascii="Cambria Math" w:hAnsi="Cambria Math"/>
                      <w:color w:val="000000" w:themeColor="text1"/>
                      <w:shd w:val="clear" w:color="auto" w:fill="FFFFFF"/>
                      <w14:textFill>
                        <w14:solidFill>
                          <w14:schemeClr w14:val="tx1"/>
                        </w14:solidFill>
                      </w14:textFill>
                    </w:rPr>
                  </m:ctrlPr>
                </m:e>
                <m:sub>
                  <m:r>
                    <w:rPr>
                      <w:rFonts w:ascii="Cambria Math" w:hAnsi="Cambria Math"/>
                      <w:color w:val="000000" w:themeColor="text1"/>
                      <w:shd w:val="clear" w:color="auto" w:fill="FFFFFF"/>
                      <w14:textFill>
                        <w14:solidFill>
                          <w14:schemeClr w14:val="tx1"/>
                        </w14:solidFill>
                      </w14:textFill>
                    </w:rPr>
                    <m:t>r</m:t>
                  </m:r>
                  <m:ctrlPr>
                    <w:rPr>
                      <w:rFonts w:ascii="Cambria Math" w:hAnsi="Cambria Math"/>
                      <w:color w:val="000000" w:themeColor="text1"/>
                      <w:shd w:val="clear" w:color="auto" w:fill="FFFFFF"/>
                      <w14:textFill>
                        <w14:solidFill>
                          <w14:schemeClr w14:val="tx1"/>
                        </w14:solidFill>
                      </w14:textFill>
                    </w:rPr>
                  </m:ctrlPr>
                </m:sub>
              </m:sSub>
              <m:sSub>
                <m:sSubPr>
                  <m:ctrlPr>
                    <w:rPr>
                      <w:rFonts w:ascii="Cambria Math" w:hAnsi="Cambria Math"/>
                      <w:color w:val="000000" w:themeColor="text1"/>
                      <w:shd w:val="clear" w:color="auto" w:fill="FFFFFF"/>
                      <w14:textFill>
                        <w14:solidFill>
                          <w14:schemeClr w14:val="tx1"/>
                        </w14:solidFill>
                      </w14:textFill>
                    </w:rPr>
                  </m:ctrlPr>
                </m:sSubPr>
                <m:e>
                  <m:r>
                    <m:rPr>
                      <m:sty m:val="p"/>
                    </m:rPr>
                    <w:rPr>
                      <w:rFonts w:ascii="Cambria Math" w:hAnsi="Cambria Math"/>
                      <w:color w:val="000000" w:themeColor="text1"/>
                      <w:shd w:val="clear" w:color="auto" w:fill="FFFFFF"/>
                      <w14:textFill>
                        <w14:solidFill>
                          <w14:schemeClr w14:val="tx1"/>
                        </w14:solidFill>
                      </w14:textFill>
                    </w:rPr>
                    <m:t>Σ</m:t>
                  </m:r>
                  <m:ctrlPr>
                    <w:rPr>
                      <w:rFonts w:ascii="Cambria Math" w:hAnsi="Cambria Math"/>
                      <w:color w:val="000000" w:themeColor="text1"/>
                      <w:shd w:val="clear" w:color="auto" w:fill="FFFFFF"/>
                      <w14:textFill>
                        <w14:solidFill>
                          <w14:schemeClr w14:val="tx1"/>
                        </w14:solidFill>
                      </w14:textFill>
                    </w:rPr>
                  </m:ctrlPr>
                </m:e>
                <m:sub>
                  <m:r>
                    <w:rPr>
                      <w:rFonts w:ascii="Cambria Math" w:hAnsi="Cambria Math"/>
                      <w:color w:val="000000" w:themeColor="text1"/>
                      <w:shd w:val="clear" w:color="auto" w:fill="FFFFFF"/>
                      <w14:textFill>
                        <w14:solidFill>
                          <w14:schemeClr w14:val="tx1"/>
                        </w14:solidFill>
                      </w14:textFill>
                    </w:rPr>
                    <m:t>r</m:t>
                  </m:r>
                  <m:ctrlPr>
                    <w:rPr>
                      <w:rFonts w:ascii="Cambria Math" w:hAnsi="Cambria Math"/>
                      <w:color w:val="000000" w:themeColor="text1"/>
                      <w:shd w:val="clear" w:color="auto" w:fill="FFFFFF"/>
                      <w14:textFill>
                        <w14:solidFill>
                          <w14:schemeClr w14:val="tx1"/>
                        </w14:solidFill>
                      </w14:textFill>
                    </w:rPr>
                  </m:ctrlPr>
                </m:sub>
              </m:sSub>
              <m:sSubSup>
                <m:sSubSupPr>
                  <m:ctrlPr>
                    <w:rPr>
                      <w:rFonts w:ascii="Cambria Math" w:hAnsi="Cambria Math"/>
                      <w:color w:val="000000" w:themeColor="text1"/>
                      <w:shd w:val="clear" w:color="auto" w:fill="FFFFFF"/>
                      <w14:textFill>
                        <w14:solidFill>
                          <w14:schemeClr w14:val="tx1"/>
                        </w14:solidFill>
                      </w14:textFill>
                    </w:rPr>
                  </m:ctrlPr>
                </m:sSubSupPr>
                <m:e>
                  <m:r>
                    <w:rPr>
                      <w:rFonts w:ascii="Cambria Math" w:hAnsi="Cambria Math"/>
                      <w:color w:val="000000" w:themeColor="text1"/>
                      <w:shd w:val="clear" w:color="auto" w:fill="FFFFFF"/>
                      <w14:textFill>
                        <w14:solidFill>
                          <w14:schemeClr w14:val="tx1"/>
                        </w14:solidFill>
                      </w14:textFill>
                    </w:rPr>
                    <m:t>V</m:t>
                  </m:r>
                  <m:ctrlPr>
                    <w:rPr>
                      <w:rFonts w:ascii="Cambria Math" w:hAnsi="Cambria Math"/>
                      <w:color w:val="000000" w:themeColor="text1"/>
                      <w:shd w:val="clear" w:color="auto" w:fill="FFFFFF"/>
                      <w14:textFill>
                        <w14:solidFill>
                          <w14:schemeClr w14:val="tx1"/>
                        </w14:solidFill>
                      </w14:textFill>
                    </w:rPr>
                  </m:ctrlPr>
                </m:e>
                <m:sub>
                  <m:r>
                    <w:rPr>
                      <w:rFonts w:ascii="Cambria Math" w:hAnsi="Cambria Math"/>
                      <w:color w:val="000000" w:themeColor="text1"/>
                      <w:shd w:val="clear" w:color="auto" w:fill="FFFFFF"/>
                      <w14:textFill>
                        <w14:solidFill>
                          <w14:schemeClr w14:val="tx1"/>
                        </w14:solidFill>
                      </w14:textFill>
                    </w:rPr>
                    <m:t>r</m:t>
                  </m:r>
                  <m:ctrlPr>
                    <w:rPr>
                      <w:rFonts w:ascii="Cambria Math" w:hAnsi="Cambria Math"/>
                      <w:color w:val="000000" w:themeColor="text1"/>
                      <w:shd w:val="clear" w:color="auto" w:fill="FFFFFF"/>
                      <w14:textFill>
                        <w14:solidFill>
                          <w14:schemeClr w14:val="tx1"/>
                        </w14:solidFill>
                      </w14:textFill>
                    </w:rPr>
                  </m:ctrlPr>
                </m:sub>
                <m:sup>
                  <m:r>
                    <w:rPr>
                      <w:rFonts w:ascii="Cambria Math" w:hAnsi="Cambria Math"/>
                      <w:color w:val="000000" w:themeColor="text1"/>
                      <w:shd w:val="clear" w:color="auto" w:fill="FFFFFF"/>
                      <w14:textFill>
                        <w14:solidFill>
                          <w14:schemeClr w14:val="tx1"/>
                        </w14:solidFill>
                      </w14:textFill>
                    </w:rPr>
                    <m:t>T</m:t>
                  </m:r>
                  <m:ctrlPr>
                    <w:rPr>
                      <w:rFonts w:ascii="Cambria Math" w:hAnsi="Cambria Math"/>
                      <w:color w:val="000000" w:themeColor="text1"/>
                      <w:shd w:val="clear" w:color="auto" w:fill="FFFFFF"/>
                      <w14:textFill>
                        <w14:solidFill>
                          <w14:schemeClr w14:val="tx1"/>
                        </w14:solidFill>
                      </w14:textFill>
                    </w:rPr>
                  </m:ctrlPr>
                </m:sup>
              </m:sSubSup>
              <m:ctrlPr>
                <w:rPr>
                  <w:rFonts w:ascii="Cambria Math" w:hAnsi="Cambria Math"/>
                  <w:i/>
                  <w:color w:val="000000" w:themeColor="text1"/>
                  <w:shd w:val="clear" w:color="auto" w:fill="FFFFFF"/>
                  <w14:textFill>
                    <w14:solidFill>
                      <w14:schemeClr w14:val="tx1"/>
                    </w14:solidFill>
                  </w14:textFill>
                </w:rPr>
              </m:ctrlPr>
            </m:e>
          </m:d>
          <m:r>
            <w:rPr>
              <w:rFonts w:ascii="Cambria Math" w:hAnsi="Cambria Math"/>
              <w:color w:val="000000" w:themeColor="text1"/>
              <w:shd w:val="clear" w:color="auto" w:fill="FFFFFF"/>
              <w14:textFill>
                <w14:solidFill>
                  <w14:schemeClr w14:val="tx1"/>
                </w14:solidFill>
              </w14:textFill>
            </w:rPr>
            <m:t>=</m:t>
          </m:r>
          <m:sSub>
            <m:sSubPr>
              <m:ctrlPr>
                <w:rPr>
                  <w:rFonts w:ascii="Cambria Math" w:hAnsi="Cambria Math"/>
                  <w:color w:val="000000" w:themeColor="text1"/>
                  <w:shd w:val="clear" w:color="auto" w:fill="FFFFFF"/>
                  <w14:textFill>
                    <w14:solidFill>
                      <w14:schemeClr w14:val="tx1"/>
                    </w14:solidFill>
                  </w14:textFill>
                </w:rPr>
              </m:ctrlPr>
            </m:sSubPr>
            <m:e>
              <m:r>
                <m:rPr>
                  <m:sty m:val="p"/>
                </m:rPr>
                <w:rPr>
                  <w:rFonts w:ascii="Cambria Math" w:hAnsi="Cambria Math"/>
                  <w:color w:val="000000" w:themeColor="text1"/>
                  <w:shd w:val="clear" w:color="auto" w:fill="FFFFFF"/>
                  <w14:textFill>
                    <w14:solidFill>
                      <w14:schemeClr w14:val="tx1"/>
                    </w14:solidFill>
                  </w14:textFill>
                </w:rPr>
                <m:t>V</m:t>
              </m:r>
              <m:ctrlPr>
                <w:rPr>
                  <w:rFonts w:ascii="Cambria Math" w:hAnsi="Cambria Math"/>
                  <w:color w:val="000000" w:themeColor="text1"/>
                  <w:shd w:val="clear" w:color="auto" w:fill="FFFFFF"/>
                  <w14:textFill>
                    <w14:solidFill>
                      <w14:schemeClr w14:val="tx1"/>
                    </w14:solidFill>
                  </w14:textFill>
                </w:rPr>
              </m:ctrlPr>
            </m:e>
            <m:sub>
              <m:r>
                <w:rPr>
                  <w:rFonts w:ascii="Cambria Math" w:hAnsi="Cambria Math"/>
                  <w:color w:val="000000" w:themeColor="text1"/>
                  <w:shd w:val="clear" w:color="auto" w:fill="FFFFFF"/>
                  <w14:textFill>
                    <w14:solidFill>
                      <w14:schemeClr w14:val="tx1"/>
                    </w14:solidFill>
                  </w14:textFill>
                </w:rPr>
                <m:t>r</m:t>
              </m:r>
              <m:ctrlPr>
                <w:rPr>
                  <w:rFonts w:ascii="Cambria Math" w:hAnsi="Cambria Math"/>
                  <w:color w:val="000000" w:themeColor="text1"/>
                  <w:shd w:val="clear" w:color="auto" w:fill="FFFFFF"/>
                  <w14:textFill>
                    <w14:solidFill>
                      <w14:schemeClr w14:val="tx1"/>
                    </w14:solidFill>
                  </w14:textFill>
                </w:rPr>
              </m:ctrlPr>
            </m:sub>
          </m:sSub>
          <m:sSubSup>
            <m:sSubSupPr>
              <m:ctrlPr>
                <w:rPr>
                  <w:rFonts w:ascii="Cambria Math" w:hAnsi="Cambria Math"/>
                  <w:color w:val="000000" w:themeColor="text1"/>
                  <w:shd w:val="clear" w:color="auto" w:fill="FFFFFF"/>
                  <w14:textFill>
                    <w14:solidFill>
                      <w14:schemeClr w14:val="tx1"/>
                    </w14:solidFill>
                  </w14:textFill>
                </w:rPr>
              </m:ctrlPr>
            </m:sSubSupPr>
            <m:e>
              <m:r>
                <m:rPr>
                  <m:sty m:val="p"/>
                </m:rPr>
                <w:rPr>
                  <w:rFonts w:ascii="Cambria Math" w:hAnsi="Cambria Math"/>
                  <w:color w:val="000000" w:themeColor="text1"/>
                  <w:shd w:val="clear" w:color="auto" w:fill="FFFFFF"/>
                  <w14:textFill>
                    <w14:solidFill>
                      <w14:schemeClr w14:val="tx1"/>
                    </w14:solidFill>
                  </w14:textFill>
                </w:rPr>
                <m:t>Σ</m:t>
              </m:r>
              <m:ctrlPr>
                <w:rPr>
                  <w:rFonts w:ascii="Cambria Math" w:hAnsi="Cambria Math"/>
                  <w:color w:val="000000" w:themeColor="text1"/>
                  <w:shd w:val="clear" w:color="auto" w:fill="FFFFFF"/>
                  <w14:textFill>
                    <w14:solidFill>
                      <w14:schemeClr w14:val="tx1"/>
                    </w14:solidFill>
                  </w14:textFill>
                </w:rPr>
              </m:ctrlPr>
            </m:e>
            <m:sub>
              <m:r>
                <w:rPr>
                  <w:rFonts w:ascii="Cambria Math" w:hAnsi="Cambria Math"/>
                  <w:color w:val="000000" w:themeColor="text1"/>
                  <w:shd w:val="clear" w:color="auto" w:fill="FFFFFF"/>
                  <w14:textFill>
                    <w14:solidFill>
                      <w14:schemeClr w14:val="tx1"/>
                    </w14:solidFill>
                  </w14:textFill>
                </w:rPr>
                <m:t>r</m:t>
              </m:r>
              <m:ctrlPr>
                <w:rPr>
                  <w:rFonts w:ascii="Cambria Math" w:hAnsi="Cambria Math"/>
                  <w:color w:val="000000" w:themeColor="text1"/>
                  <w:shd w:val="clear" w:color="auto" w:fill="FFFFFF"/>
                  <w14:textFill>
                    <w14:solidFill>
                      <w14:schemeClr w14:val="tx1"/>
                    </w14:solidFill>
                  </w14:textFill>
                </w:rPr>
              </m:ctrlPr>
            </m:sub>
            <m:sup>
              <m:r>
                <w:rPr>
                  <w:rFonts w:ascii="Cambria Math" w:hAnsi="Cambria Math"/>
                  <w:color w:val="000000" w:themeColor="text1"/>
                  <w:shd w:val="clear" w:color="auto" w:fill="FFFFFF"/>
                  <w14:textFill>
                    <w14:solidFill>
                      <w14:schemeClr w14:val="tx1"/>
                    </w14:solidFill>
                  </w14:textFill>
                </w:rPr>
                <m:t>2</m:t>
              </m:r>
              <m:ctrlPr>
                <w:rPr>
                  <w:rFonts w:ascii="Cambria Math" w:hAnsi="Cambria Math"/>
                  <w:color w:val="000000" w:themeColor="text1"/>
                  <w:shd w:val="clear" w:color="auto" w:fill="FFFFFF"/>
                  <w14:textFill>
                    <w14:solidFill>
                      <w14:schemeClr w14:val="tx1"/>
                    </w14:solidFill>
                  </w14:textFill>
                </w:rPr>
              </m:ctrlPr>
            </m:sup>
          </m:sSubSup>
          <m:sSubSup>
            <m:sSubSupPr>
              <m:ctrlPr>
                <w:rPr>
                  <w:rFonts w:ascii="Cambria Math" w:hAnsi="Cambria Math"/>
                  <w:color w:val="000000" w:themeColor="text1"/>
                  <w:shd w:val="clear" w:color="auto" w:fill="FFFFFF"/>
                  <w14:textFill>
                    <w14:solidFill>
                      <w14:schemeClr w14:val="tx1"/>
                    </w14:solidFill>
                  </w14:textFill>
                </w:rPr>
              </m:ctrlPr>
            </m:sSubSupPr>
            <m:e>
              <m:r>
                <w:rPr>
                  <w:rFonts w:ascii="Cambria Math" w:hAnsi="Cambria Math"/>
                  <w:color w:val="000000" w:themeColor="text1"/>
                  <w:shd w:val="clear" w:color="auto" w:fill="FFFFFF"/>
                  <w14:textFill>
                    <w14:solidFill>
                      <w14:schemeClr w14:val="tx1"/>
                    </w14:solidFill>
                  </w14:textFill>
                </w:rPr>
                <m:t>V</m:t>
              </m:r>
              <m:ctrlPr>
                <w:rPr>
                  <w:rFonts w:ascii="Cambria Math" w:hAnsi="Cambria Math"/>
                  <w:color w:val="000000" w:themeColor="text1"/>
                  <w:shd w:val="clear" w:color="auto" w:fill="FFFFFF"/>
                  <w14:textFill>
                    <w14:solidFill>
                      <w14:schemeClr w14:val="tx1"/>
                    </w14:solidFill>
                  </w14:textFill>
                </w:rPr>
              </m:ctrlPr>
            </m:e>
            <m:sub>
              <m:r>
                <w:rPr>
                  <w:rFonts w:ascii="Cambria Math" w:hAnsi="Cambria Math"/>
                  <w:color w:val="000000" w:themeColor="text1"/>
                  <w:shd w:val="clear" w:color="auto" w:fill="FFFFFF"/>
                  <w14:textFill>
                    <w14:solidFill>
                      <w14:schemeClr w14:val="tx1"/>
                    </w14:solidFill>
                  </w14:textFill>
                </w:rPr>
                <m:t>r</m:t>
              </m:r>
              <m:ctrlPr>
                <w:rPr>
                  <w:rFonts w:ascii="Cambria Math" w:hAnsi="Cambria Math"/>
                  <w:color w:val="000000" w:themeColor="text1"/>
                  <w:shd w:val="clear" w:color="auto" w:fill="FFFFFF"/>
                  <w14:textFill>
                    <w14:solidFill>
                      <w14:schemeClr w14:val="tx1"/>
                    </w14:solidFill>
                  </w14:textFill>
                </w:rPr>
              </m:ctrlPr>
            </m:sub>
            <m:sup>
              <m:r>
                <w:rPr>
                  <w:rFonts w:ascii="Cambria Math" w:hAnsi="Cambria Math"/>
                  <w:color w:val="000000" w:themeColor="text1"/>
                  <w:shd w:val="clear" w:color="auto" w:fill="FFFFFF"/>
                  <w14:textFill>
                    <w14:solidFill>
                      <w14:schemeClr w14:val="tx1"/>
                    </w14:solidFill>
                  </w14:textFill>
                </w:rPr>
                <m:t>T</m:t>
              </m:r>
              <m:ctrlPr>
                <w:rPr>
                  <w:rFonts w:ascii="Cambria Math" w:hAnsi="Cambria Math"/>
                  <w:color w:val="000000" w:themeColor="text1"/>
                  <w:shd w:val="clear" w:color="auto" w:fill="FFFFFF"/>
                  <w14:textFill>
                    <w14:solidFill>
                      <w14:schemeClr w14:val="tx1"/>
                    </w14:solidFill>
                  </w14:textFill>
                </w:rPr>
              </m:ctrlPr>
            </m:sup>
          </m:sSubSup>
          <m:r>
            <m:rPr>
              <m:sty m:val="p"/>
            </m:rPr>
            <w:rPr>
              <w:rFonts w:ascii="Cambria Math" w:hAnsi="Cambria Math"/>
              <w:color w:val="000000" w:themeColor="text1"/>
              <w:shd w:val="clear" w:color="auto" w:fill="FFFFFF"/>
              <w14:textFill>
                <w14:solidFill>
                  <w14:schemeClr w14:val="tx1"/>
                </w14:solidFill>
              </w14:textFill>
            </w:rPr>
            <m:t>,</m:t>
          </m:r>
        </m:oMath>
      </m:oMathPara>
    </w:p>
    <w:p>
      <w:pPr>
        <w:spacing w:line="360" w:lineRule="auto"/>
        <w:jc w:val="both"/>
        <w:rPr>
          <w:rFonts w:ascii="Times New Roman" w:hAnsi="Times New Roman"/>
        </w:rPr>
      </w:pPr>
      <w:r>
        <w:rPr>
          <w:rFonts w:ascii="Times New Roman" w:hAnsi="Times New Roman"/>
        </w:rPr>
        <w:t xml:space="preserve">where </w:t>
      </w:r>
      <m:oMath>
        <m:r>
          <m:rPr>
            <m:sty m:val="p"/>
          </m:rPr>
          <w:rPr>
            <w:rFonts w:ascii="Cambria Math" w:hAnsi="Cambria Math"/>
          </w:rPr>
          <m:t>r</m:t>
        </m:r>
      </m:oMath>
      <w:r>
        <w:rPr>
          <w:rFonts w:ascii="Times New Roman" w:hAnsi="Times New Roman"/>
        </w:rPr>
        <w:t xml:space="preserve"> is the number of dimensions in the low-dimensional space. </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The primary idea of SVD is to </w:t>
      </w:r>
      <w:r>
        <w:rPr>
          <w:rFonts w:ascii="Times New Roman" w:hAnsi="Times New Roman"/>
          <w:color w:val="000000"/>
        </w:rPr>
        <w:t>lower the dimension of input data with maximum information gain</w:t>
      </w:r>
      <w:r>
        <w:rPr>
          <w:rFonts w:ascii="Times New Roman" w:hAnsi="Times New Roman"/>
          <w:color w:val="000000" w:themeColor="text1"/>
          <w14:textFill>
            <w14:solidFill>
              <w14:schemeClr w14:val="tx1"/>
            </w14:solidFill>
          </w14:textFill>
        </w:rPr>
        <w:t>, we recommend users to look at the plot of the standard deviations of the singular values and draw your cutoff if there is a clear elbow in the graph, default dim=10.</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Visualization and Clustering</w:t>
      </w:r>
    </w:p>
    <w:p>
      <w:pPr>
        <w:spacing w:line="360" w:lineRule="auto"/>
        <w:jc w:val="both"/>
        <w:rPr>
          <w:rFonts w:ascii="Times New Roman" w:hAnsi="Times New Roman" w:eastAsia="宋体"/>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After dimensionality reduction,  we applied t-SNE to map the  lower dimensional data to a three dimension (3D) or two dimension (2D) visualization</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fldChar w:fldCharType="begin"/>
      </w:r>
      <w:r>
        <w:rPr>
          <w:rFonts w:ascii="Times New Roman" w:hAnsi="Times New Roman"/>
          <w:color w:val="000000" w:themeColor="text1"/>
          <w14:textFill>
            <w14:solidFill>
              <w14:schemeClr w14:val="tx1"/>
            </w14:solidFill>
          </w14:textFill>
        </w:rPr>
        <w:instrText xml:space="preserve"> ADDIN EN.CITE &lt;EndNote&gt;&lt;Cite&gt;&lt;Author&gt;Hinton&lt;/Author&gt;&lt;Year&gt;2008&lt;/Year&gt;&lt;RecNum&gt;2503&lt;/RecNum&gt;&lt;DisplayText&gt;(Hinton, 2008)&lt;/DisplayText&gt;&lt;record&gt;&lt;rec-number&gt;2503&lt;/rec-number&gt;&lt;foreign-keys&gt;&lt;key app="EN" db-id="trxe92d06xwwd9ew9t8pvz2450x29xafpdvd"&gt;2503&lt;/key&gt;&lt;key app="ENWeb" db-id=""&gt;0&lt;/key&gt;&lt;/foreign-keys&gt;&lt;ref-type name="Journal Article"&gt;17&lt;/ref-type&gt;&lt;contributors&gt;&lt;authors&gt;&lt;author&gt;Laurens van der Maaten; Geoffrey Hinton&lt;/author&gt;&lt;/authors&gt;&lt;/contributors&gt;&lt;titles&gt;&lt;title&gt;Visualizing Data using t-SNE&lt;/title&gt;&lt;secondary-title&gt;Journal of Machine Learning Research&lt;/secondary-title&gt;&lt;/titles&gt;&lt;periodical&gt;&lt;full-title&gt;Journal of Machine Learning Research&lt;/full-title&gt;&lt;/periodical&gt;&lt;dates&gt;&lt;year&gt;2008&lt;/year&gt;&lt;/dates&gt;&lt;urls&gt;&lt;/urls&gt;&lt;/record&gt;&lt;/Cite&gt;&lt;/EndNote&gt;</w:instrText>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"_ENREF_34" \o "Hinton, 2008 #2503" </w:instrText>
      </w:r>
      <w:r>
        <w:fldChar w:fldCharType="separate"/>
      </w:r>
      <w:r>
        <w:rPr>
          <w:rFonts w:ascii="Times New Roman" w:hAnsi="Times New Roman"/>
          <w:color w:val="000000" w:themeColor="text1"/>
          <w14:textFill>
            <w14:solidFill>
              <w14:schemeClr w14:val="tx1"/>
            </w14:solidFill>
          </w14:textFill>
        </w:rPr>
        <w:t>Hinton, 2008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Since t-SNE has a nonconvex objective function, it is possible for different runs to yield different solutions. Thus, we ran t-SNE several times with different initiations and adopted the result with the lowest Kullback-Leibler divergence and best visualization. For clustering, </w:t>
      </w:r>
      <w:r>
        <w:rPr>
          <w:rFonts w:ascii="Times New Roman" w:hAnsi="Times New Roman" w:eastAsiaTheme="minorEastAsia"/>
          <w:color w:val="000000" w:themeColor="text1"/>
          <w:lang w:eastAsia="zh-CN"/>
          <w14:textFill>
            <w14:solidFill>
              <w14:schemeClr w14:val="tx1"/>
            </w14:solidFill>
          </w14:textFill>
        </w:rPr>
        <w:t>d</w:t>
      </w:r>
      <w:r>
        <w:rPr>
          <w:rFonts w:ascii="Times New Roman" w:hAnsi="Times New Roman"/>
          <w:color w:val="000000" w:themeColor="text1"/>
          <w14:textFill>
            <w14:solidFill>
              <w14:schemeClr w14:val="tx1"/>
            </w14:solidFill>
          </w14:textFill>
        </w:rPr>
        <w:t xml:space="preserve">ensity-based clustering method is applied to partition cells into groups based on the embedded 3D space </w:t>
      </w:r>
      <w:r>
        <w:rPr>
          <w:rFonts w:ascii="Times New Roman" w:hAnsi="Times New Roman"/>
          <w:color w:val="000000" w:themeColor="text1"/>
          <w14:textFill>
            <w14:solidFill>
              <w14:schemeClr w14:val="tx1"/>
            </w14:solidFill>
          </w14:textFill>
        </w:rPr>
        <w:fldChar w:fldCharType="begin"/>
      </w:r>
      <w:r>
        <w:rPr>
          <w:rFonts w:ascii="Times New Roman" w:hAnsi="Times New Roman"/>
          <w:color w:val="000000" w:themeColor="text1"/>
          <w14:textFill>
            <w14:solidFill>
              <w14:schemeClr w14:val="tx1"/>
            </w14:solidFill>
          </w14:textFill>
        </w:rPr>
        <w:instrText xml:space="preserve"> ADDIN EN.CITE &lt;EndNote&gt;&lt;Cite&gt;&lt;Author&gt;Rodriguez&lt;/Author&gt;&lt;Year&gt;2014&lt;/Year&gt;&lt;RecNum&gt;2526&lt;/RecNum&gt;&lt;DisplayText&gt;(Rodriguez and Laio, 2014)&lt;/DisplayText&gt;&lt;record&gt;&lt;rec-number&gt;2526&lt;/rec-number&gt;&lt;foreign-keys&gt;&lt;key app="EN" db-id="trxe92d06xwwd9ew9t8pvz2450x29xafpdvd"&gt;2526&lt;/key&gt;&lt;/foreign-keys&gt;&lt;ref-type name="Journal Article"&gt;17&lt;/ref-type&gt;&lt;contributors&gt;&lt;authors&gt;&lt;author&gt;Rodriguez, A.&lt;/author&gt;&lt;author&gt;Laio, A.&lt;/author&gt;&lt;/authors&gt;&lt;/contributors&gt;&lt;auth-address&gt;SISSA (Scuola Internazionale Superiore di Studi Avanzati), via Bonomea 265, I-34136 Trieste, Italy.&lt;/auth-address&gt;&lt;titles&gt;&lt;title&gt;Machine learning. Clustering by fast search and find of density peak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1492-6&lt;/pages&gt;&lt;volume&gt;344&lt;/volume&gt;&lt;number&gt;6191&lt;/number&gt;&lt;keywords&gt;&lt;keyword&gt;*Algorithms&lt;/keyword&gt;&lt;keyword&gt;Artificial Intelligence&lt;/keyword&gt;&lt;keyword&gt;*Cluster Analysis&lt;/keyword&gt;&lt;keyword&gt;Databases, Factual&lt;/keyword&gt;&lt;keyword&gt;*Pattern Recognition, Automated&lt;/keyword&gt;&lt;/keywords&gt;&lt;dates&gt;&lt;year&gt;2014&lt;/year&gt;&lt;pub-dates&gt;&lt;date&gt;Jun 27&lt;/date&gt;&lt;/pub-dates&gt;&lt;/dates&gt;&lt;isbn&gt;1095-9203 (Electronic)&amp;#xD;0036-8075 (Linking)&lt;/isbn&gt;&lt;accession-num&gt;24970081&lt;/accession-num&gt;&lt;urls&gt;&lt;related-urls&gt;&lt;url&gt;http://www.ncbi.nlm.nih.gov/pubmed/24970081&lt;/url&gt;&lt;/related-urls&gt;&lt;/urls&gt;&lt;electronic-resource-num&gt;10.1126/science.1242072&lt;/electronic-resource-num&gt;&lt;/record&gt;&lt;/Cite&gt;&lt;/EndNote&gt;</w:instrText>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"_ENREF_67" \o "Rodriguez, 2014 #2526" </w:instrText>
      </w:r>
      <w:r>
        <w:fldChar w:fldCharType="separate"/>
      </w:r>
      <w:r>
        <w:rPr>
          <w:rFonts w:ascii="Times New Roman" w:hAnsi="Times New Roman"/>
          <w:color w:val="000000" w:themeColor="text1"/>
          <w14:textFill>
            <w14:solidFill>
              <w14:schemeClr w14:val="tx1"/>
            </w14:solidFill>
          </w14:textFill>
        </w:rPr>
        <w:t>Rodriguez and Laio, 2014</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since the lower embedded latent space remained the </w:t>
      </w:r>
      <w:bookmarkStart w:id="142" w:name="OLE_LINK135"/>
      <w:bookmarkStart w:id="143" w:name="OLE_LINK134"/>
      <w:r>
        <w:rPr>
          <w:rFonts w:ascii="Times New Roman" w:hAnsi="Times New Roman"/>
          <w:color w:val="000000" w:themeColor="text1"/>
          <w14:textFill>
            <w14:solidFill>
              <w14:schemeClr w14:val="tx1"/>
            </w14:solidFill>
          </w14:textFill>
        </w:rPr>
        <w:t xml:space="preserve">coherent </w:t>
      </w:r>
      <w:bookmarkEnd w:id="142"/>
      <w:bookmarkEnd w:id="143"/>
      <w:r>
        <w:rPr>
          <w:rFonts w:ascii="Times New Roman" w:hAnsi="Times New Roman"/>
          <w:color w:val="000000" w:themeColor="text1"/>
          <w14:textFill>
            <w14:solidFill>
              <w14:schemeClr w14:val="tx1"/>
            </w14:solidFill>
          </w14:textFill>
        </w:rPr>
        <w:t xml:space="preserve">structure among cells in high dimension and cells with similar accessibility profiles would group into “clouds” with high density </w:t>
      </w:r>
      <w:r>
        <w:rPr>
          <w:rFonts w:ascii="Times New Roman" w:hAnsi="Times New Roman"/>
          <w:color w:val="000000" w:themeColor="text1"/>
          <w14:textFill>
            <w14:solidFill>
              <w14:schemeClr w14:val="tx1"/>
            </w14:solidFill>
          </w14:textFill>
        </w:rPr>
        <w:fldChar w:fldCharType="begin"/>
      </w:r>
      <w:r>
        <w:rPr>
          <w:rFonts w:ascii="Times New Roman" w:hAnsi="Times New Roman"/>
          <w:color w:val="000000" w:themeColor="text1"/>
          <w14:textFill>
            <w14:solidFill>
              <w14:schemeClr w14:val="tx1"/>
            </w14:solidFill>
          </w14:textFill>
        </w:rPr>
        <w:instrText xml:space="preserve"> ADDIN EN.CITE &lt;EndNote&gt;&lt;Cite&gt;&lt;Author&gt;Amini&lt;/Author&gt;&lt;Year&gt;2015&lt;/Year&gt;&lt;RecNum&gt;1160&lt;/RecNum&gt;&lt;DisplayText&gt;(Amini et al., 2015)&lt;/DisplayText&gt;&lt;record&gt;&lt;rec-number&gt;1160&lt;/rec-number&gt;&lt;foreign-keys&gt;&lt;key app="EN" db-id="trxe92d06xwwd9ew9t8pvz2450x29xafpdvd"&gt;1160&lt;/key&gt;&lt;/foreign-keys&gt;&lt;ref-type name="Journal Article"&gt;17&lt;/ref-type&gt;&lt;contributors&gt;&lt;authors&gt;&lt;author&gt;Amini, R.&lt;/author&gt;&lt;author&gt;Lisetti, C.&lt;/author&gt;&lt;author&gt;Ruiz, G.&lt;/author&gt;&lt;/authors&gt;&lt;/contributors&gt;&lt;auth-address&gt;Florida Int Univ, Sch Comp &amp;amp; Informat Sci, Miami, FL 33199 USA&lt;/auth-address&gt;&lt;titles&gt;&lt;title&gt;HapFACS 3.0: FACS-Based Facial Expression Generator for 3D Speaking Virtual Characters&lt;/title&gt;&lt;secondary-title&gt;Ieee Transactions on Affective Computing&lt;/secondary-title&gt;&lt;alt-title&gt;Ieee T Affect Comput&lt;/alt-title&gt;&lt;/titles&gt;&lt;periodical&gt;&lt;full-title&gt;Ieee Transactions on Affective Computing&lt;/full-title&gt;&lt;abbr-1&gt;Ieee T Affect Comput&lt;/abbr-1&gt;&lt;/periodical&gt;&lt;alt-periodical&gt;&lt;full-title&gt;Ieee Transactions on Affective Computing&lt;/full-title&gt;&lt;abbr-1&gt;Ieee T Affect Comput&lt;/abbr-1&gt;&lt;/alt-periodical&gt;&lt;pages&gt;348-360&lt;/pages&gt;&lt;volume&gt;6&lt;/volume&gt;&lt;number&gt;4&lt;/number&gt;&lt;keywords&gt;&lt;keyword&gt;facial action coding system (facs)&lt;/keyword&gt;&lt;keyword&gt;facs-based facial expression generation&lt;/keyword&gt;&lt;keyword&gt;3d facial animation&lt;/keyword&gt;&lt;keyword&gt;emotion&lt;/keyword&gt;&lt;keyword&gt;validation&lt;/keyword&gt;&lt;keyword&gt;system&lt;/keyword&gt;&lt;keyword&gt;set&lt;/keyword&gt;&lt;/keywords&gt;&lt;dates&gt;&lt;year&gt;2015&lt;/year&gt;&lt;pub-dates&gt;&lt;date&gt;Oct-Dec&lt;/date&gt;&lt;/pub-dates&gt;&lt;/dates&gt;&lt;isbn&gt;1949-3045&lt;/isbn&gt;&lt;accession-num&gt;WOS:000366027900003&lt;/accession-num&gt;&lt;urls&gt;&lt;related-urls&gt;&lt;url&gt;&amp;lt;Go to ISI&amp;gt;://WOS:000366027900003&lt;/url&gt;&lt;/related-urls&gt;&lt;/urls&gt;&lt;electronic-resource-num&gt;10.1109/Taffc.2015.2432794&lt;/electronic-resource-num&gt;&lt;language&gt;English&lt;/language&gt;&lt;/record&gt;&lt;/Cite&gt;&lt;/EndNote&gt;</w:instrText>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"_ENREF_3" \o "Amini, 2015 #1160" </w:instrText>
      </w:r>
      <w:r>
        <w:fldChar w:fldCharType="separate"/>
      </w:r>
      <w:r>
        <w:rPr>
          <w:rFonts w:ascii="Times New Roman" w:hAnsi="Times New Roman"/>
          <w:color w:val="000000" w:themeColor="text1"/>
          <w14:textFill>
            <w14:solidFill>
              <w14:schemeClr w14:val="tx1"/>
            </w14:solidFill>
          </w14:textFill>
        </w:rPr>
        <w:t>Amini et al., 2015</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rPr>
          <w:rFonts w:ascii="Times New Roman" w:hAnsi="Times New Roman" w:eastAsia="宋体"/>
          <w:color w:val="000000" w:themeColor="text1"/>
          <w14:textFill>
            <w14:solidFill>
              <w14:schemeClr w14:val="tx1"/>
            </w14:solidFill>
          </w14:textFill>
        </w:rPr>
        <w:t>The algorithm assumes that the centroid of a cluster is surrounded by neighbors with lower local density and that they are at a relatively large distance from any points with a higher local density.</w:t>
      </w:r>
      <w:r>
        <w:rPr>
          <w:rFonts w:ascii="Times New Roman" w:hAnsi="Times New Roman"/>
          <w:color w:val="000000" w:themeColor="text1"/>
          <w14:textFill>
            <w14:solidFill>
              <w14:schemeClr w14:val="tx1"/>
            </w14:solidFill>
          </w14:textFill>
        </w:rPr>
        <w:t xml:space="preserve"> Here we identifies cluster centers that were characterized by two properties: (i) high local density </w:t>
      </w:r>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ρ</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oMath>
      <w:r>
        <w:rPr>
          <w:rFonts w:ascii="Times New Roman" w:hAnsi="Times New Roman"/>
          <w:color w:val="000000" w:themeColor="text1"/>
          <w14:textFill>
            <w14:solidFill>
              <w14:schemeClr w14:val="tx1"/>
            </w14:solidFill>
          </w14:textFill>
        </w:rPr>
        <w:t xml:space="preserve"> and (ii) large distance </w:t>
      </w:r>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δ</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oMath>
      <w:r>
        <w:rPr>
          <w:rFonts w:ascii="Times New Roman" w:hAnsi="Times New Roman"/>
          <w:color w:val="000000" w:themeColor="text1"/>
          <w14:textFill>
            <w14:solidFill>
              <w14:schemeClr w14:val="tx1"/>
            </w14:solidFill>
          </w14:textFill>
        </w:rPr>
        <w:t xml:space="preserve"> from points of higher density, which are centers of the clusters.</w:t>
      </w:r>
      <w:r>
        <w:rPr>
          <w:rFonts w:ascii="Times New Roman" w:hAnsi="Times New Roman" w:eastAsia="宋体"/>
          <w:color w:val="000000" w:themeColor="text1"/>
          <w14:textFill>
            <w14:solidFill>
              <w14:schemeClr w14:val="tx1"/>
            </w14:solidFill>
          </w14:textFill>
        </w:rPr>
        <w:t xml:space="preserve"> Both these quantities depend only on the distances </w:t>
      </w:r>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d</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ij</m:t>
            </m:r>
            <m:ctrlPr>
              <w:rPr>
                <w:rFonts w:ascii="Cambria Math" w:hAnsi="Cambria Math"/>
                <w:color w:val="000000" w:themeColor="text1"/>
                <w14:textFill>
                  <w14:solidFill>
                    <w14:schemeClr w14:val="tx1"/>
                  </w14:solidFill>
                </w14:textFill>
              </w:rPr>
            </m:ctrlPr>
          </m:sub>
        </m:sSub>
      </m:oMath>
      <w:r>
        <w:rPr>
          <w:rFonts w:ascii="Times New Roman" w:hAnsi="Times New Roman" w:eastAsia="宋体"/>
          <w:color w:val="000000" w:themeColor="text1"/>
          <w14:textFill>
            <w14:solidFill>
              <w14:schemeClr w14:val="tx1"/>
            </w14:solidFill>
          </w14:textFill>
        </w:rPr>
        <w:t> between cells, which are assumed to satisfy the triangular inequality. The local density </w:t>
      </w:r>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ρ</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oMath>
      <w:r>
        <w:rPr>
          <w:rFonts w:ascii="Times New Roman" w:hAnsi="Times New Roman" w:eastAsia="宋体"/>
          <w:color w:val="000000" w:themeColor="text1"/>
          <w14:textFill>
            <w14:solidFill>
              <w14:schemeClr w14:val="tx1"/>
            </w14:solidFill>
          </w14:textFill>
        </w:rPr>
        <w:t xml:space="preserve"> of cell </w:t>
      </w:r>
      <m:oMath>
        <m:sSub>
          <m:sSubPr>
            <m:ctrlPr>
              <w:rPr>
                <w:rFonts w:ascii="Cambria Math" w:hAnsi="Cambria Math" w:eastAsia="宋体"/>
                <w:color w:val="000000" w:themeColor="text1"/>
                <w14:textFill>
                  <w14:solidFill>
                    <w14:schemeClr w14:val="tx1"/>
                  </w14:solidFill>
                </w14:textFill>
              </w:rPr>
            </m:ctrlPr>
          </m:sSubPr>
          <m:e>
            <m:r>
              <m:rPr>
                <m:sty m:val="p"/>
              </m:rPr>
              <w:rPr>
                <w:rFonts w:ascii="Cambria Math" w:hAnsi="Cambria Math" w:eastAsia="宋体"/>
                <w:color w:val="000000" w:themeColor="text1"/>
                <w14:textFill>
                  <w14:solidFill>
                    <w14:schemeClr w14:val="tx1"/>
                  </w14:solidFill>
                </w14:textFill>
              </w:rPr>
              <m:t>C</m:t>
            </m:r>
            <m:ctrlPr>
              <w:rPr>
                <w:rFonts w:ascii="Cambria Math" w:hAnsi="Cambria Math" w:eastAsia="宋体"/>
                <w:color w:val="000000" w:themeColor="text1"/>
                <w14:textFill>
                  <w14:solidFill>
                    <w14:schemeClr w14:val="tx1"/>
                  </w14:solidFill>
                </w14:textFill>
              </w:rPr>
            </m:ctrlPr>
          </m:e>
          <m:sub>
            <m:r>
              <m:rPr>
                <m:sty m:val="p"/>
              </m:rPr>
              <w:rPr>
                <w:rFonts w:ascii="Cambria Math" w:hAnsi="Cambria Math" w:eastAsia="宋体"/>
                <w:color w:val="000000" w:themeColor="text1"/>
                <w14:textFill>
                  <w14:solidFill>
                    <w14:schemeClr w14:val="tx1"/>
                  </w14:solidFill>
                </w14:textFill>
              </w:rPr>
              <m:t>i</m:t>
            </m:r>
            <m:ctrlPr>
              <w:rPr>
                <w:rFonts w:ascii="Cambria Math" w:hAnsi="Cambria Math" w:eastAsia="宋体"/>
                <w:color w:val="000000" w:themeColor="text1"/>
                <w14:textFill>
                  <w14:solidFill>
                    <w14:schemeClr w14:val="tx1"/>
                  </w14:solidFill>
                </w14:textFill>
              </w:rPr>
            </m:ctrlPr>
          </m:sub>
        </m:sSub>
      </m:oMath>
      <w:r>
        <w:rPr>
          <w:rFonts w:ascii="Times New Roman" w:hAnsi="Times New Roman" w:eastAsia="宋体"/>
          <w:color w:val="000000" w:themeColor="text1"/>
          <w14:textFill>
            <w14:solidFill>
              <w14:schemeClr w14:val="tx1"/>
            </w14:solidFill>
          </w14:textFill>
        </w:rPr>
        <w:t>  is defined as</w:t>
      </w:r>
    </w:p>
    <w:p>
      <w:pPr>
        <w:shd w:val="clear" w:color="auto" w:fill="FFFFFF"/>
        <w:spacing w:line="360" w:lineRule="auto"/>
        <w:jc w:val="both"/>
        <w:rPr>
          <w:rFonts w:ascii="Times New Roman" w:hAnsi="Times New Roman" w:eastAsia="宋体"/>
          <w:color w:val="000000" w:themeColor="text1"/>
          <w14:textFill>
            <w14:solidFill>
              <w14:schemeClr w14:val="tx1"/>
            </w14:solidFill>
          </w14:textFill>
        </w:rPr>
      </w:pPr>
      <m:oMathPara>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ρ</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r>
            <m:rPr>
              <m:sty m:val="p"/>
            </m:rPr>
            <w:rPr>
              <w:rFonts w:ascii="Cambria Math" w:hAnsi="Cambria Math" w:eastAsia="宋体"/>
              <w:color w:val="000000" w:themeColor="text1"/>
              <w14:textFill>
                <w14:solidFill>
                  <w14:schemeClr w14:val="tx1"/>
                </w14:solidFill>
              </w14:textFill>
            </w:rPr>
            <m:t xml:space="preserve">= </m:t>
          </m:r>
          <m:nary>
            <m:naryPr>
              <m:chr m:val="∑"/>
              <m:limLoc m:val="undOvr"/>
              <m:supHide m:val="1"/>
              <m:ctrlPr>
                <w:rPr>
                  <w:rFonts w:ascii="Cambria Math" w:hAnsi="Cambria Math" w:eastAsia="宋体"/>
                  <w:color w:val="000000" w:themeColor="text1"/>
                  <w14:textFill>
                    <w14:solidFill>
                      <w14:schemeClr w14:val="tx1"/>
                    </w14:solidFill>
                  </w14:textFill>
                </w:rPr>
              </m:ctrlPr>
            </m:naryPr>
            <m:sub>
              <m:r>
                <m:rPr>
                  <m:sty m:val="p"/>
                </m:rPr>
                <w:rPr>
                  <w:rFonts w:ascii="Cambria Math" w:hAnsi="Cambria Math" w:eastAsia="宋体"/>
                  <w:color w:val="000000" w:themeColor="text1"/>
                  <w14:textFill>
                    <w14:solidFill>
                      <w14:schemeClr w14:val="tx1"/>
                    </w14:solidFill>
                  </w14:textFill>
                </w:rPr>
                <m:t>j</m:t>
              </m:r>
              <m:ctrlPr>
                <w:rPr>
                  <w:rFonts w:ascii="Cambria Math" w:hAnsi="Cambria Math" w:eastAsia="宋体"/>
                  <w:color w:val="000000" w:themeColor="text1"/>
                  <w14:textFill>
                    <w14:solidFill>
                      <w14:schemeClr w14:val="tx1"/>
                    </w14:solidFill>
                  </w14:textFill>
                </w:rPr>
              </m:ctrlPr>
            </m:sub>
            <m:sup>
              <m:ctrlPr>
                <w:rPr>
                  <w:rFonts w:ascii="Cambria Math" w:hAnsi="Cambria Math" w:eastAsia="宋体"/>
                  <w:color w:val="000000" w:themeColor="text1"/>
                  <w14:textFill>
                    <w14:solidFill>
                      <w14:schemeClr w14:val="tx1"/>
                    </w14:solidFill>
                  </w14:textFill>
                </w:rPr>
              </m:ctrlPr>
            </m:sup>
            <m:e>
              <m:r>
                <m:rPr>
                  <m:sty m:val="p"/>
                </m:rPr>
                <w:rPr>
                  <w:rFonts w:ascii="Cambria Math" w:hAnsi="Cambria Math" w:eastAsia="宋体"/>
                  <w:color w:val="000000" w:themeColor="text1"/>
                  <w14:textFill>
                    <w14:solidFill>
                      <w14:schemeClr w14:val="tx1"/>
                    </w14:solidFill>
                  </w14:textFill>
                </w:rPr>
                <m:t>χ(</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d</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ij</m:t>
                  </m:r>
                  <m:ctrlPr>
                    <w:rPr>
                      <w:rFonts w:ascii="Cambria Math" w:hAnsi="Cambria Math"/>
                      <w:color w:val="000000" w:themeColor="text1"/>
                      <w14:textFill>
                        <w14:solidFill>
                          <w14:schemeClr w14:val="tx1"/>
                        </w14:solidFill>
                      </w14:textFill>
                    </w:rPr>
                  </m:ctrlPr>
                </m:sub>
              </m:sSub>
              <m:r>
                <m:rPr>
                  <m:sty m:val="p"/>
                </m:rPr>
                <w:rPr>
                  <w:rFonts w:ascii="Cambria Math" w:hAnsi="Cambria Math" w:eastAsia="宋体"/>
                  <w:color w:val="000000" w:themeColor="text1"/>
                  <w14:textFill>
                    <w14:solidFill>
                      <w14:schemeClr w14:val="tx1"/>
                    </w14:solidFill>
                  </w14:textFill>
                </w:rPr>
                <m:t>-</m:t>
              </m:r>
              <m:sSub>
                <m:sSubPr>
                  <m:ctrlPr>
                    <w:rPr>
                      <w:rFonts w:ascii="Cambria Math" w:hAnsi="Cambria Math" w:eastAsia="宋体"/>
                      <w:color w:val="000000" w:themeColor="text1"/>
                      <w14:textFill>
                        <w14:solidFill>
                          <w14:schemeClr w14:val="tx1"/>
                        </w14:solidFill>
                      </w14:textFill>
                    </w:rPr>
                  </m:ctrlPr>
                </m:sSubPr>
                <m:e>
                  <m:r>
                    <m:rPr>
                      <m:sty m:val="p"/>
                    </m:rPr>
                    <w:rPr>
                      <w:rFonts w:ascii="Cambria Math" w:hAnsi="Cambria Math" w:eastAsia="宋体"/>
                      <w:color w:val="000000" w:themeColor="text1"/>
                      <w14:textFill>
                        <w14:solidFill>
                          <w14:schemeClr w14:val="tx1"/>
                        </w14:solidFill>
                      </w14:textFill>
                    </w:rPr>
                    <m:t>d</m:t>
                  </m:r>
                  <m:ctrlPr>
                    <w:rPr>
                      <w:rFonts w:ascii="Cambria Math" w:hAnsi="Cambria Math" w:eastAsia="宋体"/>
                      <w:color w:val="000000" w:themeColor="text1"/>
                      <w14:textFill>
                        <w14:solidFill>
                          <w14:schemeClr w14:val="tx1"/>
                        </w14:solidFill>
                      </w14:textFill>
                    </w:rPr>
                  </m:ctrlPr>
                </m:e>
                <m:sub>
                  <m:r>
                    <m:rPr>
                      <m:sty m:val="p"/>
                    </m:rPr>
                    <w:rPr>
                      <w:rFonts w:ascii="Cambria Math" w:hAnsi="Cambria Math" w:eastAsia="宋体"/>
                      <w:color w:val="000000" w:themeColor="text1"/>
                      <w14:textFill>
                        <w14:solidFill>
                          <w14:schemeClr w14:val="tx1"/>
                        </w14:solidFill>
                      </w14:textFill>
                    </w:rPr>
                    <m:t>0</m:t>
                  </m:r>
                  <m:ctrlPr>
                    <w:rPr>
                      <w:rFonts w:ascii="Cambria Math" w:hAnsi="Cambria Math" w:eastAsia="宋体"/>
                      <w:color w:val="000000" w:themeColor="text1"/>
                      <w14:textFill>
                        <w14:solidFill>
                          <w14:schemeClr w14:val="tx1"/>
                        </w14:solidFill>
                      </w14:textFill>
                    </w:rPr>
                  </m:ctrlPr>
                </m:sub>
              </m:sSub>
              <m:r>
                <m:rPr>
                  <m:sty m:val="p"/>
                </m:rPr>
                <w:rPr>
                  <w:rFonts w:ascii="Cambria Math" w:hAnsi="Cambria Math" w:eastAsia="宋体"/>
                  <w:color w:val="000000" w:themeColor="text1"/>
                  <w14:textFill>
                    <w14:solidFill>
                      <w14:schemeClr w14:val="tx1"/>
                    </w14:solidFill>
                  </w14:textFill>
                </w:rPr>
                <m:t>)</m:t>
              </m:r>
              <m:ctrlPr>
                <w:rPr>
                  <w:rFonts w:ascii="Cambria Math" w:hAnsi="Cambria Math" w:eastAsia="宋体"/>
                  <w:color w:val="000000" w:themeColor="text1"/>
                  <w14:textFill>
                    <w14:solidFill>
                      <w14:schemeClr w14:val="tx1"/>
                    </w14:solidFill>
                  </w14:textFill>
                </w:rPr>
              </m:ctrlPr>
            </m:e>
          </m:nary>
          <m:r>
            <m:rPr>
              <m:sty m:val="p"/>
            </m:rPr>
            <w:rPr>
              <w:rFonts w:ascii="Cambria Math" w:hAnsi="Cambria Math" w:eastAsia="宋体"/>
              <w:color w:val="000000" w:themeColor="text1"/>
              <w14:textFill>
                <w14:solidFill>
                  <w14:schemeClr w14:val="tx1"/>
                </w14:solidFill>
              </w14:textFill>
            </w:rPr>
            <m:t>,</m:t>
          </m:r>
        </m:oMath>
      </m:oMathPara>
    </w:p>
    <w:p>
      <w:pPr>
        <w:shd w:val="clear" w:color="auto" w:fill="FFFFFF"/>
        <w:spacing w:line="360" w:lineRule="auto"/>
        <w:jc w:val="both"/>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where </w:t>
      </w:r>
      <m:oMath>
        <m:r>
          <m:rPr>
            <m:sty m:val="p"/>
          </m:rPr>
          <w:rPr>
            <w:rFonts w:ascii="Cambria Math" w:hAnsi="Cambria Math" w:eastAsia="宋体"/>
            <w:color w:val="000000" w:themeColor="text1"/>
            <w14:textFill>
              <w14:solidFill>
                <w14:schemeClr w14:val="tx1"/>
              </w14:solidFill>
            </w14:textFill>
          </w:rPr>
          <m:t>χ</m:t>
        </m:r>
        <m:d>
          <m:dPr>
            <m:ctrlPr>
              <w:rPr>
                <w:rFonts w:ascii="Cambria Math" w:hAnsi="Cambria Math" w:eastAsia="宋体"/>
                <w:color w:val="000000" w:themeColor="text1"/>
                <w14:textFill>
                  <w14:solidFill>
                    <w14:schemeClr w14:val="tx1"/>
                  </w14:solidFill>
                </w14:textFill>
              </w:rPr>
            </m:ctrlPr>
          </m:dPr>
          <m:e>
            <m:r>
              <m:rPr>
                <m:sty m:val="p"/>
              </m:rPr>
              <w:rPr>
                <w:rFonts w:ascii="Cambria Math" w:hAnsi="Cambria Math" w:eastAsia="宋体"/>
                <w:color w:val="000000" w:themeColor="text1"/>
                <w14:textFill>
                  <w14:solidFill>
                    <w14:schemeClr w14:val="tx1"/>
                  </w14:solidFill>
                </w14:textFill>
              </w:rPr>
              <m:t>x</m:t>
            </m:r>
            <m:ctrlPr>
              <w:rPr>
                <w:rFonts w:ascii="Cambria Math" w:hAnsi="Cambria Math" w:eastAsia="宋体"/>
                <w:color w:val="000000" w:themeColor="text1"/>
                <w14:textFill>
                  <w14:solidFill>
                    <w14:schemeClr w14:val="tx1"/>
                  </w14:solidFill>
                </w14:textFill>
              </w:rPr>
            </m:ctrlPr>
          </m:e>
        </m:d>
        <m:r>
          <m:rPr>
            <m:sty m:val="p"/>
          </m:rPr>
          <w:rPr>
            <w:rFonts w:ascii="Cambria Math" w:hAnsi="Cambria Math" w:eastAsia="宋体"/>
            <w:color w:val="000000" w:themeColor="text1"/>
            <w14:textFill>
              <w14:solidFill>
                <w14:schemeClr w14:val="tx1"/>
              </w14:solidFill>
            </w14:textFill>
          </w:rPr>
          <m:t>=1</m:t>
        </m:r>
      </m:oMath>
      <w:r>
        <w:rPr>
          <w:rFonts w:ascii="Times New Roman" w:hAnsi="Times New Roman" w:eastAsia="宋体"/>
          <w:color w:val="000000" w:themeColor="text1"/>
          <w14:textFill>
            <w14:solidFill>
              <w14:schemeClr w14:val="tx1"/>
            </w14:solidFill>
          </w14:textFill>
        </w:rPr>
        <w:t xml:space="preserve"> if </w:t>
      </w:r>
      <m:oMath>
        <m:r>
          <m:rPr>
            <m:sty m:val="p"/>
          </m:rPr>
          <w:rPr>
            <w:rFonts w:ascii="Cambria Math" w:hAnsi="Cambria Math" w:eastAsia="宋体"/>
            <w:color w:val="000000" w:themeColor="text1"/>
            <w14:textFill>
              <w14:solidFill>
                <w14:schemeClr w14:val="tx1"/>
              </w14:solidFill>
            </w14:textFill>
          </w:rPr>
          <m:t>x&lt;0</m:t>
        </m:r>
      </m:oMath>
      <w:r>
        <w:rPr>
          <w:rFonts w:ascii="Times New Roman" w:hAnsi="Times New Roman" w:eastAsia="宋体"/>
          <w:color w:val="000000" w:themeColor="text1"/>
          <w14:textFill>
            <w14:solidFill>
              <w14:schemeClr w14:val="tx1"/>
            </w14:solidFill>
          </w14:textFill>
        </w:rPr>
        <w:t xml:space="preserve"> and </w:t>
      </w:r>
      <m:oMath>
        <m:r>
          <m:rPr>
            <m:sty m:val="p"/>
          </m:rPr>
          <w:rPr>
            <w:rFonts w:ascii="Cambria Math" w:hAnsi="Cambria Math" w:eastAsia="宋体"/>
            <w:color w:val="000000" w:themeColor="text1"/>
            <w14:textFill>
              <w14:solidFill>
                <w14:schemeClr w14:val="tx1"/>
              </w14:solidFill>
            </w14:textFill>
          </w:rPr>
          <m:t>χ</m:t>
        </m:r>
        <m:d>
          <m:dPr>
            <m:ctrlPr>
              <w:rPr>
                <w:rFonts w:ascii="Cambria Math" w:hAnsi="Cambria Math" w:eastAsia="宋体"/>
                <w:color w:val="000000" w:themeColor="text1"/>
                <w14:textFill>
                  <w14:solidFill>
                    <w14:schemeClr w14:val="tx1"/>
                  </w14:solidFill>
                </w14:textFill>
              </w:rPr>
            </m:ctrlPr>
          </m:dPr>
          <m:e>
            <m:r>
              <m:rPr>
                <m:sty m:val="p"/>
              </m:rPr>
              <w:rPr>
                <w:rFonts w:ascii="Cambria Math" w:hAnsi="Cambria Math" w:eastAsia="宋体"/>
                <w:color w:val="000000" w:themeColor="text1"/>
                <w14:textFill>
                  <w14:solidFill>
                    <w14:schemeClr w14:val="tx1"/>
                  </w14:solidFill>
                </w14:textFill>
              </w:rPr>
              <m:t>x</m:t>
            </m:r>
            <m:ctrlPr>
              <w:rPr>
                <w:rFonts w:ascii="Cambria Math" w:hAnsi="Cambria Math" w:eastAsia="宋体"/>
                <w:color w:val="000000" w:themeColor="text1"/>
                <w14:textFill>
                  <w14:solidFill>
                    <w14:schemeClr w14:val="tx1"/>
                  </w14:solidFill>
                </w14:textFill>
              </w:rPr>
            </m:ctrlPr>
          </m:e>
        </m:d>
        <m:r>
          <m:rPr>
            <m:sty m:val="p"/>
          </m:rPr>
          <w:rPr>
            <w:rFonts w:ascii="Cambria Math" w:hAnsi="Cambria Math" w:eastAsia="宋体"/>
            <w:color w:val="000000" w:themeColor="text1"/>
            <w14:textFill>
              <w14:solidFill>
                <w14:schemeClr w14:val="tx1"/>
              </w14:solidFill>
            </w14:textFill>
          </w:rPr>
          <m:t>=1</m:t>
        </m:r>
      </m:oMath>
      <w:r>
        <w:rPr>
          <w:rFonts w:ascii="Times New Roman" w:hAnsi="Times New Roman" w:eastAsia="宋体"/>
          <w:color w:val="000000" w:themeColor="text1"/>
          <w14:textFill>
            <w14:solidFill>
              <w14:schemeClr w14:val="tx1"/>
            </w14:solidFill>
          </w14:textFill>
        </w:rPr>
        <w:t xml:space="preserve"> otherwise, and </w:t>
      </w:r>
      <m:oMath>
        <m:sSub>
          <m:sSubPr>
            <m:ctrlPr>
              <w:rPr>
                <w:rFonts w:ascii="Cambria Math" w:hAnsi="Cambria Math" w:eastAsia="宋体"/>
                <w:color w:val="000000" w:themeColor="text1"/>
                <w14:textFill>
                  <w14:solidFill>
                    <w14:schemeClr w14:val="tx1"/>
                  </w14:solidFill>
                </w14:textFill>
              </w:rPr>
            </m:ctrlPr>
          </m:sSubPr>
          <m:e>
            <m:r>
              <m:rPr>
                <m:sty m:val="p"/>
              </m:rPr>
              <w:rPr>
                <w:rFonts w:ascii="Cambria Math" w:hAnsi="Cambria Math" w:eastAsia="宋体"/>
                <w:color w:val="000000" w:themeColor="text1"/>
                <w14:textFill>
                  <w14:solidFill>
                    <w14:schemeClr w14:val="tx1"/>
                  </w14:solidFill>
                </w14:textFill>
              </w:rPr>
              <m:t>d</m:t>
            </m:r>
            <m:ctrlPr>
              <w:rPr>
                <w:rFonts w:ascii="Cambria Math" w:hAnsi="Cambria Math" w:eastAsia="宋体"/>
                <w:color w:val="000000" w:themeColor="text1"/>
                <w14:textFill>
                  <w14:solidFill>
                    <w14:schemeClr w14:val="tx1"/>
                  </w14:solidFill>
                </w14:textFill>
              </w:rPr>
            </m:ctrlPr>
          </m:e>
          <m:sub>
            <m:r>
              <m:rPr>
                <m:sty m:val="p"/>
              </m:rPr>
              <w:rPr>
                <w:rFonts w:ascii="Cambria Math" w:hAnsi="Cambria Math" w:eastAsia="宋体"/>
                <w:color w:val="000000" w:themeColor="text1"/>
                <w14:textFill>
                  <w14:solidFill>
                    <w14:schemeClr w14:val="tx1"/>
                  </w14:solidFill>
                </w14:textFill>
              </w:rPr>
              <m:t>0</m:t>
            </m:r>
            <m:ctrlPr>
              <w:rPr>
                <w:rFonts w:ascii="Cambria Math" w:hAnsi="Cambria Math" w:eastAsia="宋体"/>
                <w:color w:val="000000" w:themeColor="text1"/>
                <w14:textFill>
                  <w14:solidFill>
                    <w14:schemeClr w14:val="tx1"/>
                  </w14:solidFill>
                </w14:textFill>
              </w:rPr>
            </m:ctrlPr>
          </m:sub>
        </m:sSub>
      </m:oMath>
      <w:r>
        <w:rPr>
          <w:rFonts w:ascii="Times New Roman" w:hAnsi="Times New Roman" w:eastAsia="宋体"/>
          <w:color w:val="000000" w:themeColor="text1"/>
          <w14:textFill>
            <w14:solidFill>
              <w14:schemeClr w14:val="tx1"/>
            </w14:solidFill>
          </w14:textFill>
        </w:rPr>
        <w:t xml:space="preserve"> is a cutoff distance. Basically, </w:t>
      </w:r>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ρ</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oMath>
      <w:r>
        <w:rPr>
          <w:rFonts w:ascii="Times New Roman" w:hAnsi="Times New Roman" w:eastAsia="宋体"/>
          <w:color w:val="000000" w:themeColor="text1"/>
          <w14:textFill>
            <w14:solidFill>
              <w14:schemeClr w14:val="tx1"/>
            </w14:solidFill>
          </w14:textFill>
        </w:rPr>
        <w:t xml:space="preserve"> is equal to the number of points that are closer than </w:t>
      </w:r>
      <m:oMath>
        <m:sSub>
          <m:sSubPr>
            <m:ctrlPr>
              <w:rPr>
                <w:rFonts w:ascii="Cambria Math" w:hAnsi="Cambria Math" w:eastAsia="宋体"/>
                <w:color w:val="000000" w:themeColor="text1"/>
                <w14:textFill>
                  <w14:solidFill>
                    <w14:schemeClr w14:val="tx1"/>
                  </w14:solidFill>
                </w14:textFill>
              </w:rPr>
            </m:ctrlPr>
          </m:sSubPr>
          <m:e>
            <m:r>
              <m:rPr>
                <m:sty m:val="p"/>
              </m:rPr>
              <w:rPr>
                <w:rFonts w:ascii="Cambria Math" w:hAnsi="Cambria Math" w:eastAsia="宋体"/>
                <w:color w:val="000000" w:themeColor="text1"/>
                <w14:textFill>
                  <w14:solidFill>
                    <w14:schemeClr w14:val="tx1"/>
                  </w14:solidFill>
                </w14:textFill>
              </w:rPr>
              <m:t>d</m:t>
            </m:r>
            <m:ctrlPr>
              <w:rPr>
                <w:rFonts w:ascii="Cambria Math" w:hAnsi="Cambria Math" w:eastAsia="宋体"/>
                <w:color w:val="000000" w:themeColor="text1"/>
                <w14:textFill>
                  <w14:solidFill>
                    <w14:schemeClr w14:val="tx1"/>
                  </w14:solidFill>
                </w14:textFill>
              </w:rPr>
            </m:ctrlPr>
          </m:e>
          <m:sub>
            <m:r>
              <m:rPr>
                <m:sty m:val="p"/>
              </m:rPr>
              <w:rPr>
                <w:rFonts w:ascii="Cambria Math" w:hAnsi="Cambria Math" w:eastAsia="宋体"/>
                <w:color w:val="000000" w:themeColor="text1"/>
                <w14:textFill>
                  <w14:solidFill>
                    <w14:schemeClr w14:val="tx1"/>
                  </w14:solidFill>
                </w14:textFill>
              </w:rPr>
              <m:t>0</m:t>
            </m:r>
            <m:ctrlPr>
              <w:rPr>
                <w:rFonts w:ascii="Cambria Math" w:hAnsi="Cambria Math" w:eastAsia="宋体"/>
                <w:color w:val="000000" w:themeColor="text1"/>
                <w14:textFill>
                  <w14:solidFill>
                    <w14:schemeClr w14:val="tx1"/>
                  </w14:solidFill>
                </w14:textFill>
              </w:rPr>
            </m:ctrlPr>
          </m:sub>
        </m:sSub>
      </m:oMath>
      <w:r>
        <w:rPr>
          <w:rFonts w:ascii="Times New Roman" w:hAnsi="Times New Roman" w:eastAsia="宋体"/>
          <w:color w:val="000000" w:themeColor="text1"/>
          <w14:textFill>
            <w14:solidFill>
              <w14:schemeClr w14:val="tx1"/>
            </w14:solidFill>
          </w14:textFill>
        </w:rPr>
        <w:t xml:space="preserve"> to point </w:t>
      </w:r>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oMath>
      <w:r>
        <w:rPr>
          <w:rFonts w:ascii="Times New Roman" w:hAnsi="Times New Roman" w:eastAsia="宋体"/>
          <w:color w:val="000000" w:themeColor="text1"/>
          <w14:textFill>
            <w14:solidFill>
              <w14:schemeClr w14:val="tx1"/>
            </w14:solidFill>
          </w14:textFill>
        </w:rPr>
        <w:t>. The algorithm is sensitive only to the relative magnitude of </w:t>
      </w:r>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ρ</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oMath>
      <w:r>
        <w:rPr>
          <w:rFonts w:ascii="Times New Roman" w:hAnsi="Times New Roman" w:eastAsia="宋体"/>
          <w:color w:val="000000" w:themeColor="text1"/>
          <w14:textFill>
            <w14:solidFill>
              <w14:schemeClr w14:val="tx1"/>
            </w14:solidFill>
          </w14:textFill>
        </w:rPr>
        <w:t xml:space="preserve"> in different points, implying that, for large data sets, the results of the analysis are robust with respect to the choice of </w:t>
      </w:r>
      <m:oMath>
        <m:sSub>
          <m:sSubPr>
            <m:ctrlPr>
              <w:rPr>
                <w:rFonts w:ascii="Cambria Math" w:hAnsi="Cambria Math" w:eastAsia="宋体"/>
                <w:color w:val="000000" w:themeColor="text1"/>
                <w14:textFill>
                  <w14:solidFill>
                    <w14:schemeClr w14:val="tx1"/>
                  </w14:solidFill>
                </w14:textFill>
              </w:rPr>
            </m:ctrlPr>
          </m:sSubPr>
          <m:e>
            <m:r>
              <m:rPr>
                <m:sty m:val="p"/>
              </m:rPr>
              <w:rPr>
                <w:rFonts w:ascii="Cambria Math" w:hAnsi="Cambria Math" w:eastAsia="宋体"/>
                <w:color w:val="000000" w:themeColor="text1"/>
                <w14:textFill>
                  <w14:solidFill>
                    <w14:schemeClr w14:val="tx1"/>
                  </w14:solidFill>
                </w14:textFill>
              </w:rPr>
              <m:t>d</m:t>
            </m:r>
            <m:ctrlPr>
              <w:rPr>
                <w:rFonts w:ascii="Cambria Math" w:hAnsi="Cambria Math" w:eastAsia="宋体"/>
                <w:color w:val="000000" w:themeColor="text1"/>
                <w14:textFill>
                  <w14:solidFill>
                    <w14:schemeClr w14:val="tx1"/>
                  </w14:solidFill>
                </w14:textFill>
              </w:rPr>
            </m:ctrlPr>
          </m:e>
          <m:sub>
            <m:r>
              <m:rPr>
                <m:sty m:val="p"/>
              </m:rPr>
              <w:rPr>
                <w:rFonts w:ascii="Cambria Math" w:hAnsi="Cambria Math" w:eastAsia="宋体"/>
                <w:color w:val="000000" w:themeColor="text1"/>
                <w14:textFill>
                  <w14:solidFill>
                    <w14:schemeClr w14:val="tx1"/>
                  </w14:solidFill>
                </w14:textFill>
              </w:rPr>
              <m:t>0</m:t>
            </m:r>
            <m:ctrlPr>
              <w:rPr>
                <w:rFonts w:ascii="Cambria Math" w:hAnsi="Cambria Math" w:eastAsia="宋体"/>
                <w:color w:val="000000" w:themeColor="text1"/>
                <w14:textFill>
                  <w14:solidFill>
                    <w14:schemeClr w14:val="tx1"/>
                  </w14:solidFill>
                </w14:textFill>
              </w:rPr>
            </m:ctrlPr>
          </m:sub>
        </m:sSub>
      </m:oMath>
      <w:r>
        <w:rPr>
          <w:rFonts w:ascii="Times New Roman" w:hAnsi="Times New Roman" w:eastAsia="宋体"/>
          <w:color w:val="000000" w:themeColor="text1"/>
          <w14:textFill>
            <w14:solidFill>
              <w14:schemeClr w14:val="tx1"/>
            </w14:solidFill>
          </w14:textFill>
        </w:rPr>
        <w:t xml:space="preserve">. </w:t>
      </w:r>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δ</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oMath>
      <w:r>
        <w:rPr>
          <w:rFonts w:ascii="Times New Roman" w:hAnsi="Times New Roman" w:eastAsia="宋体"/>
          <w:color w:val="000000" w:themeColor="text1"/>
          <w14:textFill>
            <w14:solidFill>
              <w14:schemeClr w14:val="tx1"/>
            </w14:solidFill>
          </w14:textFill>
        </w:rPr>
        <w:t xml:space="preserve"> is measured by computing the minimum distance between the point </w:t>
      </w:r>
      <m:oMath>
        <m:r>
          <m:rPr>
            <m:sty m:val="p"/>
          </m:rPr>
          <w:rPr>
            <w:rFonts w:ascii="Cambria Math" w:hAnsi="Cambria Math" w:eastAsia="宋体"/>
            <w:color w:val="000000" w:themeColor="text1"/>
            <w14:textFill>
              <w14:solidFill>
                <w14:schemeClr w14:val="tx1"/>
              </w14:solidFill>
            </w14:textFill>
          </w:rPr>
          <m:t>i</m:t>
        </m:r>
      </m:oMath>
      <w:r>
        <w:rPr>
          <w:rFonts w:ascii="Times New Roman" w:hAnsi="Times New Roman" w:eastAsia="宋体"/>
          <w:color w:val="000000" w:themeColor="text1"/>
          <w14:textFill>
            <w14:solidFill>
              <w14:schemeClr w14:val="tx1"/>
            </w14:solidFill>
          </w14:textFill>
        </w:rPr>
        <w:t> and any other point with higher density:</w:t>
      </w:r>
    </w:p>
    <w:p>
      <w:pPr>
        <w:shd w:val="clear" w:color="auto" w:fill="FFFFFF"/>
        <w:spacing w:line="360" w:lineRule="auto"/>
        <w:jc w:val="both"/>
        <w:rPr>
          <w:rFonts w:ascii="Times New Roman" w:hAnsi="Times New Roman" w:eastAsia="宋体"/>
          <w:color w:val="000000" w:themeColor="text1"/>
          <w14:textFill>
            <w14:solidFill>
              <w14:schemeClr w14:val="tx1"/>
            </w14:solidFill>
          </w14:textFill>
        </w:rPr>
      </w:pPr>
      <m:oMathPara>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δ</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r>
            <m:rPr>
              <m:sty m:val="p"/>
            </m:rPr>
            <w:rPr>
              <w:rFonts w:ascii="Cambria Math" w:hAnsi="Cambria Math" w:eastAsia="宋体"/>
              <w:color w:val="000000" w:themeColor="text1"/>
              <w14:textFill>
                <w14:solidFill>
                  <w14:schemeClr w14:val="tx1"/>
                </w14:solidFill>
              </w14:textFill>
            </w:rPr>
            <m:t xml:space="preserve">= </m:t>
          </m:r>
          <m:func>
            <m:funcPr>
              <m:ctrlPr>
                <w:rPr>
                  <w:rFonts w:ascii="Cambria Math" w:hAnsi="Cambria Math" w:eastAsia="宋体"/>
                  <w:color w:val="000000" w:themeColor="text1"/>
                  <w14:textFill>
                    <w14:solidFill>
                      <w14:schemeClr w14:val="tx1"/>
                    </w14:solidFill>
                  </w14:textFill>
                </w:rPr>
              </m:ctrlPr>
            </m:funcPr>
            <m:fName>
              <m:limLow>
                <m:limLowPr>
                  <m:ctrlPr>
                    <w:rPr>
                      <w:rFonts w:ascii="Cambria Math" w:hAnsi="Cambria Math" w:eastAsia="宋体"/>
                      <w:color w:val="000000" w:themeColor="text1"/>
                      <w14:textFill>
                        <w14:solidFill>
                          <w14:schemeClr w14:val="tx1"/>
                        </w14:solidFill>
                      </w14:textFill>
                    </w:rPr>
                  </m:ctrlPr>
                </m:limLowPr>
                <m:e>
                  <m:r>
                    <m:rPr>
                      <m:sty m:val="p"/>
                    </m:rPr>
                    <w:rPr>
                      <w:rFonts w:ascii="Cambria Math" w:hAnsi="Cambria Math" w:eastAsia="宋体"/>
                      <w:color w:val="000000" w:themeColor="text1"/>
                      <w14:textFill>
                        <w14:solidFill>
                          <w14:schemeClr w14:val="tx1"/>
                        </w14:solidFill>
                      </w14:textFill>
                    </w:rPr>
                    <m:t>min</m:t>
                  </m:r>
                  <m:ctrlPr>
                    <w:rPr>
                      <w:rFonts w:ascii="Cambria Math" w:hAnsi="Cambria Math" w:eastAsia="宋体"/>
                      <w:color w:val="000000" w:themeColor="text1"/>
                      <w14:textFill>
                        <w14:solidFill>
                          <w14:schemeClr w14:val="tx1"/>
                        </w14:solidFill>
                      </w14:textFill>
                    </w:rPr>
                  </m:ctrlPr>
                </m:e>
                <m:lim>
                  <m:r>
                    <m:rPr>
                      <m:sty m:val="p"/>
                    </m:rPr>
                    <w:rPr>
                      <w:rFonts w:ascii="Cambria Math" w:hAnsi="Cambria Math" w:eastAsia="宋体"/>
                      <w:color w:val="000000" w:themeColor="text1"/>
                      <w14:textFill>
                        <w14:solidFill>
                          <w14:schemeClr w14:val="tx1"/>
                        </w14:solidFill>
                      </w14:textFill>
                    </w:rPr>
                    <m:t xml:space="preserve">j: </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ρ</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j</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&gt;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ρ</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ctrlPr>
                    <w:rPr>
                      <w:rFonts w:ascii="Cambria Math" w:hAnsi="Cambria Math" w:eastAsia="宋体"/>
                      <w:color w:val="000000" w:themeColor="text1"/>
                      <w14:textFill>
                        <w14:solidFill>
                          <w14:schemeClr w14:val="tx1"/>
                        </w14:solidFill>
                      </w14:textFill>
                    </w:rPr>
                  </m:ctrlPr>
                </m:lim>
              </m:limLow>
              <m:ctrlPr>
                <w:rPr>
                  <w:rFonts w:ascii="Cambria Math" w:hAnsi="Cambria Math" w:eastAsia="宋体"/>
                  <w:color w:val="000000" w:themeColor="text1"/>
                  <w14:textFill>
                    <w14:solidFill>
                      <w14:schemeClr w14:val="tx1"/>
                    </w14:solidFill>
                  </w14:textFill>
                </w:rPr>
              </m:ctrlPr>
            </m:fName>
            <m:e>
              <m:r>
                <m:rPr>
                  <m:sty m:val="p"/>
                </m:rPr>
                <w:rPr>
                  <w:rFonts w:ascii="Cambria Math" w:hAnsi="Cambria Math" w:eastAsia="宋体"/>
                  <w:color w:val="000000" w:themeColor="text1"/>
                  <w14:textFill>
                    <w14:solidFill>
                      <w14:schemeClr w14:val="tx1"/>
                    </w14:solidFill>
                  </w14:textFill>
                </w:rPr>
                <m:t>(</m:t>
              </m:r>
              <m:sSub>
                <m:sSubPr>
                  <m:ctrlPr>
                    <w:rPr>
                      <w:rFonts w:ascii="Cambria Math" w:hAnsi="Cambria Math" w:eastAsia="宋体"/>
                      <w:color w:val="000000" w:themeColor="text1"/>
                      <w14:textFill>
                        <w14:solidFill>
                          <w14:schemeClr w14:val="tx1"/>
                        </w14:solidFill>
                      </w14:textFill>
                    </w:rPr>
                  </m:ctrlPr>
                </m:sSubPr>
                <m:e>
                  <m:r>
                    <m:rPr>
                      <m:sty m:val="p"/>
                    </m:rPr>
                    <w:rPr>
                      <w:rFonts w:ascii="Cambria Math" w:hAnsi="Cambria Math" w:eastAsia="宋体"/>
                      <w:color w:val="000000" w:themeColor="text1"/>
                      <w14:textFill>
                        <w14:solidFill>
                          <w14:schemeClr w14:val="tx1"/>
                        </w14:solidFill>
                      </w14:textFill>
                    </w:rPr>
                    <m:t>d</m:t>
                  </m:r>
                  <m:ctrlPr>
                    <w:rPr>
                      <w:rFonts w:ascii="Cambria Math" w:hAnsi="Cambria Math" w:eastAsia="宋体"/>
                      <w:color w:val="000000" w:themeColor="text1"/>
                      <w14:textFill>
                        <w14:solidFill>
                          <w14:schemeClr w14:val="tx1"/>
                        </w14:solidFill>
                      </w14:textFill>
                    </w:rPr>
                  </m:ctrlPr>
                </m:e>
                <m:sub>
                  <m:r>
                    <m:rPr>
                      <m:sty m:val="p"/>
                    </m:rPr>
                    <w:rPr>
                      <w:rFonts w:ascii="Cambria Math" w:hAnsi="Cambria Math" w:eastAsia="宋体"/>
                      <w:color w:val="000000" w:themeColor="text1"/>
                      <w14:textFill>
                        <w14:solidFill>
                          <w14:schemeClr w14:val="tx1"/>
                        </w14:solidFill>
                      </w14:textFill>
                    </w:rPr>
                    <m:t>ij</m:t>
                  </m:r>
                  <m:ctrlPr>
                    <w:rPr>
                      <w:rFonts w:ascii="Cambria Math" w:hAnsi="Cambria Math" w:eastAsia="宋体"/>
                      <w:color w:val="000000" w:themeColor="text1"/>
                      <w14:textFill>
                        <w14:solidFill>
                          <w14:schemeClr w14:val="tx1"/>
                        </w14:solidFill>
                      </w14:textFill>
                    </w:rPr>
                  </m:ctrlPr>
                </m:sub>
              </m:sSub>
              <m:r>
                <m:rPr>
                  <m:sty m:val="p"/>
                </m:rPr>
                <w:rPr>
                  <w:rFonts w:ascii="Cambria Math" w:hAnsi="Cambria Math" w:eastAsia="宋体"/>
                  <w:color w:val="000000" w:themeColor="text1"/>
                  <w14:textFill>
                    <w14:solidFill>
                      <w14:schemeClr w14:val="tx1"/>
                    </w14:solidFill>
                  </w14:textFill>
                </w:rPr>
                <m:t>)</m:t>
              </m:r>
              <m:ctrlPr>
                <w:rPr>
                  <w:rFonts w:ascii="Cambria Math" w:hAnsi="Cambria Math" w:eastAsia="宋体"/>
                  <w:color w:val="000000" w:themeColor="text1"/>
                  <w14:textFill>
                    <w14:solidFill>
                      <w14:schemeClr w14:val="tx1"/>
                    </w14:solidFill>
                  </w14:textFill>
                </w:rPr>
              </m:ctrlPr>
            </m:e>
          </m:func>
        </m:oMath>
      </m:oMathPara>
    </w:p>
    <w:p>
      <w:pPr>
        <w:spacing w:line="360" w:lineRule="auto"/>
        <w:jc w:val="both"/>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For the point with highest density, we conventionally take </w:t>
      </w:r>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δ</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r>
          <m:rPr>
            <m:sty m:val="p"/>
          </m:rPr>
          <w:rPr>
            <w:rFonts w:ascii="Cambria Math" w:hAnsi="Cambria Math" w:eastAsia="宋体"/>
            <w:color w:val="000000" w:themeColor="text1"/>
            <w14:textFill>
              <w14:solidFill>
                <w14:schemeClr w14:val="tx1"/>
              </w14:solidFill>
            </w14:textFill>
          </w:rPr>
          <m:t xml:space="preserve">= </m:t>
        </m:r>
        <m:func>
          <m:funcPr>
            <m:ctrlPr>
              <w:rPr>
                <w:rFonts w:ascii="Cambria Math" w:hAnsi="Cambria Math" w:eastAsia="宋体"/>
                <w:color w:val="000000" w:themeColor="text1"/>
                <w14:textFill>
                  <w14:solidFill>
                    <w14:schemeClr w14:val="tx1"/>
                  </w14:solidFill>
                </w14:textFill>
              </w:rPr>
            </m:ctrlPr>
          </m:funcPr>
          <m:fName>
            <m:sSub>
              <m:sSubPr>
                <m:ctrlPr>
                  <w:rPr>
                    <w:rFonts w:ascii="Cambria Math" w:hAnsi="Cambria Math" w:eastAsia="宋体"/>
                    <w:color w:val="000000" w:themeColor="text1"/>
                    <w14:textFill>
                      <w14:solidFill>
                        <w14:schemeClr w14:val="tx1"/>
                      </w14:solidFill>
                    </w14:textFill>
                  </w:rPr>
                </m:ctrlPr>
              </m:sSubPr>
              <m:e>
                <m:r>
                  <m:rPr>
                    <m:sty m:val="p"/>
                  </m:rPr>
                  <w:rPr>
                    <w:rFonts w:ascii="Cambria Math" w:hAnsi="Cambria Math" w:eastAsia="宋体"/>
                    <w:color w:val="000000" w:themeColor="text1"/>
                    <w14:textFill>
                      <w14:solidFill>
                        <w14:schemeClr w14:val="tx1"/>
                      </w14:solidFill>
                    </w14:textFill>
                  </w:rPr>
                  <m:t>max</m:t>
                </m:r>
                <m:ctrlPr>
                  <w:rPr>
                    <w:rFonts w:ascii="Cambria Math" w:hAnsi="Cambria Math" w:eastAsia="宋体"/>
                    <w:color w:val="000000" w:themeColor="text1"/>
                    <w14:textFill>
                      <w14:solidFill>
                        <w14:schemeClr w14:val="tx1"/>
                      </w14:solidFill>
                    </w14:textFill>
                  </w:rPr>
                </m:ctrlPr>
              </m:e>
              <m:sub>
                <m:r>
                  <m:rPr>
                    <m:sty m:val="p"/>
                  </m:rPr>
                  <w:rPr>
                    <w:rFonts w:ascii="Cambria Math" w:hAnsi="Cambria Math" w:eastAsia="宋体"/>
                    <w:color w:val="000000" w:themeColor="text1"/>
                    <w14:textFill>
                      <w14:solidFill>
                        <w14:schemeClr w14:val="tx1"/>
                      </w14:solidFill>
                    </w14:textFill>
                  </w:rPr>
                  <m:t>j</m:t>
                </m:r>
                <m:ctrlPr>
                  <w:rPr>
                    <w:rFonts w:ascii="Cambria Math" w:hAnsi="Cambria Math" w:eastAsia="宋体"/>
                    <w:color w:val="000000" w:themeColor="text1"/>
                    <w14:textFill>
                      <w14:solidFill>
                        <w14:schemeClr w14:val="tx1"/>
                      </w14:solidFill>
                    </w14:textFill>
                  </w:rPr>
                </m:ctrlPr>
              </m:sub>
            </m:sSub>
            <m:ctrlPr>
              <w:rPr>
                <w:rFonts w:ascii="Cambria Math" w:hAnsi="Cambria Math" w:eastAsia="宋体"/>
                <w:color w:val="000000" w:themeColor="text1"/>
                <w14:textFill>
                  <w14:solidFill>
                    <w14:schemeClr w14:val="tx1"/>
                  </w14:solidFill>
                </w14:textFill>
              </w:rPr>
            </m:ctrlPr>
          </m:fName>
          <m:e>
            <m:r>
              <m:rPr>
                <m:sty m:val="p"/>
              </m:rPr>
              <w:rPr>
                <w:rFonts w:ascii="Cambria Math" w:hAnsi="Cambria Math" w:eastAsia="宋体"/>
                <w:color w:val="000000" w:themeColor="text1"/>
                <w14:textFill>
                  <w14:solidFill>
                    <w14:schemeClr w14:val="tx1"/>
                  </w14:solidFill>
                </w14:textFill>
              </w:rPr>
              <m:t>(</m:t>
            </m:r>
            <m:sSub>
              <m:sSubPr>
                <m:ctrlPr>
                  <w:rPr>
                    <w:rFonts w:ascii="Cambria Math" w:hAnsi="Cambria Math" w:eastAsia="宋体"/>
                    <w:color w:val="000000" w:themeColor="text1"/>
                    <w14:textFill>
                      <w14:solidFill>
                        <w14:schemeClr w14:val="tx1"/>
                      </w14:solidFill>
                    </w14:textFill>
                  </w:rPr>
                </m:ctrlPr>
              </m:sSubPr>
              <m:e>
                <m:r>
                  <m:rPr>
                    <m:sty m:val="p"/>
                  </m:rPr>
                  <w:rPr>
                    <w:rFonts w:ascii="Cambria Math" w:hAnsi="Cambria Math" w:eastAsia="宋体"/>
                    <w:color w:val="000000" w:themeColor="text1"/>
                    <w14:textFill>
                      <w14:solidFill>
                        <w14:schemeClr w14:val="tx1"/>
                      </w14:solidFill>
                    </w14:textFill>
                  </w:rPr>
                  <m:t>d</m:t>
                </m:r>
                <m:ctrlPr>
                  <w:rPr>
                    <w:rFonts w:ascii="Cambria Math" w:hAnsi="Cambria Math" w:eastAsia="宋体"/>
                    <w:color w:val="000000" w:themeColor="text1"/>
                    <w14:textFill>
                      <w14:solidFill>
                        <w14:schemeClr w14:val="tx1"/>
                      </w14:solidFill>
                    </w14:textFill>
                  </w:rPr>
                </m:ctrlPr>
              </m:e>
              <m:sub>
                <m:r>
                  <m:rPr>
                    <m:sty m:val="p"/>
                  </m:rPr>
                  <w:rPr>
                    <w:rFonts w:ascii="Cambria Math" w:hAnsi="Cambria Math" w:eastAsia="宋体"/>
                    <w:color w:val="000000" w:themeColor="text1"/>
                    <w14:textFill>
                      <w14:solidFill>
                        <w14:schemeClr w14:val="tx1"/>
                      </w14:solidFill>
                    </w14:textFill>
                  </w:rPr>
                  <m:t>ij</m:t>
                </m:r>
                <m:ctrlPr>
                  <w:rPr>
                    <w:rFonts w:ascii="Cambria Math" w:hAnsi="Cambria Math" w:eastAsia="宋体"/>
                    <w:color w:val="000000" w:themeColor="text1"/>
                    <w14:textFill>
                      <w14:solidFill>
                        <w14:schemeClr w14:val="tx1"/>
                      </w14:solidFill>
                    </w14:textFill>
                  </w:rPr>
                </m:ctrlPr>
              </m:sub>
            </m:sSub>
            <m:r>
              <m:rPr>
                <m:sty m:val="p"/>
              </m:rPr>
              <w:rPr>
                <w:rFonts w:ascii="Cambria Math" w:hAnsi="Cambria Math" w:eastAsia="宋体"/>
                <w:color w:val="000000" w:themeColor="text1"/>
                <w14:textFill>
                  <w14:solidFill>
                    <w14:schemeClr w14:val="tx1"/>
                  </w14:solidFill>
                </w14:textFill>
              </w:rPr>
              <m:t>)</m:t>
            </m:r>
            <m:ctrlPr>
              <w:rPr>
                <w:rFonts w:ascii="Cambria Math" w:hAnsi="Cambria Math" w:eastAsia="宋体"/>
                <w:color w:val="000000" w:themeColor="text1"/>
                <w14:textFill>
                  <w14:solidFill>
                    <w14:schemeClr w14:val="tx1"/>
                  </w14:solidFill>
                </w14:textFill>
              </w:rPr>
            </m:ctrlPr>
          </m:e>
        </m:func>
      </m:oMath>
      <w:r>
        <w:rPr>
          <w:rFonts w:ascii="Times New Roman" w:hAnsi="Times New Roman" w:eastAsia="宋体"/>
          <w:color w:val="000000" w:themeColor="text1"/>
          <w14:textFill>
            <w14:solidFill>
              <w14:schemeClr w14:val="tx1"/>
            </w14:solidFill>
          </w14:textFill>
        </w:rPr>
        <w:t>. Note that </w:t>
      </w:r>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δ</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oMath>
      <w:r>
        <w:rPr>
          <w:rFonts w:ascii="Times New Roman" w:hAnsi="Times New Roman" w:eastAsia="宋体"/>
          <w:color w:val="000000" w:themeColor="text1"/>
          <w14:textFill>
            <w14:solidFill>
              <w14:schemeClr w14:val="tx1"/>
            </w14:solidFill>
          </w14:textFill>
        </w:rPr>
        <w:t xml:space="preserve"> is much larger than the typical nearest neighbor distance only for points that are local or global maxima in the density. Thus, </w:t>
      </w:r>
      <w:r>
        <w:rPr>
          <w:rFonts w:ascii="Times New Roman" w:hAnsi="Times New Roman"/>
          <w:color w:val="000000" w:themeColor="text1"/>
          <w14:textFill>
            <w14:solidFill>
              <w14:schemeClr w14:val="tx1"/>
            </w14:solidFill>
          </w14:textFill>
        </w:rPr>
        <w:t xml:space="preserve">cells that </w:t>
      </w:r>
      <w:r>
        <w:rPr>
          <w:rFonts w:ascii="Times New Roman" w:hAnsi="Times New Roman" w:eastAsia="宋体"/>
          <w:color w:val="000000" w:themeColor="text1"/>
          <w14:textFill>
            <w14:solidFill>
              <w14:schemeClr w14:val="tx1"/>
            </w14:solidFill>
          </w14:textFill>
        </w:rPr>
        <w:t>recognized as points for which the value of </w:t>
      </w:r>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δ</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oMath>
      <w:r>
        <w:rPr>
          <w:rFonts w:ascii="Times New Roman" w:hAnsi="Times New Roman" w:eastAsia="宋体"/>
          <w:color w:val="000000" w:themeColor="text1"/>
          <w14:textFill>
            <w14:solidFill>
              <w14:schemeClr w14:val="tx1"/>
            </w14:solidFill>
          </w14:textFill>
        </w:rPr>
        <w:t xml:space="preserve"> is anomalously large are</w:t>
      </w:r>
      <w:r>
        <w:rPr>
          <w:rFonts w:ascii="Times New Roman" w:hAnsi="Times New Roman"/>
          <w:color w:val="000000" w:themeColor="text1"/>
          <w14:textFill>
            <w14:solidFill>
              <w14:schemeClr w14:val="tx1"/>
            </w14:solidFill>
          </w14:textFill>
        </w:rPr>
        <w:t xml:space="preserve"> defined thresholds </w:t>
      </w:r>
      <m:oMath>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ρ</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0</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δ</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0</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 xml:space="preserve">) </m:t>
        </m:r>
      </m:oMath>
      <w:r>
        <w:rPr>
          <w:rFonts w:ascii="Times New Roman" w:hAnsi="Times New Roman"/>
          <w:color w:val="000000" w:themeColor="text1"/>
          <w14:textFill>
            <w14:solidFill>
              <w14:schemeClr w14:val="tx1"/>
            </w14:solidFill>
          </w14:textFill>
        </w:rPr>
        <w:t>were considered as centers of cluster. Next, the rest of cells were assigned to the center as described here</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fldChar w:fldCharType="begin"/>
      </w:r>
      <w:r>
        <w:rPr>
          <w:rFonts w:ascii="Times New Roman" w:hAnsi="Times New Roman"/>
          <w:color w:val="000000" w:themeColor="text1"/>
          <w14:textFill>
            <w14:solidFill>
              <w14:schemeClr w14:val="tx1"/>
            </w14:solidFill>
          </w14:textFill>
        </w:rPr>
        <w:instrText xml:space="preserve"> ADDIN EN.CITE &lt;EndNote&gt;&lt;Cite&gt;&lt;Author&gt;Rodriguez&lt;/Author&gt;&lt;Year&gt;2014&lt;/Year&gt;&lt;RecNum&gt;2526&lt;/RecNum&gt;&lt;DisplayText&gt;(Rodriguez and Laio, 2014)&lt;/DisplayText&gt;&lt;record&gt;&lt;rec-number&gt;2526&lt;/rec-number&gt;&lt;foreign-keys&gt;&lt;key app="EN" db-id="trxe92d06xwwd9ew9t8pvz2450x29xafpdvd"&gt;2526&lt;/key&gt;&lt;/foreign-keys&gt;&lt;ref-type name="Journal Article"&gt;17&lt;/ref-type&gt;&lt;contributors&gt;&lt;authors&gt;&lt;author&gt;Rodriguez, A.&lt;/author&gt;&lt;author&gt;Laio, A.&lt;/author&gt;&lt;/authors&gt;&lt;/contributors&gt;&lt;auth-address&gt;SISSA (Scuola Internazionale Superiore di Studi Avanzati), via Bonomea 265, I-34136 Trieste, Italy.&lt;/auth-address&gt;&lt;titles&gt;&lt;title&gt;Machine learning. Clustering by fast search and find of density peak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1492-6&lt;/pages&gt;&lt;volume&gt;344&lt;/volume&gt;&lt;number&gt;6191&lt;/number&gt;&lt;keywords&gt;&lt;keyword&gt;*Algorithms&lt;/keyword&gt;&lt;keyword&gt;Artificial Intelligence&lt;/keyword&gt;&lt;keyword&gt;*Cluster Analysis&lt;/keyword&gt;&lt;keyword&gt;Databases, Factual&lt;/keyword&gt;&lt;keyword&gt;*Pattern Recognition, Automated&lt;/keyword&gt;&lt;/keywords&gt;&lt;dates&gt;&lt;year&gt;2014&lt;/year&gt;&lt;pub-dates&gt;&lt;date&gt;Jun 27&lt;/date&gt;&lt;/pub-dates&gt;&lt;/dates&gt;&lt;isbn&gt;1095-9203 (Electronic)&amp;#xD;0036-8075 (Linking)&lt;/isbn&gt;&lt;accession-num&gt;24970081&lt;/accession-num&gt;&lt;urls&gt;&lt;related-urls&gt;&lt;url&gt;http://www.ncbi.nlm.nih.gov/pubmed/24970081&lt;/url&gt;&lt;/related-urls&gt;&lt;/urls&gt;&lt;electronic-resource-num&gt;10.1126/science.1242072&lt;/electronic-resource-num&gt;&lt;/record&gt;&lt;/Cite&gt;&lt;/EndNote&gt;</w:instrText>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"_ENREF_67" \o "Rodriguez, 2014 #2526" </w:instrText>
      </w:r>
      <w:r>
        <w:fldChar w:fldCharType="separate"/>
      </w:r>
      <w:r>
        <w:rPr>
          <w:rFonts w:ascii="Times New Roman" w:hAnsi="Times New Roman"/>
          <w:color w:val="000000" w:themeColor="text1"/>
          <w14:textFill>
            <w14:solidFill>
              <w14:schemeClr w14:val="tx1"/>
            </w14:solidFill>
          </w14:textFill>
        </w:rPr>
        <w:t>Rodriguez and Laio, 2014</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Clearly, different thresholds </w:t>
      </w:r>
      <m:oMath>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ρ</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0</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δ</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0</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oMath>
      <w:r>
        <w:rPr>
          <w:rFonts w:ascii="Times New Roman" w:hAnsi="Times New Roman"/>
          <w:color w:val="000000" w:themeColor="text1"/>
          <w14:textFill>
            <w14:solidFill>
              <w14:schemeClr w14:val="tx1"/>
            </w14:solidFill>
          </w14:textFill>
        </w:rPr>
        <w:t xml:space="preserve"> will generate different number of clusters. </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Differentially accessible region (DA) analysis</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To identify regions were specifically accessible in individual cell types, we used a logistic regression framework to test whether cells of a given cluster k were more likely to have Tn5 insertions at a given region relative to all the other cells. We built a generalized additive model (GAM) relate to two predictor variables to a response variable as followed:</w:t>
      </w:r>
    </w:p>
    <w:p>
      <w:pPr>
        <w:spacing w:line="360" w:lineRule="auto"/>
        <w:jc w:val="both"/>
        <w:rPr>
          <w:rFonts w:ascii="Cambria Math" w:hAnsi="Cambria Math"/>
          <w:color w:val="000000" w:themeColor="text1"/>
          <w14:textFill>
            <w14:solidFill>
              <w14:schemeClr w14:val="tx1"/>
            </w14:solidFill>
          </w14:textFill>
          <w:oMath/>
        </w:rPr>
      </w:pPr>
      <m:oMathPara>
        <m:oMath>
          <m:r>
            <m:rPr>
              <m:sty m:val="p"/>
            </m:rPr>
            <w:rPr>
              <w:rFonts w:ascii="Cambria Math" w:hAnsi="Cambria Math"/>
              <w:color w:val="000000" w:themeColor="text1"/>
              <w14:textFill>
                <w14:solidFill>
                  <w14:schemeClr w14:val="tx1"/>
                </w14:solidFill>
              </w14:textFill>
            </w:rPr>
            <m:t>logit(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p</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ij</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μ</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ik</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α</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jk</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ε</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oMath>
      </m:oMathPara>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For cells in cluster </w:t>
      </w:r>
      <m:oMath>
        <m:r>
          <m:rPr>
            <m:sty m:val="p"/>
          </m:rPr>
          <w:rPr>
            <w:rFonts w:ascii="Cambria Math" w:hAnsi="Cambria Math"/>
            <w:color w:val="000000" w:themeColor="text1"/>
            <w14:textFill>
              <w14:solidFill>
                <w14:schemeClr w14:val="tx1"/>
              </w14:solidFill>
            </w14:textFill>
          </w:rPr>
          <m:t>k</m:t>
        </m:r>
      </m:oMath>
      <w:r>
        <w:rPr>
          <w:rFonts w:ascii="Times New Roman" w:hAnsi="Times New Roman"/>
          <w:color w:val="000000" w:themeColor="text1"/>
          <w14:textFill>
            <w14:solidFill>
              <w14:schemeClr w14:val="tx1"/>
            </w14:solidFill>
          </w14:textFill>
        </w:rPr>
        <w:t xml:space="preserve">, where p is the probability that the ith region is accessible in the </w:t>
      </w:r>
      <m:oMath>
        <m:r>
          <m:rPr>
            <m:sty m:val="p"/>
          </m:rPr>
          <w:rPr>
            <w:rFonts w:ascii="Cambria Math" w:hAnsi="Cambria Math"/>
            <w:color w:val="000000" w:themeColor="text1"/>
            <w14:textFill>
              <w14:solidFill>
                <w14:schemeClr w14:val="tx1"/>
              </w14:solidFill>
            </w14:textFill>
          </w:rPr>
          <m:t>jth</m:t>
        </m:r>
      </m:oMath>
      <w:r>
        <w:rPr>
          <w:rFonts w:ascii="Times New Roman" w:hAnsi="Times New Roman"/>
          <w:color w:val="000000" w:themeColor="text1"/>
          <w14:textFill>
            <w14:solidFill>
              <w14:schemeClr w14:val="tx1"/>
            </w14:solidFill>
          </w14:textFill>
        </w:rPr>
        <w:t xml:space="preserve"> cell, μ is the total proportion of cells that are accessible at the </w:t>
      </w:r>
      <m:oMath>
        <m:r>
          <m:rPr>
            <m:sty m:val="p"/>
          </m:rPr>
          <w:rPr>
            <w:rFonts w:ascii="Cambria Math" w:hAnsi="Cambria Math"/>
            <w:color w:val="000000" w:themeColor="text1"/>
            <w14:textFill>
              <w14:solidFill>
                <w14:schemeClr w14:val="tx1"/>
              </w14:solidFill>
            </w14:textFill>
          </w:rPr>
          <m:t>ith</m:t>
        </m:r>
      </m:oMath>
      <w:r>
        <w:rPr>
          <w:rFonts w:ascii="Times New Roman" w:hAnsi="Times New Roman"/>
          <w:color w:val="000000" w:themeColor="text1"/>
          <w14:textFill>
            <w14:solidFill>
              <w14:schemeClr w14:val="tx1"/>
            </w14:solidFill>
          </w14:textFill>
        </w:rPr>
        <w:t xml:space="preserve"> region, α indicates the membership of the </w:t>
      </w:r>
      <m:oMath>
        <m:r>
          <m:rPr>
            <m:sty m:val="p"/>
          </m:rPr>
          <w:rPr>
            <w:rFonts w:ascii="Cambria Math" w:hAnsi="Cambria Math"/>
            <w:color w:val="000000" w:themeColor="text1"/>
            <w14:textFill>
              <w14:solidFill>
                <w14:schemeClr w14:val="tx1"/>
              </w14:solidFill>
            </w14:textFill>
          </w:rPr>
          <m:t>jth</m:t>
        </m:r>
      </m:oMath>
      <w:r>
        <w:rPr>
          <w:rFonts w:ascii="Times New Roman" w:hAnsi="Times New Roman"/>
          <w:color w:val="000000" w:themeColor="text1"/>
          <w14:textFill>
            <w14:solidFill>
              <w14:schemeClr w14:val="tx1"/>
            </w14:solidFill>
          </w14:textFill>
        </w:rPr>
        <w:t xml:space="preserve"> cell in the cluster being tested, and ε is an error term for the </w:t>
      </w:r>
      <m:oMath>
        <m:r>
          <m:rPr>
            <m:sty m:val="p"/>
          </m:rPr>
          <w:rPr>
            <w:rFonts w:ascii="Cambria Math" w:hAnsi="Cambria Math"/>
            <w:color w:val="000000" w:themeColor="text1"/>
            <w14:textFill>
              <w14:solidFill>
                <w14:schemeClr w14:val="tx1"/>
              </w14:solidFill>
            </w14:textFill>
          </w:rPr>
          <m:t>ith</m:t>
        </m:r>
      </m:oMath>
      <w:r>
        <w:rPr>
          <w:rFonts w:ascii="Times New Roman" w:hAnsi="Times New Roman"/>
          <w:color w:val="000000" w:themeColor="text1"/>
          <w14:textFill>
            <w14:solidFill>
              <w14:schemeClr w14:val="tx1"/>
            </w14:solidFill>
          </w14:textFill>
        </w:rPr>
        <w:t xml:space="preserve"> region.  In cluster k, the averaged accessible level of region i among cells  </w:t>
      </w:r>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Y</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ik</m:t>
            </m:r>
            <m:ctrlPr>
              <w:rPr>
                <w:rFonts w:ascii="Cambria Math" w:hAnsi="Cambria Math"/>
                <w:color w:val="000000" w:themeColor="text1"/>
                <w14:textFill>
                  <w14:solidFill>
                    <w14:schemeClr w14:val="tx1"/>
                  </w14:solidFill>
                </w14:textFill>
              </w:rPr>
            </m:ctrlPr>
          </m:sub>
        </m:sSub>
      </m:oMath>
      <w:r>
        <w:rPr>
          <w:rFonts w:ascii="Times New Roman" w:hAnsi="Times New Roman"/>
          <w:color w:val="000000" w:themeColor="text1"/>
          <w14:textFill>
            <w14:solidFill>
              <w14:schemeClr w14:val="tx1"/>
            </w14:solidFill>
          </w14:textFill>
        </w:rPr>
        <w:t xml:space="preserve"> is depends on a latent variable</w:t>
      </w:r>
      <m:oMath>
        <m:r>
          <m:rPr>
            <m:sty m:val="p"/>
          </m:rPr>
          <w:rPr>
            <w:rFonts w:ascii="Cambria Math" w:hAnsi="Cambria Math"/>
            <w:color w:val="000000" w:themeColor="text1"/>
            <w14:textFill>
              <w14:solidFill>
                <w14:schemeClr w14:val="tx1"/>
              </w14:solidFill>
            </w14:textFill>
          </w:rPr>
          <m:t xml:space="preserve"> </m:t>
        </m:r>
        <m:sSup>
          <m:sSupPr>
            <m:ctrlPr>
              <w:rPr>
                <w:rFonts w:ascii="Cambria Math" w:hAnsi="Cambria Math"/>
                <w:color w:val="000000" w:themeColor="text1"/>
                <w14:textFill>
                  <w14:solidFill>
                    <w14:schemeClr w14:val="tx1"/>
                  </w14:solidFill>
                </w14:textFill>
              </w:rPr>
            </m:ctrlPr>
          </m:sSupPr>
          <m:e>
            <m:r>
              <m:rPr>
                <m:sty m:val="p"/>
              </m:rPr>
              <w:rPr>
                <w:rFonts w:ascii="Cambria Math" w:hAnsi="Cambria Math"/>
                <w:color w:val="000000" w:themeColor="text1"/>
                <w14:textFill>
                  <w14:solidFill>
                    <w14:schemeClr w14:val="tx1"/>
                  </w14:solidFill>
                </w14:textFill>
              </w:rPr>
              <m:t>Y</m:t>
            </m:r>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p>
      </m:oMath>
      <w:r>
        <w:rPr>
          <w:rFonts w:ascii="Times New Roman" w:hAnsi="Times New Roman"/>
          <w:color w:val="000000" w:themeColor="text1"/>
          <w14:textFill>
            <w14:solidFill>
              <w14:schemeClr w14:val="tx1"/>
            </w14:solidFill>
          </w14:textFill>
        </w:rPr>
        <w:t>:</w:t>
      </w:r>
    </w:p>
    <w:p>
      <w:pPr>
        <w:spacing w:line="360" w:lineRule="auto"/>
        <w:jc w:val="center"/>
        <w:rPr>
          <w:rFonts w:ascii="Times New Roman" w:hAnsi="Times New Roman"/>
          <w:color w:val="000000" w:themeColor="text1"/>
          <w14:textFill>
            <w14:solidFill>
              <w14:schemeClr w14:val="tx1"/>
            </w14:solidFill>
          </w14:textFill>
        </w:rPr>
      </w:pPr>
      <m:oMathPara>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Y</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ik</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d>
            <m:dPr>
              <m:begChr m:val="{"/>
              <m:endChr m:val=""/>
              <m:ctrlPr>
                <w:rPr>
                  <w:rFonts w:ascii="Cambria Math" w:hAnsi="Cambria Math"/>
                  <w:color w:val="000000" w:themeColor="text1"/>
                  <w14:textFill>
                    <w14:solidFill>
                      <w14:schemeClr w14:val="tx1"/>
                    </w14:solidFill>
                  </w14:textFill>
                </w:rPr>
              </m:ctrlPr>
            </m:dPr>
            <m:e>
              <m:eqArr>
                <m:eqArrPr>
                  <m:ctrlPr>
                    <w:rPr>
                      <w:rFonts w:ascii="Cambria Math" w:hAnsi="Cambria Math"/>
                      <w:color w:val="000000" w:themeColor="text1"/>
                      <w14:textFill>
                        <w14:solidFill>
                          <w14:schemeClr w14:val="tx1"/>
                        </w14:solidFill>
                      </w14:textFill>
                    </w:rPr>
                  </m:ctrlPr>
                </m:eqArrPr>
                <m:e>
                  <m:sSup>
                    <m:sSupPr>
                      <m:ctrlPr>
                        <w:rPr>
                          <w:rFonts w:ascii="Cambria Math" w:hAnsi="Cambria Math"/>
                          <w:color w:val="000000" w:themeColor="text1"/>
                          <w14:textFill>
                            <w14:solidFill>
                              <w14:schemeClr w14:val="tx1"/>
                            </w14:solidFill>
                          </w14:textFill>
                        </w:rPr>
                      </m:ctrlPr>
                    </m:sSupPr>
                    <m:e>
                      <m:r>
                        <m:rPr>
                          <m:sty m:val="p"/>
                        </m:rPr>
                        <w:rPr>
                          <w:rFonts w:ascii="Cambria Math" w:hAnsi="Cambria Math"/>
                          <w:color w:val="000000" w:themeColor="text1"/>
                          <w14:textFill>
                            <w14:solidFill>
                              <w14:schemeClr w14:val="tx1"/>
                            </w14:solidFill>
                          </w14:textFill>
                        </w:rPr>
                        <m:t>Y</m:t>
                      </m:r>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p>
                  <m:r>
                    <m:rPr>
                      <m:sty m:val="p"/>
                    </m:rPr>
                    <w:rPr>
                      <w:rFonts w:ascii="Cambria Math" w:hAnsi="Cambria Math"/>
                      <w:color w:val="000000" w:themeColor="text1"/>
                      <w14:textFill>
                        <w14:solidFill>
                          <w14:schemeClr w14:val="tx1"/>
                        </w14:solidFill>
                      </w14:textFill>
                    </w:rPr>
                    <m:t xml:space="preserve">,  if </m:t>
                  </m:r>
                  <m:sSup>
                    <m:sSupPr>
                      <m:ctrlPr>
                        <w:rPr>
                          <w:rFonts w:ascii="Cambria Math" w:hAnsi="Cambria Math"/>
                          <w:color w:val="000000" w:themeColor="text1"/>
                          <w14:textFill>
                            <w14:solidFill>
                              <w14:schemeClr w14:val="tx1"/>
                            </w14:solidFill>
                          </w14:textFill>
                        </w:rPr>
                      </m:ctrlPr>
                    </m:sSupPr>
                    <m:e>
                      <m:r>
                        <m:rPr>
                          <m:sty m:val="p"/>
                        </m:rPr>
                        <w:rPr>
                          <w:rFonts w:ascii="Cambria Math" w:hAnsi="Cambria Math"/>
                          <w:color w:val="000000" w:themeColor="text1"/>
                          <w14:textFill>
                            <w14:solidFill>
                              <w14:schemeClr w14:val="tx1"/>
                            </w14:solidFill>
                          </w14:textFill>
                        </w:rPr>
                        <m:t>Y</m:t>
                      </m:r>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p>
                  <m:r>
                    <m:rPr>
                      <m:sty m:val="p"/>
                    </m:rPr>
                    <w:rPr>
                      <w:rFonts w:ascii="Cambria Math" w:hAnsi="Cambria Math"/>
                      <w:color w:val="000000" w:themeColor="text1"/>
                      <w14:textFill>
                        <w14:solidFill>
                          <w14:schemeClr w14:val="tx1"/>
                        </w14:solidFill>
                      </w14:textFill>
                    </w:rPr>
                    <m:t xml:space="preserve">&gt; λ </m:t>
                  </m:r>
                  <m:ctrlPr>
                    <w:rPr>
                      <w:rFonts w:ascii="Cambria Math" w:hAnsi="Cambria Math"/>
                      <w:color w:val="000000" w:themeColor="text1"/>
                      <w14:textFill>
                        <w14:solidFill>
                          <w14:schemeClr w14:val="tx1"/>
                        </w14:solidFill>
                      </w14:textFill>
                    </w:rPr>
                  </m:ctrlPr>
                </m:e>
                <m:e>
                  <m:r>
                    <m:rPr>
                      <m:sty m:val="p"/>
                    </m:rPr>
                    <w:rPr>
                      <w:rFonts w:ascii="Cambria Math" w:hAnsi="Cambria Math"/>
                      <w:color w:val="000000" w:themeColor="text1"/>
                      <w14:textFill>
                        <w14:solidFill>
                          <w14:schemeClr w14:val="tx1"/>
                        </w14:solidFill>
                      </w14:textFill>
                    </w:rPr>
                    <m:t xml:space="preserve">λ,  if </m:t>
                  </m:r>
                  <m:sSup>
                    <m:sSupPr>
                      <m:ctrlPr>
                        <w:rPr>
                          <w:rFonts w:ascii="Cambria Math" w:hAnsi="Cambria Math"/>
                          <w:color w:val="000000" w:themeColor="text1"/>
                          <w14:textFill>
                            <w14:solidFill>
                              <w14:schemeClr w14:val="tx1"/>
                            </w14:solidFill>
                          </w14:textFill>
                        </w:rPr>
                      </m:ctrlPr>
                    </m:sSupPr>
                    <m:e>
                      <m:r>
                        <m:rPr>
                          <m:sty m:val="p"/>
                        </m:rPr>
                        <w:rPr>
                          <w:rFonts w:ascii="Cambria Math" w:hAnsi="Cambria Math"/>
                          <w:color w:val="000000" w:themeColor="text1"/>
                          <w14:textFill>
                            <w14:solidFill>
                              <w14:schemeClr w14:val="tx1"/>
                            </w14:solidFill>
                          </w14:textFill>
                        </w:rPr>
                        <m:t>Y</m:t>
                      </m:r>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p>
                  <m:r>
                    <m:rPr>
                      <m:sty m:val="p"/>
                    </m:rPr>
                    <w:rPr>
                      <w:rFonts w:ascii="Cambria Math" w:hAnsi="Cambria Math"/>
                      <w:color w:val="000000" w:themeColor="text1"/>
                      <w14:textFill>
                        <w14:solidFill>
                          <w14:schemeClr w14:val="tx1"/>
                        </w14:solidFill>
                      </w14:textFill>
                    </w:rPr>
                    <m:t>≤ λ</m:t>
                  </m:r>
                  <m:ctrlPr>
                    <w:rPr>
                      <w:rFonts w:ascii="Cambria Math" w:hAnsi="Cambria Math"/>
                      <w:color w:val="000000" w:themeColor="text1"/>
                      <w14:textFill>
                        <w14:solidFill>
                          <w14:schemeClr w14:val="tx1"/>
                        </w14:solidFill>
                      </w14:textFill>
                    </w:rPr>
                  </m:ctrlPr>
                </m:e>
              </m:eqArr>
              <m:ctrlPr>
                <w:rPr>
                  <w:rFonts w:ascii="Cambria Math" w:hAnsi="Cambria Math"/>
                  <w:color w:val="000000" w:themeColor="text1"/>
                  <w14:textFill>
                    <w14:solidFill>
                      <w14:schemeClr w14:val="tx1"/>
                    </w14:solidFill>
                  </w14:textFill>
                </w:rPr>
              </m:ctrlPr>
            </m:e>
          </m:d>
        </m:oMath>
      </m:oMathPara>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Where λ is a detection threshold. </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Testing for differential accessible regions are performed with a chi-square goodness of fit test. Chi-squared test uses a measure of goodness of fit which is the sum of differences between observed and expected outcome frequencies (that is, counts of observations), each </w:t>
      </w:r>
      <w:bookmarkStart w:id="144" w:name="OLE_LINK75"/>
      <w:bookmarkStart w:id="145" w:name="OLE_LINK41"/>
      <w:r>
        <w:rPr>
          <w:rFonts w:ascii="Times New Roman" w:hAnsi="Times New Roman"/>
          <w:color w:val="000000" w:themeColor="text1"/>
          <w14:textFill>
            <w14:solidFill>
              <w14:schemeClr w14:val="tx1"/>
            </w14:solidFill>
          </w14:textFill>
        </w:rPr>
        <w:t xml:space="preserve">squared </w:t>
      </w:r>
      <w:bookmarkEnd w:id="144"/>
      <w:bookmarkEnd w:id="145"/>
      <w:r>
        <w:rPr>
          <w:rFonts w:ascii="Times New Roman" w:hAnsi="Times New Roman"/>
          <w:color w:val="000000" w:themeColor="text1"/>
          <w14:textFill>
            <w14:solidFill>
              <w14:schemeClr w14:val="tx1"/>
            </w14:solidFill>
          </w14:textFill>
        </w:rPr>
        <w:t>and divided by the expectation. The hypotheses take the following form:</w:t>
      </w:r>
    </w:p>
    <w:p>
      <w:pPr>
        <w:spacing w:line="360" w:lineRule="auto"/>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The null hypothesis H</w:t>
      </w:r>
      <w:r>
        <w:rPr>
          <w:rFonts w:ascii="Times New Roman" w:hAnsi="Times New Roman"/>
          <w:color w:val="000000" w:themeColor="text1"/>
          <w:vertAlign w:val="subscript"/>
          <w14:textFill>
            <w14:solidFill>
              <w14:schemeClr w14:val="tx1"/>
            </w14:solidFill>
          </w14:textFill>
        </w:rPr>
        <w:t>0</w:t>
      </w:r>
      <w:r>
        <w:rPr>
          <w:rFonts w:ascii="Times New Roman" w:hAnsi="Times New Roman"/>
          <w:color w:val="000000" w:themeColor="text1"/>
          <w14:textFill>
            <w14:solidFill>
              <w14:schemeClr w14:val="tx1"/>
            </w14:solidFill>
          </w14:textFill>
        </w:rPr>
        <w:t xml:space="preserve">: The region </w:t>
      </w:r>
      <m:oMath>
        <m:r>
          <m:rPr>
            <m:sty m:val="p"/>
          </m:rPr>
          <w:rPr>
            <w:rFonts w:ascii="Cambria Math" w:hAnsi="Cambria Math"/>
            <w:color w:val="000000" w:themeColor="text1"/>
            <w14:textFill>
              <w14:solidFill>
                <w14:schemeClr w14:val="tx1"/>
              </w14:solidFill>
            </w14:textFill>
          </w:rPr>
          <m:t>i</m:t>
        </m:r>
      </m:oMath>
      <w:r>
        <w:rPr>
          <w:rFonts w:ascii="Times New Roman" w:hAnsi="Times New Roman"/>
          <w:color w:val="000000" w:themeColor="text1"/>
          <w14:textFill>
            <w14:solidFill>
              <w14:schemeClr w14:val="tx1"/>
            </w14:solidFill>
          </w14:textFill>
        </w:rPr>
        <w:t xml:space="preserve"> is accessible in cluster </w:t>
      </w:r>
      <m:oMath>
        <m:r>
          <m:rPr>
            <m:sty m:val="p"/>
          </m:rPr>
          <w:rPr>
            <w:rFonts w:ascii="Cambria Math" w:hAnsi="Cambria Math"/>
            <w:color w:val="000000" w:themeColor="text1"/>
            <w14:textFill>
              <w14:solidFill>
                <w14:schemeClr w14:val="tx1"/>
              </w14:solidFill>
            </w14:textFill>
          </w:rPr>
          <m:t>k</m:t>
        </m:r>
      </m:oMath>
      <w:r>
        <w:rPr>
          <w:rFonts w:ascii="Times New Roman" w:hAnsi="Times New Roman"/>
          <w:color w:val="000000" w:themeColor="text1"/>
          <w14:textFill>
            <w14:solidFill>
              <w14:schemeClr w14:val="tx1"/>
            </w14:solidFill>
          </w14:textFill>
        </w:rPr>
        <w:t xml:space="preserve">, </w:t>
      </w:r>
      <m:oMath>
        <m:sSup>
          <m:sSupPr>
            <m:ctrlPr>
              <w:rPr>
                <w:rFonts w:ascii="Cambria Math" w:hAnsi="Cambria Math"/>
                <w:color w:val="000000" w:themeColor="text1"/>
                <w14:textFill>
                  <w14:solidFill>
                    <w14:schemeClr w14:val="tx1"/>
                  </w14:solidFill>
                </w14:textFill>
              </w:rPr>
            </m:ctrlPr>
          </m:sSupPr>
          <m:e>
            <m:r>
              <m:rPr>
                <m:sty m:val="p"/>
              </m:rPr>
              <w:rPr>
                <w:rFonts w:ascii="Cambria Math" w:hAnsi="Cambria Math"/>
                <w:color w:val="000000" w:themeColor="text1"/>
                <w14:textFill>
                  <w14:solidFill>
                    <w14:schemeClr w14:val="tx1"/>
                  </w14:solidFill>
                </w14:textFill>
              </w:rPr>
              <m:t>Y</m:t>
            </m:r>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p>
        <m:r>
          <m:rPr>
            <m:sty m:val="p"/>
          </m:rPr>
          <w:rPr>
            <w:rFonts w:ascii="Cambria Math" w:hAnsi="Cambria Math"/>
            <w:color w:val="000000" w:themeColor="text1"/>
            <w14:textFill>
              <w14:solidFill>
                <w14:schemeClr w14:val="tx1"/>
              </w14:solidFill>
            </w14:textFill>
          </w:rPr>
          <m:t>&gt; λ</m:t>
        </m:r>
      </m:oMath>
    </w:p>
    <w:p>
      <w:pPr>
        <w:spacing w:line="360" w:lineRule="auto"/>
        <w:jc w:val="center"/>
        <w:rPr>
          <w:rFonts w:ascii="Times New Roman" w:hAnsi="Times New Roman"/>
          <w:color w:val="000000" w:themeColor="text1"/>
          <w:shd w:val="clear" w:color="auto" w:fill="FFFFFF"/>
          <w14:textFill>
            <w14:solidFill>
              <w14:schemeClr w14:val="tx1"/>
            </w14:solidFill>
          </w14:textFill>
        </w:rPr>
      </w:pPr>
      <w:r>
        <w:rPr>
          <w:rFonts w:ascii="Times New Roman" w:hAnsi="Times New Roman"/>
          <w:color w:val="000000" w:themeColor="text1"/>
          <w14:textFill>
            <w14:solidFill>
              <w14:schemeClr w14:val="tx1"/>
            </w14:solidFill>
          </w14:textFill>
        </w:rPr>
        <w:t>The alternative hypothesis H</w:t>
      </w:r>
      <w:r>
        <w:rPr>
          <w:rFonts w:ascii="Times New Roman" w:hAnsi="Times New Roman"/>
          <w:color w:val="000000" w:themeColor="text1"/>
          <w:vertAlign w:val="subscript"/>
          <w14:textFill>
            <w14:solidFill>
              <w14:schemeClr w14:val="tx1"/>
            </w14:solidFill>
          </w14:textFill>
        </w:rPr>
        <w:t>1</w:t>
      </w:r>
      <w:r>
        <w:rPr>
          <w:rFonts w:ascii="Times New Roman" w:hAnsi="Times New Roman"/>
          <w:color w:val="000000" w:themeColor="text1"/>
          <w14:textFill>
            <w14:solidFill>
              <w14:schemeClr w14:val="tx1"/>
            </w14:solidFill>
          </w14:textFill>
        </w:rPr>
        <w:t xml:space="preserve">: The region is accessible in cluster </w:t>
      </w:r>
      <m:oMath>
        <m:r>
          <m:rPr>
            <m:sty m:val="p"/>
          </m:rPr>
          <w:rPr>
            <w:rFonts w:ascii="Cambria Math" w:hAnsi="Cambria Math"/>
            <w:color w:val="000000" w:themeColor="text1"/>
            <w14:textFill>
              <w14:solidFill>
                <w14:schemeClr w14:val="tx1"/>
              </w14:solidFill>
            </w14:textFill>
          </w:rPr>
          <m:t>k</m:t>
        </m:r>
      </m:oMath>
      <w:r>
        <w:rPr>
          <w:rFonts w:ascii="Times New Roman" w:hAnsi="Times New Roman"/>
          <w:color w:val="000000" w:themeColor="text1"/>
          <w14:textFill>
            <w14:solidFill>
              <w14:schemeClr w14:val="tx1"/>
            </w14:solidFill>
          </w14:textFill>
        </w:rPr>
        <w:t xml:space="preserve">, </w:t>
      </w:r>
      <m:oMath>
        <m:sSup>
          <m:sSupPr>
            <m:ctrlPr>
              <w:rPr>
                <w:rFonts w:ascii="Cambria Math" w:hAnsi="Cambria Math"/>
                <w:color w:val="000000" w:themeColor="text1"/>
                <w14:textFill>
                  <w14:solidFill>
                    <w14:schemeClr w14:val="tx1"/>
                  </w14:solidFill>
                </w14:textFill>
              </w:rPr>
            </m:ctrlPr>
          </m:sSupPr>
          <m:e>
            <m:r>
              <m:rPr>
                <m:sty m:val="p"/>
              </m:rPr>
              <w:rPr>
                <w:rFonts w:ascii="Cambria Math" w:hAnsi="Cambria Math"/>
                <w:color w:val="000000" w:themeColor="text1"/>
                <w14:textFill>
                  <w14:solidFill>
                    <w14:schemeClr w14:val="tx1"/>
                  </w14:solidFill>
                </w14:textFill>
              </w:rPr>
              <m:t>Y</m:t>
            </m:r>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p>
        <m:r>
          <m:rPr>
            <m:sty m:val="p"/>
          </m:rPr>
          <w:rPr>
            <w:rFonts w:ascii="Cambria Math" w:hAnsi="Cambria Math"/>
            <w:color w:val="000000" w:themeColor="text1"/>
            <w14:textFill>
              <w14:solidFill>
                <w14:schemeClr w14:val="tx1"/>
              </w14:solidFill>
            </w14:textFill>
          </w:rPr>
          <m:t>≤ λ</m:t>
        </m:r>
      </m:oMath>
    </w:p>
    <w:p>
      <w:pPr>
        <w:spacing w:line="360" w:lineRule="auto"/>
        <w:jc w:val="both"/>
        <w:rPr>
          <w:rFonts w:ascii="Times New Roman" w:hAnsi="Times New Roman"/>
          <w:color w:val="000000" w:themeColor="text1"/>
          <w:shd w:val="clear" w:color="auto" w:fill="FFFFFF"/>
          <w14:textFill>
            <w14:solidFill>
              <w14:schemeClr w14:val="tx1"/>
            </w14:solidFill>
          </w14:textFill>
        </w:rPr>
      </w:pPr>
      <w:r>
        <w:rPr>
          <w:rFonts w:ascii="Times New Roman" w:hAnsi="Times New Roman"/>
          <w:color w:val="000000" w:themeColor="text1"/>
          <w:shd w:val="clear" w:color="auto" w:fill="FFFFFF"/>
          <w14:textFill>
            <w14:solidFill>
              <w14:schemeClr w14:val="tx1"/>
            </w14:solidFill>
          </w14:textFill>
        </w:rPr>
        <w:t>Typically, the null hypothesis (H</w:t>
      </w:r>
      <w:r>
        <w:rPr>
          <w:rFonts w:ascii="Times New Roman" w:hAnsi="Times New Roman"/>
          <w:color w:val="000000" w:themeColor="text1"/>
          <w:shd w:val="clear" w:color="auto" w:fill="FFFFFF"/>
          <w:vertAlign w:val="subscript"/>
          <w14:textFill>
            <w14:solidFill>
              <w14:schemeClr w14:val="tx1"/>
            </w14:solidFill>
          </w14:textFill>
        </w:rPr>
        <w:t>0</w:t>
      </w:r>
      <w:r>
        <w:rPr>
          <w:rFonts w:ascii="Times New Roman" w:hAnsi="Times New Roman"/>
          <w:color w:val="000000" w:themeColor="text1"/>
          <w:shd w:val="clear" w:color="auto" w:fill="FFFFFF"/>
          <w14:textFill>
            <w14:solidFill>
              <w14:schemeClr w14:val="tx1"/>
            </w14:solidFill>
          </w14:textFill>
        </w:rPr>
        <w:t>) specifies the proportion of observations at each level of the categorical variable. The alternative hypothesis (H</w:t>
      </w:r>
      <w:r>
        <w:rPr>
          <w:rFonts w:ascii="Times New Roman" w:hAnsi="Times New Roman"/>
          <w:color w:val="000000" w:themeColor="text1"/>
          <w:shd w:val="clear" w:color="auto" w:fill="FFFFFF"/>
          <w:vertAlign w:val="subscript"/>
          <w14:textFill>
            <w14:solidFill>
              <w14:schemeClr w14:val="tx1"/>
            </w14:solidFill>
          </w14:textFill>
        </w:rPr>
        <w:t>1</w:t>
      </w:r>
      <w:r>
        <w:rPr>
          <w:rFonts w:ascii="Times New Roman" w:hAnsi="Times New Roman"/>
          <w:color w:val="000000" w:themeColor="text1"/>
          <w:shd w:val="clear" w:color="auto" w:fill="FFFFFF"/>
          <w14:textFill>
            <w14:solidFill>
              <w14:schemeClr w14:val="tx1"/>
            </w14:solidFill>
          </w14:textFill>
        </w:rPr>
        <w:t>) is that </w:t>
      </w:r>
      <w:r>
        <w:rPr>
          <w:rStyle w:val="23"/>
          <w:rFonts w:ascii="Times New Roman" w:hAnsi="Times New Roman"/>
          <w:i w:val="0"/>
          <w:iCs w:val="0"/>
          <w:color w:val="000000" w:themeColor="text1"/>
          <w:shd w:val="clear" w:color="auto" w:fill="FFFFFF"/>
          <w14:textFill>
            <w14:solidFill>
              <w14:schemeClr w14:val="tx1"/>
            </w14:solidFill>
          </w14:textFill>
        </w:rPr>
        <w:t>at least</w:t>
      </w:r>
      <w:r>
        <w:rPr>
          <w:rFonts w:ascii="Times New Roman" w:hAnsi="Times New Roman"/>
          <w:color w:val="000000" w:themeColor="text1"/>
          <w:shd w:val="clear" w:color="auto" w:fill="FFFFFF"/>
          <w14:textFill>
            <w14:solidFill>
              <w14:schemeClr w14:val="tx1"/>
            </w14:solidFill>
          </w14:textFill>
        </w:rPr>
        <w:t> one of the specified proportions is not true. Thus, we can acquire the statistics:</w:t>
      </w:r>
    </w:p>
    <w:p>
      <w:pPr>
        <w:spacing w:line="360" w:lineRule="auto"/>
        <w:jc w:val="both"/>
        <w:rPr>
          <w:rFonts w:ascii="Times New Roman" w:hAnsi="Times New Roman"/>
          <w:color w:val="000000" w:themeColor="text1"/>
          <w:shd w:val="clear" w:color="auto" w:fill="FFFFFF"/>
          <w14:textFill>
            <w14:solidFill>
              <w14:schemeClr w14:val="tx1"/>
            </w14:solidFill>
          </w14:textFill>
        </w:rPr>
      </w:pPr>
      <m:oMathPara>
        <m:oMath>
          <m:sSup>
            <m:sSupPr>
              <m:ctrlPr>
                <w:rPr>
                  <w:rFonts w:ascii="Cambria Math" w:hAnsi="Cambria Math"/>
                  <w:color w:val="000000" w:themeColor="text1"/>
                  <w:shd w:val="clear" w:color="auto" w:fill="FFFFFF"/>
                  <w14:textFill>
                    <w14:solidFill>
                      <w14:schemeClr w14:val="tx1"/>
                    </w14:solidFill>
                  </w14:textFill>
                </w:rPr>
              </m:ctrlPr>
            </m:sSupPr>
            <m:e>
              <m:r>
                <m:rPr>
                  <m:sty m:val="p"/>
                </m:rPr>
                <w:rPr>
                  <w:rFonts w:ascii="Cambria Math" w:hAnsi="Cambria Math"/>
                  <w:color w:val="000000" w:themeColor="text1"/>
                  <w:shd w:val="clear" w:color="auto" w:fill="FFFFFF"/>
                  <w14:textFill>
                    <w14:solidFill>
                      <w14:schemeClr w14:val="tx1"/>
                    </w14:solidFill>
                  </w14:textFill>
                </w:rPr>
                <m:t>χ</m:t>
              </m:r>
              <m:ctrlPr>
                <w:rPr>
                  <w:rFonts w:ascii="Cambria Math" w:hAnsi="Cambria Math"/>
                  <w:color w:val="000000" w:themeColor="text1"/>
                  <w:shd w:val="clear" w:color="auto" w:fill="FFFFFF"/>
                  <w14:textFill>
                    <w14:solidFill>
                      <w14:schemeClr w14:val="tx1"/>
                    </w14:solidFill>
                  </w14:textFill>
                </w:rPr>
              </m:ctrlPr>
            </m:e>
            <m:sup>
              <m:r>
                <m:rPr>
                  <m:sty m:val="p"/>
                </m:rPr>
                <w:rPr>
                  <w:rFonts w:ascii="Cambria Math" w:hAnsi="Cambria Math"/>
                  <w:color w:val="000000" w:themeColor="text1"/>
                  <w:shd w:val="clear" w:color="auto" w:fill="FFFFFF"/>
                  <w14:textFill>
                    <w14:solidFill>
                      <w14:schemeClr w14:val="tx1"/>
                    </w14:solidFill>
                  </w14:textFill>
                </w:rPr>
                <m:t>2</m:t>
              </m:r>
              <m:ctrlPr>
                <w:rPr>
                  <w:rFonts w:ascii="Cambria Math" w:hAnsi="Cambria Math"/>
                  <w:color w:val="000000" w:themeColor="text1"/>
                  <w:shd w:val="clear" w:color="auto" w:fill="FFFFFF"/>
                  <w14:textFill>
                    <w14:solidFill>
                      <w14:schemeClr w14:val="tx1"/>
                    </w14:solidFill>
                  </w14:textFill>
                </w:rPr>
              </m:ctrlPr>
            </m:sup>
          </m:sSup>
          <m:r>
            <m:rPr>
              <m:sty m:val="p"/>
            </m:rPr>
            <w:rPr>
              <w:rFonts w:ascii="Cambria Math" w:hAnsi="Cambria Math"/>
              <w:color w:val="000000" w:themeColor="text1"/>
              <w:shd w:val="clear" w:color="auto" w:fill="FFFFFF"/>
              <w14:textFill>
                <w14:solidFill>
                  <w14:schemeClr w14:val="tx1"/>
                </w14:solidFill>
              </w14:textFill>
            </w:rPr>
            <m:t>=</m:t>
          </m:r>
          <m:nary>
            <m:naryPr>
              <m:chr m:val="∑"/>
              <m:limLoc m:val="undOvr"/>
              <m:ctrlPr>
                <w:rPr>
                  <w:rFonts w:ascii="Cambria Math" w:hAnsi="Cambria Math"/>
                  <w:color w:val="000000" w:themeColor="text1"/>
                  <w:shd w:val="clear" w:color="auto" w:fill="FFFFFF"/>
                  <w14:textFill>
                    <w14:solidFill>
                      <w14:schemeClr w14:val="tx1"/>
                    </w14:solidFill>
                  </w14:textFill>
                </w:rPr>
              </m:ctrlPr>
            </m:naryPr>
            <m:sub>
              <m:r>
                <m:rPr>
                  <m:sty m:val="p"/>
                </m:rPr>
                <w:rPr>
                  <w:rFonts w:ascii="Cambria Math" w:hAnsi="Cambria Math"/>
                  <w:color w:val="000000" w:themeColor="text1"/>
                  <w:shd w:val="clear" w:color="auto" w:fill="FFFFFF"/>
                  <w14:textFill>
                    <w14:solidFill>
                      <w14:schemeClr w14:val="tx1"/>
                    </w14:solidFill>
                  </w14:textFill>
                </w:rPr>
                <m:t>k=1</m:t>
              </m:r>
              <m:ctrlPr>
                <w:rPr>
                  <w:rFonts w:ascii="Cambria Math" w:hAnsi="Cambria Math"/>
                  <w:color w:val="000000" w:themeColor="text1"/>
                  <w:shd w:val="clear" w:color="auto" w:fill="FFFFFF"/>
                  <w14:textFill>
                    <w14:solidFill>
                      <w14:schemeClr w14:val="tx1"/>
                    </w14:solidFill>
                  </w14:textFill>
                </w:rPr>
              </m:ctrlPr>
            </m:sub>
            <m:sup>
              <m:r>
                <m:rPr>
                  <m:sty m:val="p"/>
                </m:rPr>
                <w:rPr>
                  <w:rFonts w:ascii="Cambria Math" w:hAnsi="Cambria Math"/>
                  <w:color w:val="000000" w:themeColor="text1"/>
                  <w:shd w:val="clear" w:color="auto" w:fill="FFFFFF"/>
                  <w14:textFill>
                    <w14:solidFill>
                      <w14:schemeClr w14:val="tx1"/>
                    </w14:solidFill>
                  </w14:textFill>
                </w:rPr>
                <m:t>n</m:t>
              </m:r>
              <m:ctrlPr>
                <w:rPr>
                  <w:rFonts w:ascii="Cambria Math" w:hAnsi="Cambria Math"/>
                  <w:color w:val="000000" w:themeColor="text1"/>
                  <w:shd w:val="clear" w:color="auto" w:fill="FFFFFF"/>
                  <w14:textFill>
                    <w14:solidFill>
                      <w14:schemeClr w14:val="tx1"/>
                    </w14:solidFill>
                  </w14:textFill>
                </w:rPr>
              </m:ctrlPr>
            </m:sup>
            <m:e>
              <m:f>
                <m:fPr>
                  <m:ctrlPr>
                    <w:rPr>
                      <w:rFonts w:ascii="Cambria Math" w:hAnsi="Cambria Math"/>
                      <w:color w:val="000000" w:themeColor="text1"/>
                      <w:shd w:val="clear" w:color="auto" w:fill="FFFFFF"/>
                      <w14:textFill>
                        <w14:solidFill>
                          <w14:schemeClr w14:val="tx1"/>
                        </w14:solidFill>
                      </w14:textFill>
                    </w:rPr>
                  </m:ctrlPr>
                </m:fPr>
                <m:num>
                  <m:sSub>
                    <m:sSubPr>
                      <m:ctrlPr>
                        <w:rPr>
                          <w:rFonts w:ascii="Cambria Math" w:hAnsi="Cambria Math"/>
                          <w:color w:val="000000" w:themeColor="text1"/>
                          <w:shd w:val="clear" w:color="auto" w:fill="FFFFFF"/>
                          <w14:textFill>
                            <w14:solidFill>
                              <w14:schemeClr w14:val="tx1"/>
                            </w14:solidFill>
                          </w14:textFill>
                        </w:rPr>
                      </m:ctrlPr>
                    </m:sSubPr>
                    <m:e>
                      <m:r>
                        <m:rPr>
                          <m:sty m:val="p"/>
                        </m:rPr>
                        <w:rPr>
                          <w:rFonts w:ascii="Cambria Math" w:hAnsi="Cambria Math"/>
                          <w:color w:val="000000" w:themeColor="text1"/>
                          <w:shd w:val="clear" w:color="auto" w:fill="FFFFFF"/>
                          <w14:textFill>
                            <w14:solidFill>
                              <w14:schemeClr w14:val="tx1"/>
                            </w14:solidFill>
                          </w14:textFill>
                        </w:rPr>
                        <m:t>(Y</m:t>
                      </m:r>
                      <m:ctrlPr>
                        <w:rPr>
                          <w:rFonts w:ascii="Cambria Math" w:hAnsi="Cambria Math"/>
                          <w:color w:val="000000" w:themeColor="text1"/>
                          <w:shd w:val="clear" w:color="auto" w:fill="FFFFFF"/>
                          <w14:textFill>
                            <w14:solidFill>
                              <w14:schemeClr w14:val="tx1"/>
                            </w14:solidFill>
                          </w14:textFill>
                        </w:rPr>
                      </m:ctrlPr>
                    </m:e>
                    <m:sub>
                      <m:r>
                        <m:rPr>
                          <m:sty m:val="p"/>
                        </m:rPr>
                        <w:rPr>
                          <w:rFonts w:ascii="Cambria Math" w:hAnsi="Cambria Math"/>
                          <w:color w:val="000000" w:themeColor="text1"/>
                          <w:shd w:val="clear" w:color="auto" w:fill="FFFFFF"/>
                          <w14:textFill>
                            <w14:solidFill>
                              <w14:schemeClr w14:val="tx1"/>
                            </w14:solidFill>
                          </w14:textFill>
                        </w:rPr>
                        <m:t>k</m:t>
                      </m:r>
                      <m:ctrlPr>
                        <w:rPr>
                          <w:rFonts w:ascii="Cambria Math" w:hAnsi="Cambria Math"/>
                          <w:color w:val="000000" w:themeColor="text1"/>
                          <w:shd w:val="clear" w:color="auto" w:fill="FFFFFF"/>
                          <w14:textFill>
                            <w14:solidFill>
                              <w14:schemeClr w14:val="tx1"/>
                            </w14:solidFill>
                          </w14:textFill>
                        </w:rPr>
                      </m:ctrlPr>
                    </m:sub>
                  </m:sSub>
                  <m:r>
                    <m:rPr>
                      <m:sty m:val="p"/>
                    </m:rPr>
                    <w:rPr>
                      <w:rFonts w:ascii="Cambria Math" w:hAnsi="Cambria Math"/>
                      <w:color w:val="000000" w:themeColor="text1"/>
                      <w:shd w:val="clear" w:color="auto" w:fill="FFFFFF"/>
                      <w14:textFill>
                        <w14:solidFill>
                          <w14:schemeClr w14:val="tx1"/>
                        </w14:solidFill>
                      </w14:textFill>
                    </w:rPr>
                    <m:t>-</m:t>
                  </m:r>
                  <m:sSub>
                    <m:sSubPr>
                      <m:ctrlPr>
                        <w:rPr>
                          <w:rFonts w:ascii="Cambria Math" w:hAnsi="Cambria Math"/>
                          <w:color w:val="000000" w:themeColor="text1"/>
                          <w:shd w:val="clear" w:color="auto" w:fill="FFFFFF"/>
                          <w14:textFill>
                            <w14:solidFill>
                              <w14:schemeClr w14:val="tx1"/>
                            </w14:solidFill>
                          </w14:textFill>
                        </w:rPr>
                      </m:ctrlPr>
                    </m:sSubPr>
                    <m:e>
                      <m:r>
                        <m:rPr>
                          <m:sty m:val="p"/>
                        </m:rPr>
                        <w:rPr>
                          <w:rFonts w:ascii="Cambria Math" w:hAnsi="Cambria Math"/>
                          <w:color w:val="000000" w:themeColor="text1"/>
                          <w:shd w:val="clear" w:color="auto" w:fill="FFFFFF"/>
                          <w14:textFill>
                            <w14:solidFill>
                              <w14:schemeClr w14:val="tx1"/>
                            </w14:solidFill>
                          </w14:textFill>
                        </w:rPr>
                        <m:t>E</m:t>
                      </m:r>
                      <m:ctrlPr>
                        <w:rPr>
                          <w:rFonts w:ascii="Cambria Math" w:hAnsi="Cambria Math"/>
                          <w:color w:val="000000" w:themeColor="text1"/>
                          <w:shd w:val="clear" w:color="auto" w:fill="FFFFFF"/>
                          <w14:textFill>
                            <w14:solidFill>
                              <w14:schemeClr w14:val="tx1"/>
                            </w14:solidFill>
                          </w14:textFill>
                        </w:rPr>
                      </m:ctrlPr>
                    </m:e>
                    <m:sub>
                      <m:r>
                        <m:rPr>
                          <m:sty m:val="p"/>
                        </m:rPr>
                        <w:rPr>
                          <w:rFonts w:ascii="Cambria Math" w:hAnsi="Cambria Math"/>
                          <w:color w:val="000000" w:themeColor="text1"/>
                          <w:shd w:val="clear" w:color="auto" w:fill="FFFFFF"/>
                          <w14:textFill>
                            <w14:solidFill>
                              <w14:schemeClr w14:val="tx1"/>
                            </w14:solidFill>
                          </w14:textFill>
                        </w:rPr>
                        <m:t>k</m:t>
                      </m:r>
                      <m:ctrlPr>
                        <w:rPr>
                          <w:rFonts w:ascii="Cambria Math" w:hAnsi="Cambria Math"/>
                          <w:color w:val="000000" w:themeColor="text1"/>
                          <w:shd w:val="clear" w:color="auto" w:fill="FFFFFF"/>
                          <w14:textFill>
                            <w14:solidFill>
                              <w14:schemeClr w14:val="tx1"/>
                            </w14:solidFill>
                          </w14:textFill>
                        </w:rPr>
                      </m:ctrlPr>
                    </m:sub>
                  </m:sSub>
                  <m:sSup>
                    <m:sSupPr>
                      <m:ctrlPr>
                        <w:rPr>
                          <w:rFonts w:ascii="Cambria Math" w:hAnsi="Cambria Math"/>
                          <w:color w:val="000000" w:themeColor="text1"/>
                          <w:shd w:val="clear" w:color="auto" w:fill="FFFFFF"/>
                          <w14:textFill>
                            <w14:solidFill>
                              <w14:schemeClr w14:val="tx1"/>
                            </w14:solidFill>
                          </w14:textFill>
                        </w:rPr>
                      </m:ctrlPr>
                    </m:sSupPr>
                    <m:e>
                      <m:r>
                        <m:rPr>
                          <m:sty m:val="p"/>
                        </m:rPr>
                        <w:rPr>
                          <w:rFonts w:ascii="Cambria Math" w:hAnsi="Cambria Math"/>
                          <w:color w:val="000000" w:themeColor="text1"/>
                          <w:shd w:val="clear" w:color="auto" w:fill="FFFFFF"/>
                          <w14:textFill>
                            <w14:solidFill>
                              <w14:schemeClr w14:val="tx1"/>
                            </w14:solidFill>
                          </w14:textFill>
                        </w:rPr>
                        <m:t>)</m:t>
                      </m:r>
                      <m:ctrlPr>
                        <w:rPr>
                          <w:rFonts w:ascii="Cambria Math" w:hAnsi="Cambria Math"/>
                          <w:color w:val="000000" w:themeColor="text1"/>
                          <w:shd w:val="clear" w:color="auto" w:fill="FFFFFF"/>
                          <w14:textFill>
                            <w14:solidFill>
                              <w14:schemeClr w14:val="tx1"/>
                            </w14:solidFill>
                          </w14:textFill>
                        </w:rPr>
                      </m:ctrlPr>
                    </m:e>
                    <m:sup>
                      <m:r>
                        <m:rPr>
                          <m:sty m:val="p"/>
                        </m:rPr>
                        <w:rPr>
                          <w:rFonts w:ascii="Cambria Math" w:hAnsi="Cambria Math"/>
                          <w:color w:val="000000" w:themeColor="text1"/>
                          <w:shd w:val="clear" w:color="auto" w:fill="FFFFFF"/>
                          <w14:textFill>
                            <w14:solidFill>
                              <w14:schemeClr w14:val="tx1"/>
                            </w14:solidFill>
                          </w14:textFill>
                        </w:rPr>
                        <m:t>2</m:t>
                      </m:r>
                      <m:ctrlPr>
                        <w:rPr>
                          <w:rFonts w:ascii="Cambria Math" w:hAnsi="Cambria Math"/>
                          <w:color w:val="000000" w:themeColor="text1"/>
                          <w:shd w:val="clear" w:color="auto" w:fill="FFFFFF"/>
                          <w14:textFill>
                            <w14:solidFill>
                              <w14:schemeClr w14:val="tx1"/>
                            </w14:solidFill>
                          </w14:textFill>
                        </w:rPr>
                      </m:ctrlPr>
                    </m:sup>
                  </m:sSup>
                  <m:ctrlPr>
                    <w:rPr>
                      <w:rFonts w:ascii="Cambria Math" w:hAnsi="Cambria Math"/>
                      <w:color w:val="000000" w:themeColor="text1"/>
                      <w:shd w:val="clear" w:color="auto" w:fill="FFFFFF"/>
                      <w14:textFill>
                        <w14:solidFill>
                          <w14:schemeClr w14:val="tx1"/>
                        </w14:solidFill>
                      </w14:textFill>
                    </w:rPr>
                  </m:ctrlPr>
                </m:num>
                <w:bookmarkStart w:id="146" w:name="OLE_LINK4"/>
                <m:den>
                  <m:sSub>
                    <m:sSubPr>
                      <m:ctrlPr>
                        <w:rPr>
                          <w:rFonts w:ascii="Cambria Math" w:hAnsi="Cambria Math"/>
                          <w:color w:val="000000" w:themeColor="text1"/>
                          <w:shd w:val="clear" w:color="auto" w:fill="FFFFFF"/>
                          <w14:textFill>
                            <w14:solidFill>
                              <w14:schemeClr w14:val="tx1"/>
                            </w14:solidFill>
                          </w14:textFill>
                        </w:rPr>
                      </m:ctrlPr>
                    </m:sSubPr>
                    <m:e>
                      <m:r>
                        <m:rPr>
                          <m:sty m:val="p"/>
                        </m:rPr>
                        <w:rPr>
                          <w:rFonts w:ascii="Cambria Math" w:hAnsi="Cambria Math"/>
                          <w:color w:val="000000" w:themeColor="text1"/>
                          <w:shd w:val="clear" w:color="auto" w:fill="FFFFFF"/>
                          <w14:textFill>
                            <w14:solidFill>
                              <w14:schemeClr w14:val="tx1"/>
                            </w14:solidFill>
                          </w14:textFill>
                        </w:rPr>
                        <m:t>E</m:t>
                      </m:r>
                      <m:ctrlPr>
                        <w:rPr>
                          <w:rFonts w:ascii="Cambria Math" w:hAnsi="Cambria Math"/>
                          <w:color w:val="000000" w:themeColor="text1"/>
                          <w:shd w:val="clear" w:color="auto" w:fill="FFFFFF"/>
                          <w14:textFill>
                            <w14:solidFill>
                              <w14:schemeClr w14:val="tx1"/>
                            </w14:solidFill>
                          </w14:textFill>
                        </w:rPr>
                      </m:ctrlPr>
                    </m:e>
                    <m:sub>
                      <m:r>
                        <m:rPr>
                          <m:sty m:val="p"/>
                        </m:rPr>
                        <w:rPr>
                          <w:rFonts w:ascii="Cambria Math" w:hAnsi="Cambria Math"/>
                          <w:color w:val="000000" w:themeColor="text1"/>
                          <w:shd w:val="clear" w:color="auto" w:fill="FFFFFF"/>
                          <w14:textFill>
                            <w14:solidFill>
                              <w14:schemeClr w14:val="tx1"/>
                            </w14:solidFill>
                          </w14:textFill>
                        </w:rPr>
                        <m:t>k</m:t>
                      </m:r>
                      <m:ctrlPr>
                        <w:rPr>
                          <w:rFonts w:ascii="Cambria Math" w:hAnsi="Cambria Math"/>
                          <w:color w:val="000000" w:themeColor="text1"/>
                          <w:shd w:val="clear" w:color="auto" w:fill="FFFFFF"/>
                          <w14:textFill>
                            <w14:solidFill>
                              <w14:schemeClr w14:val="tx1"/>
                            </w14:solidFill>
                          </w14:textFill>
                        </w:rPr>
                      </m:ctrlPr>
                      <w:bookmarkEnd w:id="146"/>
                    </m:sub>
                  </m:sSub>
                  <m:ctrlPr>
                    <w:rPr>
                      <w:rFonts w:ascii="Cambria Math" w:hAnsi="Cambria Math"/>
                      <w:color w:val="000000" w:themeColor="text1"/>
                      <w:shd w:val="clear" w:color="auto" w:fill="FFFFFF"/>
                      <w14:textFill>
                        <w14:solidFill>
                          <w14:schemeClr w14:val="tx1"/>
                        </w14:solidFill>
                      </w14:textFill>
                    </w:rPr>
                  </m:ctrlPr>
                </m:den>
              </m:f>
              <m:ctrlPr>
                <w:rPr>
                  <w:rFonts w:ascii="Cambria Math" w:hAnsi="Cambria Math"/>
                  <w:color w:val="000000" w:themeColor="text1"/>
                  <w:shd w:val="clear" w:color="auto" w:fill="FFFFFF"/>
                  <w14:textFill>
                    <w14:solidFill>
                      <w14:schemeClr w14:val="tx1"/>
                    </w14:solidFill>
                  </w14:textFill>
                </w:rPr>
              </m:ctrlPr>
            </m:e>
          </m:nary>
        </m:oMath>
      </m:oMathPara>
    </w:p>
    <w:p>
      <w:pPr>
        <w:spacing w:line="360" w:lineRule="auto"/>
        <w:jc w:val="both"/>
        <w:rPr>
          <w:rFonts w:ascii="Times New Roman" w:hAnsi="Times New Roman" w:eastAsiaTheme="minorEastAsia"/>
          <w:color w:val="000000" w:themeColor="text1"/>
          <w:kern w:val="0"/>
          <w:shd w:val="clear" w:color="auto" w:fill="FFFFFF"/>
          <w:lang w:eastAsia="zh-CN"/>
          <w14:textFill>
            <w14:solidFill>
              <w14:schemeClr w14:val="tx1"/>
            </w14:solidFill>
          </w14:textFill>
        </w:rPr>
      </w:pPr>
      <w:r>
        <w:rPr>
          <w:rFonts w:ascii="Times New Roman" w:hAnsi="Times New Roman"/>
          <w:color w:val="000000" w:themeColor="text1"/>
          <w14:textFill>
            <w14:solidFill>
              <w14:schemeClr w14:val="tx1"/>
            </w14:solidFill>
          </w14:textFill>
        </w:rPr>
        <w:t xml:space="preserve">Where </w:t>
      </w:r>
      <m:oMath>
        <m:sSub>
          <m:sSubPr>
            <m:ctrlPr>
              <w:rPr>
                <w:rFonts w:ascii="Cambria Math" w:hAnsi="Cambria Math"/>
                <w:color w:val="000000" w:themeColor="text1"/>
                <w:shd w:val="clear" w:color="auto" w:fill="FFFFFF"/>
                <w14:textFill>
                  <w14:solidFill>
                    <w14:schemeClr w14:val="tx1"/>
                  </w14:solidFill>
                </w14:textFill>
              </w:rPr>
            </m:ctrlPr>
          </m:sSubPr>
          <m:e>
            <m:r>
              <m:rPr>
                <m:sty m:val="p"/>
              </m:rPr>
              <w:rPr>
                <w:rFonts w:ascii="Cambria Math" w:hAnsi="Cambria Math"/>
                <w:color w:val="000000" w:themeColor="text1"/>
                <w:shd w:val="clear" w:color="auto" w:fill="FFFFFF"/>
                <w14:textFill>
                  <w14:solidFill>
                    <w14:schemeClr w14:val="tx1"/>
                  </w14:solidFill>
                </w14:textFill>
              </w:rPr>
              <m:t>Y</m:t>
            </m:r>
            <m:ctrlPr>
              <w:rPr>
                <w:rFonts w:ascii="Cambria Math" w:hAnsi="Cambria Math"/>
                <w:color w:val="000000" w:themeColor="text1"/>
                <w:shd w:val="clear" w:color="auto" w:fill="FFFFFF"/>
                <w14:textFill>
                  <w14:solidFill>
                    <w14:schemeClr w14:val="tx1"/>
                  </w14:solidFill>
                </w14:textFill>
              </w:rPr>
            </m:ctrlPr>
          </m:e>
          <m:sub>
            <m:r>
              <m:rPr>
                <m:sty m:val="p"/>
              </m:rPr>
              <w:rPr>
                <w:rFonts w:ascii="Cambria Math" w:hAnsi="Cambria Math"/>
                <w:color w:val="000000" w:themeColor="text1"/>
                <w:shd w:val="clear" w:color="auto" w:fill="FFFFFF"/>
                <w14:textFill>
                  <w14:solidFill>
                    <w14:schemeClr w14:val="tx1"/>
                  </w14:solidFill>
                </w14:textFill>
              </w:rPr>
              <m:t>k</m:t>
            </m:r>
            <m:ctrlPr>
              <w:rPr>
                <w:rFonts w:ascii="Cambria Math" w:hAnsi="Cambria Math"/>
                <w:color w:val="000000" w:themeColor="text1"/>
                <w:shd w:val="clear" w:color="auto" w:fill="FFFFFF"/>
                <w14:textFill>
                  <w14:solidFill>
                    <w14:schemeClr w14:val="tx1"/>
                  </w14:solidFill>
                </w14:textFill>
              </w:rPr>
            </m:ctrlPr>
          </m:sub>
        </m:sSub>
      </m:oMath>
      <w:r>
        <w:rPr>
          <w:rFonts w:ascii="Times New Roman" w:hAnsi="Times New Roman"/>
          <w:color w:val="000000" w:themeColor="text1"/>
          <w:shd w:val="clear" w:color="auto" w:fill="FFFFFF"/>
          <w14:textFill>
            <w14:solidFill>
              <w14:schemeClr w14:val="tx1"/>
            </w14:solidFill>
          </w14:textFill>
        </w:rPr>
        <w:t xml:space="preserve"> is the observed </w:t>
      </w:r>
      <w:r>
        <w:rPr>
          <w:rFonts w:ascii="Times New Roman" w:hAnsi="Times New Roman"/>
          <w:color w:val="000000" w:themeColor="text1"/>
          <w14:textFill>
            <w14:solidFill>
              <w14:schemeClr w14:val="tx1"/>
            </w14:solidFill>
          </w14:textFill>
        </w:rPr>
        <w:t>averaged</w:t>
      </w:r>
      <w:r>
        <w:rPr>
          <w:rFonts w:ascii="Times New Roman" w:hAnsi="Times New Roman"/>
          <w:color w:val="000000" w:themeColor="text1"/>
          <w:shd w:val="clear" w:color="auto" w:fill="FFFFFF"/>
          <w14:textFill>
            <w14:solidFill>
              <w14:schemeClr w14:val="tx1"/>
            </w14:solidFill>
          </w14:textFill>
        </w:rPr>
        <w:t xml:space="preserve"> count for cluster </w:t>
      </w:r>
      <m:oMath>
        <m:r>
          <m:rPr>
            <m:sty m:val="p"/>
          </m:rPr>
          <w:rPr>
            <w:rFonts w:ascii="Cambria Math" w:hAnsi="Cambria Math"/>
            <w:color w:val="000000" w:themeColor="text1"/>
            <w14:textFill>
              <w14:solidFill>
                <w14:schemeClr w14:val="tx1"/>
              </w14:solidFill>
            </w14:textFill>
          </w:rPr>
          <m:t>k</m:t>
        </m:r>
      </m:oMath>
      <w:r>
        <w:rPr>
          <w:rFonts w:ascii="Times New Roman" w:hAnsi="Times New Roman"/>
          <w:color w:val="000000" w:themeColor="text1"/>
          <w:shd w:val="clear" w:color="auto" w:fill="FFFFFF"/>
          <w14:textFill>
            <w14:solidFill>
              <w14:schemeClr w14:val="tx1"/>
            </w14:solidFill>
          </w14:textFill>
        </w:rPr>
        <w:t xml:space="preserve"> and </w:t>
      </w:r>
      <m:oMath>
        <m:sSub>
          <m:sSubPr>
            <m:ctrlPr>
              <w:rPr>
                <w:rFonts w:ascii="Cambria Math" w:hAnsi="Cambria Math"/>
                <w:color w:val="000000" w:themeColor="text1"/>
                <w:shd w:val="clear" w:color="auto" w:fill="FFFFFF"/>
                <w14:textFill>
                  <w14:solidFill>
                    <w14:schemeClr w14:val="tx1"/>
                  </w14:solidFill>
                </w14:textFill>
              </w:rPr>
            </m:ctrlPr>
          </m:sSubPr>
          <m:e>
            <m:r>
              <m:rPr>
                <m:sty m:val="p"/>
              </m:rPr>
              <w:rPr>
                <w:rFonts w:ascii="Cambria Math" w:hAnsi="Cambria Math"/>
                <w:color w:val="000000" w:themeColor="text1"/>
                <w:shd w:val="clear" w:color="auto" w:fill="FFFFFF"/>
                <w14:textFill>
                  <w14:solidFill>
                    <w14:schemeClr w14:val="tx1"/>
                  </w14:solidFill>
                </w14:textFill>
              </w:rPr>
              <m:t>E</m:t>
            </m:r>
            <m:ctrlPr>
              <w:rPr>
                <w:rFonts w:ascii="Cambria Math" w:hAnsi="Cambria Math"/>
                <w:color w:val="000000" w:themeColor="text1"/>
                <w:shd w:val="clear" w:color="auto" w:fill="FFFFFF"/>
                <w14:textFill>
                  <w14:solidFill>
                    <w14:schemeClr w14:val="tx1"/>
                  </w14:solidFill>
                </w14:textFill>
              </w:rPr>
            </m:ctrlPr>
          </m:e>
          <m:sub>
            <m:r>
              <m:rPr>
                <m:sty m:val="p"/>
              </m:rPr>
              <w:rPr>
                <w:rFonts w:ascii="Cambria Math" w:hAnsi="Cambria Math"/>
                <w:color w:val="000000" w:themeColor="text1"/>
                <w:shd w:val="clear" w:color="auto" w:fill="FFFFFF"/>
                <w14:textFill>
                  <w14:solidFill>
                    <w14:schemeClr w14:val="tx1"/>
                  </w14:solidFill>
                </w14:textFill>
              </w:rPr>
              <m:t>k</m:t>
            </m:r>
            <m:ctrlPr>
              <w:rPr>
                <w:rFonts w:ascii="Cambria Math" w:hAnsi="Cambria Math"/>
                <w:color w:val="000000" w:themeColor="text1"/>
                <w:shd w:val="clear" w:color="auto" w:fill="FFFFFF"/>
                <w14:textFill>
                  <w14:solidFill>
                    <w14:schemeClr w14:val="tx1"/>
                  </w14:solidFill>
                </w14:textFill>
              </w:rPr>
            </m:ctrlPr>
          </m:sub>
        </m:sSub>
      </m:oMath>
      <w:r>
        <w:rPr>
          <w:rFonts w:ascii="Times New Roman" w:hAnsi="Times New Roman"/>
          <w:color w:val="000000" w:themeColor="text1"/>
          <w:shd w:val="clear" w:color="auto" w:fill="FFFFFF"/>
          <w14:textFill>
            <w14:solidFill>
              <w14:schemeClr w14:val="tx1"/>
            </w14:solidFill>
          </w14:textFill>
        </w:rPr>
        <w:t xml:space="preserve"> is the expected count for cluster </w:t>
      </w:r>
      <m:oMath>
        <m:r>
          <m:rPr>
            <m:sty m:val="p"/>
          </m:rPr>
          <w:rPr>
            <w:rFonts w:ascii="Cambria Math" w:hAnsi="Cambria Math"/>
            <w:color w:val="000000" w:themeColor="text1"/>
            <w14:textFill>
              <w14:solidFill>
                <w14:schemeClr w14:val="tx1"/>
              </w14:solidFill>
            </w14:textFill>
          </w:rPr>
          <m:t>k</m:t>
        </m:r>
      </m:oMath>
      <w:r>
        <w:rPr>
          <w:rFonts w:ascii="Times New Roman" w:hAnsi="Times New Roman"/>
          <w:color w:val="000000" w:themeColor="text1"/>
          <w:shd w:val="clear" w:color="auto" w:fill="FFFFFF"/>
          <w14:textFill>
            <w14:solidFill>
              <w14:schemeClr w14:val="tx1"/>
            </w14:solidFill>
          </w14:textFill>
        </w:rPr>
        <w:t xml:space="preserve">. The expected frequency is calculated by: </w:t>
      </w:r>
      <m:oMath>
        <m:sSub>
          <m:sSubPr>
            <m:ctrlPr>
              <w:rPr>
                <w:rFonts w:ascii="Cambria Math" w:hAnsi="Cambria Math" w:eastAsia="仿宋"/>
                <w:color w:val="000000" w:themeColor="text1"/>
                <w:shd w:val="clear" w:color="auto" w:fill="FFFFFF"/>
                <w14:textFill>
                  <w14:solidFill>
                    <w14:schemeClr w14:val="tx1"/>
                  </w14:solidFill>
                </w14:textFill>
              </w:rPr>
            </m:ctrlPr>
          </m:sSubPr>
          <m:e>
            <m:r>
              <m:rPr>
                <m:sty m:val="p"/>
              </m:rPr>
              <w:rPr>
                <w:rFonts w:ascii="Cambria Math" w:hAnsi="Cambria Math" w:eastAsia="仿宋"/>
                <w:color w:val="000000" w:themeColor="text1"/>
                <w:shd w:val="clear" w:color="auto" w:fill="FFFFFF"/>
                <w14:textFill>
                  <w14:solidFill>
                    <w14:schemeClr w14:val="tx1"/>
                  </w14:solidFill>
                </w14:textFill>
              </w:rPr>
              <m:t>E</m:t>
            </m:r>
            <m:ctrlPr>
              <w:rPr>
                <w:rFonts w:ascii="Cambria Math" w:hAnsi="Cambria Math" w:eastAsia="仿宋"/>
                <w:color w:val="000000" w:themeColor="text1"/>
                <w:shd w:val="clear" w:color="auto" w:fill="FFFFFF"/>
                <w14:textFill>
                  <w14:solidFill>
                    <w14:schemeClr w14:val="tx1"/>
                  </w14:solidFill>
                </w14:textFill>
              </w:rPr>
            </m:ctrlPr>
          </m:e>
          <m:sub>
            <m:r>
              <m:rPr>
                <m:sty m:val="p"/>
              </m:rPr>
              <w:rPr>
                <w:rFonts w:ascii="Cambria Math" w:hAnsi="Cambria Math" w:eastAsia="仿宋"/>
                <w:color w:val="000000" w:themeColor="text1"/>
                <w:shd w:val="clear" w:color="auto" w:fill="FFFFFF"/>
                <w14:textFill>
                  <w14:solidFill>
                    <w14:schemeClr w14:val="tx1"/>
                  </w14:solidFill>
                </w14:textFill>
              </w:rPr>
              <m:t>ik</m:t>
            </m:r>
            <m:ctrlPr>
              <w:rPr>
                <w:rFonts w:ascii="Cambria Math" w:hAnsi="Cambria Math" w:eastAsia="仿宋"/>
                <w:color w:val="000000" w:themeColor="text1"/>
                <w:shd w:val="clear" w:color="auto" w:fill="FFFFFF"/>
                <w14:textFill>
                  <w14:solidFill>
                    <w14:schemeClr w14:val="tx1"/>
                  </w14:solidFill>
                </w14:textFill>
              </w:rPr>
            </m:ctrlPr>
          </m:sub>
        </m:sSub>
        <m:r>
          <w:rPr>
            <w:rFonts w:ascii="Cambria Math" w:hAnsi="Cambria Math" w:eastAsia="仿宋"/>
            <w:color w:val="000000" w:themeColor="text1"/>
            <w:shd w:val="clear" w:color="auto" w:fill="FFFFFF"/>
            <w14:textFill>
              <w14:solidFill>
                <w14:schemeClr w14:val="tx1"/>
              </w14:solidFill>
            </w14:textFill>
          </w:rPr>
          <m:t>=</m:t>
        </m:r>
        <m:nary>
          <m:naryPr>
            <m:chr m:val="∑"/>
            <m:limLoc m:val="undOvr"/>
            <m:subHide m:val="1"/>
            <m:supHide m:val="1"/>
            <m:ctrlPr>
              <w:rPr>
                <w:rFonts w:ascii="Cambria Math" w:hAnsi="Cambria Math" w:eastAsia="仿宋"/>
                <w:i/>
                <w:color w:val="000000" w:themeColor="text1"/>
                <w:kern w:val="0"/>
                <w:shd w:val="clear" w:color="auto" w:fill="FFFFFF"/>
                <w:lang w:eastAsia="zh-CN"/>
                <w14:textFill>
                  <w14:solidFill>
                    <w14:schemeClr w14:val="tx1"/>
                  </w14:solidFill>
                </w14:textFill>
              </w:rPr>
            </m:ctrlPr>
          </m:naryPr>
          <m:sub>
            <m:ctrlPr>
              <w:rPr>
                <w:rFonts w:ascii="Cambria Math" w:hAnsi="Cambria Math" w:eastAsia="仿宋"/>
                <w:i/>
                <w:color w:val="000000" w:themeColor="text1"/>
                <w:kern w:val="0"/>
                <w:shd w:val="clear" w:color="auto" w:fill="FFFFFF"/>
                <w:lang w:eastAsia="zh-CN"/>
                <w14:textFill>
                  <w14:solidFill>
                    <w14:schemeClr w14:val="tx1"/>
                  </w14:solidFill>
                </w14:textFill>
              </w:rPr>
            </m:ctrlPr>
          </m:sub>
          <m:sup>
            <m:ctrlPr>
              <w:rPr>
                <w:rFonts w:ascii="Cambria Math" w:hAnsi="Cambria Math" w:eastAsia="仿宋"/>
                <w:i/>
                <w:color w:val="000000" w:themeColor="text1"/>
                <w:kern w:val="0"/>
                <w:shd w:val="clear" w:color="auto" w:fill="FFFFFF"/>
                <w:lang w:eastAsia="zh-CN"/>
                <w14:textFill>
                  <w14:solidFill>
                    <w14:schemeClr w14:val="tx1"/>
                  </w14:solidFill>
                </w14:textFill>
              </w:rPr>
            </m:ctrlPr>
          </m:sup>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p</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ij</m:t>
                </m:r>
                <m:ctrlPr>
                  <w:rPr>
                    <w:rFonts w:ascii="Cambria Math" w:hAnsi="Cambria Math"/>
                    <w:color w:val="000000" w:themeColor="text1"/>
                    <w14:textFill>
                      <w14:solidFill>
                        <w14:schemeClr w14:val="tx1"/>
                      </w14:solidFill>
                    </w14:textFill>
                  </w:rPr>
                </m:ctrlPr>
              </m:sub>
            </m:sSub>
            <m:ctrlPr>
              <w:rPr>
                <w:rFonts w:ascii="Cambria Math" w:hAnsi="Cambria Math" w:eastAsia="仿宋"/>
                <w:i/>
                <w:color w:val="000000" w:themeColor="text1"/>
                <w:kern w:val="0"/>
                <w:shd w:val="clear" w:color="auto" w:fill="FFFFFF"/>
                <w:lang w:eastAsia="zh-CN"/>
                <w14:textFill>
                  <w14:solidFill>
                    <w14:schemeClr w14:val="tx1"/>
                  </w14:solidFill>
                </w14:textFill>
              </w:rPr>
            </m:ctrlPr>
          </m:e>
        </m:nary>
      </m:oMath>
      <w:r>
        <w:rPr>
          <w:rFonts w:ascii="Times New Roman" w:hAnsi="Times New Roman"/>
          <w:color w:val="000000" w:themeColor="text1"/>
          <w:shd w:val="clear" w:color="auto" w:fill="FFFFFF"/>
          <w14:textFill>
            <w14:solidFill>
              <w14:schemeClr w14:val="tx1"/>
            </w14:solidFill>
          </w14:textFill>
        </w:rPr>
        <w:t>.</w:t>
      </w:r>
      <w:r>
        <w:rPr>
          <w:rFonts w:ascii="Times New Roman" w:hAnsi="Times New Roman" w:eastAsiaTheme="minorEastAsia"/>
          <w:color w:val="000000" w:themeColor="text1"/>
          <w:kern w:val="0"/>
          <w:shd w:val="clear" w:color="auto" w:fill="FFFFFF"/>
          <w:lang w:eastAsia="zh-CN"/>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We set a 1% FDR threshold (Benjamin-Hochberg method) to determine whether regions were significantly differentially accessible for each of cell clusters. For this analysis, only regions observed in at least one cell in a given cluster were tested.</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Trajectory analysis</w:t>
      </w:r>
    </w:p>
    <w:p>
      <w:pPr>
        <w:spacing w:line="360" w:lineRule="auto"/>
        <w:jc w:val="both"/>
        <w:rPr>
          <w:rFonts w:ascii="Times New Roman" w:hAnsi="Times New Roman"/>
          <w:color w:val="000000" w:themeColor="text1"/>
          <w14:textFill>
            <w14:solidFill>
              <w14:schemeClr w14:val="tx1"/>
            </w14:solidFill>
          </w14:textFill>
        </w:rPr>
      </w:pPr>
      <w:bookmarkStart w:id="147" w:name="OLE_LINK14"/>
      <w:bookmarkStart w:id="148" w:name="OLE_LINK25"/>
      <w:r>
        <w:rPr>
          <w:rFonts w:ascii="Times New Roman" w:hAnsi="Times New Roman"/>
          <w:color w:val="000000" w:themeColor="text1"/>
          <w14:textFill>
            <w14:solidFill>
              <w14:schemeClr w14:val="tx1"/>
            </w14:solidFill>
          </w14:textFill>
        </w:rPr>
        <w:t>We next developed a computational method that integrated reserved graph embedding (RGE)</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fldChar w:fldCharType="begin">
          <w:fldData xml:space="preserve">PEVuZE5vdGU+PENpdGU+PEF1dGhvcj5NYW88L0F1dGhvcj48WWVhcj4yMDE1PC9ZZWFyPjxSZWNO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PEVuZE5vdGU+PENpdGU+PEF1dGhvcj5NYW88L0F1dGhvcj48WWVhcj4yMDE1PC9ZZWFyPjxSZWNO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"_ENREF_53" \o "Mao, 2015 #2527" </w:instrText>
      </w:r>
      <w:r>
        <w:fldChar w:fldCharType="separate"/>
      </w:r>
      <w:r>
        <w:rPr>
          <w:rFonts w:ascii="Times New Roman" w:hAnsi="Times New Roman"/>
          <w:color w:val="000000" w:themeColor="text1"/>
          <w14:textFill>
            <w14:solidFill>
              <w14:schemeClr w14:val="tx1"/>
            </w14:solidFill>
          </w14:textFill>
        </w:rPr>
        <w:t>Mao et al., 2015</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"_ENREF_61" \o "Qi, 2017 #2528" </w:instrText>
      </w:r>
      <w:r>
        <w:fldChar w:fldCharType="separate"/>
      </w:r>
      <w:r>
        <w:rPr>
          <w:rFonts w:ascii="Times New Roman" w:hAnsi="Times New Roman"/>
          <w:color w:val="000000" w:themeColor="text1"/>
          <w14:textFill>
            <w14:solidFill>
              <w14:schemeClr w14:val="tx1"/>
            </w14:solidFill>
          </w14:textFill>
        </w:rPr>
        <w:t>Qi et al., 2017</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to predict the cell trajectory and encode the position of each cell within the branching structure of the trajectory. RGE simultaneously learns a principal graph that represents the cell trajectory, as well as a function that maps points on the trajectory (which is embedded in low dimensions) back to the original high-dimensional space. Here, we used RGE based on the lower dimensional space. In detail, we first project the cells into density space, in which cells sharing similar chromatin profiles were grouped into local density clouds. Second, we applied DDRTree, the default RGE technique </w:t>
      </w:r>
      <w:r>
        <w:rPr>
          <w:rFonts w:ascii="Times New Roman" w:hAnsi="Times New Roman"/>
          <w:color w:val="000000" w:themeColor="text1"/>
          <w14:textFill>
            <w14:solidFill>
              <w14:schemeClr w14:val="tx1"/>
            </w14:solidFill>
          </w14:textFill>
        </w:rPr>
        <w:fldChar w:fldCharType="begin">
          <w:fldData xml:space="preserve">PEVuZE5vdGU+PENpdGU+PEF1dGhvcj5NYW88L0F1dGhvcj48WWVhcj4yMDE1PC9ZZWFyPjxSZWNO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PEVuZE5vdGU+PENpdGU+PEF1dGhvcj5NYW88L0F1dGhvcj48WWVhcj4yMDE1PC9ZZWFyPjxSZWNO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"_ENREF_53" \o "Mao, 2015 #2527" </w:instrText>
      </w:r>
      <w:r>
        <w:fldChar w:fldCharType="separate"/>
      </w:r>
      <w:r>
        <w:rPr>
          <w:rFonts w:ascii="Times New Roman" w:hAnsi="Times New Roman"/>
          <w:color w:val="000000" w:themeColor="text1"/>
          <w14:textFill>
            <w14:solidFill>
              <w14:schemeClr w14:val="tx1"/>
            </w14:solidFill>
          </w14:textFill>
        </w:rPr>
        <w:t>Mao et al., 2015</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"_ENREF_63" \o "Qiu, 2017 #936" </w:instrText>
      </w:r>
      <w:r>
        <w:fldChar w:fldCharType="separate"/>
      </w:r>
      <w:r>
        <w:rPr>
          <w:rFonts w:ascii="Times New Roman" w:hAnsi="Times New Roman"/>
          <w:color w:val="000000" w:themeColor="text1"/>
          <w14:textFill>
            <w14:solidFill>
              <w14:schemeClr w14:val="tx1"/>
            </w14:solidFill>
          </w14:textFill>
        </w:rPr>
        <w:t>Qiu et al., 2017</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r>
        <w:fldChar w:fldCharType="begin"/>
      </w:r>
      <w:r>
        <w:instrText xml:space="preserve"> HYPERLINK \l "_ENREF_64" \o "Reid, 2016 #934" </w:instrText>
      </w:r>
      <w:r>
        <w:fldChar w:fldCharType="separate"/>
      </w:r>
      <w:r>
        <w:rPr>
          <w:rFonts w:ascii="Times New Roman" w:hAnsi="Times New Roman"/>
          <w:color w:val="000000" w:themeColor="text1"/>
          <w14:textFill>
            <w14:solidFill>
              <w14:schemeClr w14:val="tx1"/>
            </w14:solidFill>
          </w14:textFill>
        </w:rPr>
        <w:t>Reid and Wernisch, 2016</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to learn a latent point for each cell, along with a linear projection function:</w:t>
      </w:r>
    </w:p>
    <w:p>
      <w:pPr>
        <w:spacing w:line="360" w:lineRule="auto"/>
        <w:jc w:val="center"/>
        <w:rPr>
          <w:rFonts w:ascii="Times New Roman" w:hAnsi="Times New Roman"/>
          <w:color w:val="000000" w:themeColor="text1"/>
          <w14:textFill>
            <w14:solidFill>
              <w14:schemeClr w14:val="tx1"/>
            </w14:solidFill>
          </w14:textFill>
        </w:rPr>
      </w:pPr>
      <m:oMath>
        <m:r>
          <m:rPr>
            <m:sty m:val="p"/>
          </m:rPr>
          <w:rPr>
            <w:rFonts w:ascii="Cambria Math" w:hAnsi="Cambria Math"/>
            <w:color w:val="000000" w:themeColor="text1"/>
            <w14:textFill>
              <w14:solidFill>
                <w14:schemeClr w14:val="tx1"/>
              </w14:solidFill>
            </w14:textFill>
          </w:rPr>
          <m:t>f</m:t>
        </m:r>
        <m:d>
          <m:dPr>
            <m:ctrlPr>
              <w:rPr>
                <w:rFonts w:ascii="Cambria Math" w:hAnsi="Cambria Math"/>
                <w:color w:val="000000" w:themeColor="text1"/>
                <w14:textFill>
                  <w14:solidFill>
                    <w14:schemeClr w14:val="tx1"/>
                  </w14:solidFill>
                </w14:textFill>
              </w:rPr>
            </m:ctrlPr>
          </m:dPr>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z</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d>
        <m:r>
          <m:rPr>
            <m:sty m:val="p"/>
          </m:rPr>
          <w:rPr>
            <w:rFonts w:ascii="Cambria Math" w:hAnsi="Cambria Math"/>
            <w:color w:val="000000" w:themeColor="text1"/>
            <w14:textFill>
              <w14:solidFill>
                <w14:schemeClr w14:val="tx1"/>
              </w14:solidFill>
            </w14:textFill>
          </w:rPr>
          <m:t>=W</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z</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oMath>
      <w:r>
        <w:rPr>
          <w:rFonts w:ascii="Times New Roman" w:hAnsi="Times New Roman"/>
          <w:color w:val="000000" w:themeColor="text1"/>
          <w14:textFill>
            <w14:solidFill>
              <w14:schemeClr w14:val="tx1"/>
            </w14:solidFill>
          </w14:textFill>
        </w:rPr>
        <w:t>,</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where </w:t>
      </w:r>
      <m:oMath>
        <m:r>
          <m:rPr>
            <m:sty m:val="p"/>
          </m:rPr>
          <w:rPr>
            <w:rFonts w:ascii="Cambria Math" w:hAnsi="Cambria Math"/>
            <w:color w:val="000000" w:themeColor="text1"/>
            <w14:textFill>
              <w14:solidFill>
                <w14:schemeClr w14:val="tx1"/>
              </w14:solidFill>
            </w14:textFill>
          </w:rPr>
          <m:t>Ζ=</m:t>
        </m:r>
        <m:d>
          <m:dPr>
            <m:begChr m:val="{"/>
            <m:endChr m:val="}"/>
            <m:ctrlPr>
              <w:rPr>
                <w:rFonts w:ascii="Cambria Math" w:hAnsi="Cambria Math"/>
                <w:color w:val="000000" w:themeColor="text1"/>
                <w14:textFill>
                  <w14:solidFill>
                    <w14:schemeClr w14:val="tx1"/>
                  </w14:solidFill>
                </w14:textFill>
              </w:rPr>
            </m:ctrlPr>
          </m:dPr>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z</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1</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 ⋯,</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z</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N</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d>
      </m:oMath>
      <w:r>
        <w:rPr>
          <w:rFonts w:ascii="Times New Roman" w:hAnsi="Times New Roman"/>
          <w:color w:val="000000" w:themeColor="text1"/>
          <w14:textFill>
            <w14:solidFill>
              <w14:schemeClr w14:val="tx1"/>
            </w14:solidFill>
          </w14:textFill>
        </w:rPr>
        <w:t>, N is the number of cells and Z</w:t>
      </w:r>
      <w:r>
        <w:rPr>
          <w:rFonts w:ascii="Times New Roman" w:hAnsi="Times New Roman"/>
          <w:color w:val="000000" w:themeColor="text1"/>
          <w:vertAlign w:val="subscript"/>
          <w14:textFill>
            <w14:solidFill>
              <w14:schemeClr w14:val="tx1"/>
            </w14:solidFill>
          </w14:textFill>
        </w:rPr>
        <w:t>i</w:t>
      </w:r>
      <w:r>
        <w:rPr>
          <w:rFonts w:ascii="Times New Roman" w:hAnsi="Times New Roman"/>
          <w:color w:val="000000" w:themeColor="text1"/>
          <w14:textFill>
            <w14:solidFill>
              <w14:schemeClr w14:val="tx1"/>
            </w14:solidFill>
          </w14:textFill>
        </w:rPr>
        <w:t xml:space="preserve"> is the coordinate vector of cell i in trajectory space. </w:t>
      </w:r>
      <m:oMath>
        <m:r>
          <m:rPr>
            <m:sty m:val="p"/>
          </m:rPr>
          <w:rPr>
            <w:rFonts w:ascii="Cambria Math" w:hAnsi="Cambria Math"/>
            <w:color w:val="000000" w:themeColor="text1"/>
            <w14:textFill>
              <w14:solidFill>
                <w14:schemeClr w14:val="tx1"/>
              </w14:solidFill>
            </w14:textFill>
          </w:rPr>
          <m:t>W=</m:t>
        </m:r>
        <m:d>
          <m:dPr>
            <m:begChr m:val="["/>
            <m:endChr m:val="]"/>
            <m:ctrlPr>
              <w:rPr>
                <w:rFonts w:ascii="Cambria Math" w:hAnsi="Cambria Math"/>
                <w:color w:val="000000" w:themeColor="text1"/>
                <w14:textFill>
                  <w14:solidFill>
                    <w14:schemeClr w14:val="tx1"/>
                  </w14:solidFill>
                </w14:textFill>
              </w:rPr>
            </m:ctrlPr>
          </m:dPr>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w</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1</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 ⋯,</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w</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d</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d>
        <m:r>
          <m:rPr>
            <m:sty m:val="p"/>
          </m:rPr>
          <w:rPr>
            <w:rFonts w:ascii="Cambria Math" w:hAnsi="Cambria Math"/>
            <w:color w:val="000000" w:themeColor="text1"/>
            <w14:textFill>
              <w14:solidFill>
                <w14:schemeClr w14:val="tx1"/>
              </w14:solidFill>
            </w14:textFill>
          </w:rPr>
          <m:t>∈</m:t>
        </m:r>
        <m:sSup>
          <m:sSupPr>
            <m:ctrlPr>
              <w:rPr>
                <w:rFonts w:ascii="Cambria Math" w:hAnsi="Cambria Math"/>
                <w:color w:val="000000" w:themeColor="text1"/>
                <w14:textFill>
                  <w14:solidFill>
                    <w14:schemeClr w14:val="tx1"/>
                  </w14:solidFill>
                </w14:textFill>
              </w:rPr>
            </m:ctrlPr>
          </m:sSupPr>
          <m:e>
            <m:r>
              <m:rPr>
                <m:sty m:val="p"/>
              </m:rP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D×d</m:t>
            </m:r>
            <m:ctrlPr>
              <w:rPr>
                <w:rFonts w:ascii="Cambria Math" w:hAnsi="Cambria Math"/>
                <w:color w:val="000000" w:themeColor="text1"/>
                <w14:textFill>
                  <w14:solidFill>
                    <w14:schemeClr w14:val="tx1"/>
                  </w14:solidFill>
                </w14:textFill>
              </w:rPr>
            </m:ctrlPr>
          </m:sup>
        </m:sSup>
      </m:oMath>
      <w:r>
        <w:rPr>
          <w:rFonts w:ascii="Times New Roman" w:hAnsi="Times New Roman"/>
          <w:color w:val="000000" w:themeColor="text1"/>
          <w14:textFill>
            <w14:solidFill>
              <w14:schemeClr w14:val="tx1"/>
            </w14:solidFill>
          </w14:textFill>
        </w:rPr>
        <w:t xml:space="preserve"> is a matrix with columns that form</w:t>
      </w:r>
      <w:r>
        <w:rPr>
          <w:rFonts w:hint="eastAsia" w:ascii="Times New Roman" w:hAnsi="Times New Roman"/>
          <w:color w:val="000000" w:themeColor="text1"/>
          <w14:textFill>
            <w14:solidFill>
              <w14:schemeClr w14:val="tx1"/>
            </w14:solidFill>
          </w14:textFill>
        </w:rPr>
        <w:t>s</w:t>
      </w:r>
      <w:r>
        <w:rPr>
          <w:rFonts w:ascii="Times New Roman" w:hAnsi="Times New Roman"/>
          <w:color w:val="000000" w:themeColor="text1"/>
          <w14:textFill>
            <w14:solidFill>
              <w14:schemeClr w14:val="tx1"/>
            </w14:solidFill>
          </w14:textFill>
        </w:rPr>
        <w:t xml:space="preserve"> an orthogonal basis </w:t>
      </w:r>
      <m:oMath>
        <m:d>
          <m:dPr>
            <m:begChr m:val="{"/>
            <m:endChr m:val="}"/>
            <m:ctrlPr>
              <w:rPr>
                <w:rFonts w:ascii="Cambria Math" w:hAnsi="Cambria Math"/>
                <w:color w:val="000000" w:themeColor="text1"/>
                <w14:textFill>
                  <w14:solidFill>
                    <w14:schemeClr w14:val="tx1"/>
                  </w14:solidFill>
                </w14:textFill>
              </w:rPr>
            </m:ctrlPr>
          </m:dPr>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w</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1</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 ⋯</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,w</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d</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d>
      </m:oMath>
      <w:r>
        <w:rPr>
          <w:rFonts w:ascii="Times New Roman" w:hAnsi="Times New Roman"/>
          <w:color w:val="000000" w:themeColor="text1"/>
          <w14:textFill>
            <w14:solidFill>
              <w14:schemeClr w14:val="tx1"/>
            </w14:solidFill>
          </w14:textFill>
        </w:rPr>
        <w:t xml:space="preserve"> (D is the dimension of density space calculated by tSNE, D=5; and d is the dimension of latent </w:t>
      </w:r>
      <w:bookmarkStart w:id="149" w:name="OLE_LINK10"/>
      <w:bookmarkStart w:id="150" w:name="OLE_LINK9"/>
      <w:r>
        <w:rPr>
          <w:rFonts w:ascii="Times New Roman" w:hAnsi="Times New Roman"/>
          <w:color w:val="000000" w:themeColor="text1"/>
          <w14:textFill>
            <w14:solidFill>
              <w14:schemeClr w14:val="tx1"/>
            </w14:solidFill>
          </w14:textFill>
        </w:rPr>
        <w:t xml:space="preserve">space </w:t>
      </w:r>
      <w:bookmarkEnd w:id="149"/>
      <w:bookmarkEnd w:id="150"/>
      <w:r>
        <w:rPr>
          <w:rFonts w:ascii="Times New Roman" w:hAnsi="Times New Roman"/>
          <w:color w:val="000000" w:themeColor="text1"/>
          <w14:textFill>
            <w14:solidFill>
              <w14:schemeClr w14:val="tx1"/>
            </w14:solidFill>
          </w14:textFill>
        </w:rPr>
        <w:t xml:space="preserve">to represent structure of  trajectory, d=3), that maps the intrinsic space </w:t>
      </w:r>
      <m:oMath>
        <m:r>
          <m:rPr>
            <m:sty m:val="p"/>
          </m:rPr>
          <w:rPr>
            <w:rFonts w:ascii="Cambria Math" w:hAnsi="Cambria Math"/>
            <w:color w:val="000000" w:themeColor="text1"/>
            <w14:textFill>
              <w14:solidFill>
                <w14:schemeClr w14:val="tx1"/>
              </w14:solidFill>
            </w14:textFill>
          </w:rPr>
          <m:t>Ζ</m:t>
        </m:r>
      </m:oMath>
      <w:r>
        <w:rPr>
          <w:rFonts w:ascii="Times New Roman" w:hAnsi="Times New Roman"/>
          <w:color w:val="000000" w:themeColor="text1"/>
          <w14:textFill>
            <w14:solidFill>
              <w14:schemeClr w14:val="tx1"/>
            </w14:solidFill>
          </w14:textFill>
        </w:rPr>
        <w:t xml:space="preserve"> to the 5D density space. DDRTree simultaneously learns a graph on a second set of latent points </w:t>
      </w:r>
      <m:oMath>
        <m:r>
          <m:rPr>
            <m:sty m:val="p"/>
          </m:rPr>
          <w:rPr>
            <w:rFonts w:ascii="Cambria Math" w:hAnsi="Cambria Math"/>
            <w:color w:val="000000" w:themeColor="text1"/>
            <w14:textFill>
              <w14:solidFill>
                <w14:schemeClr w14:val="tx1"/>
              </w14:solidFill>
            </w14:textFill>
          </w:rPr>
          <m:t>У=</m:t>
        </m:r>
        <m:sSubSup>
          <m:sSubSupPr>
            <m:ctrlPr>
              <w:rPr>
                <w:rFonts w:ascii="Cambria Math" w:hAnsi="Cambria Math"/>
                <w:color w:val="000000" w:themeColor="text1"/>
                <w14:textFill>
                  <w14:solidFill>
                    <w14:schemeClr w14:val="tx1"/>
                  </w14:solidFill>
                </w14:textFill>
              </w:rPr>
            </m:ctrlPr>
          </m:sSubSupPr>
          <m:e>
            <m:d>
              <m:dPr>
                <m:begChr m:val="{"/>
                <m:endChr m:val="}"/>
                <m:ctrlPr>
                  <w:rPr>
                    <w:rFonts w:ascii="Cambria Math" w:hAnsi="Cambria Math"/>
                    <w:color w:val="000000" w:themeColor="text1"/>
                    <w14:textFill>
                      <w14:solidFill>
                        <w14:schemeClr w14:val="tx1"/>
                      </w14:solidFill>
                    </w14:textFill>
                  </w:rPr>
                </m:ctrlPr>
              </m:dPr>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y</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k</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k=1</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K</m:t>
            </m:r>
            <m:ctrlPr>
              <w:rPr>
                <w:rFonts w:ascii="Cambria Math" w:hAnsi="Cambria Math"/>
                <w:color w:val="000000" w:themeColor="text1"/>
                <w14:textFill>
                  <w14:solidFill>
                    <w14:schemeClr w14:val="tx1"/>
                  </w14:solidFill>
                </w14:textFill>
              </w:rPr>
            </m:ctrlPr>
          </m:sup>
        </m:sSubSup>
      </m:oMath>
      <w:r>
        <w:rPr>
          <w:rFonts w:ascii="Times New Roman" w:hAnsi="Times New Roman"/>
          <w:color w:val="000000" w:themeColor="text1"/>
          <w14:textFill>
            <w14:solidFill>
              <w14:schemeClr w14:val="tx1"/>
            </w14:solidFill>
          </w14:textFill>
        </w:rPr>
        <w:t xml:space="preserve">. These points are treated as the centroids of </w:t>
      </w:r>
      <m:oMath>
        <m:sSubSup>
          <m:sSubSupPr>
            <m:ctrlPr>
              <w:rPr>
                <w:rFonts w:ascii="Cambria Math" w:hAnsi="Cambria Math"/>
                <w:color w:val="000000" w:themeColor="text1"/>
                <w14:textFill>
                  <w14:solidFill>
                    <w14:schemeClr w14:val="tx1"/>
                  </w14:solidFill>
                </w14:textFill>
              </w:rPr>
            </m:ctrlPr>
          </m:sSubSupPr>
          <m:e>
            <m:d>
              <m:dPr>
                <m:begChr m:val="{"/>
                <m:endChr m:val="}"/>
                <m:ctrlPr>
                  <w:rPr>
                    <w:rFonts w:ascii="Cambria Math" w:hAnsi="Cambria Math"/>
                    <w:color w:val="000000" w:themeColor="text1"/>
                    <w14:textFill>
                      <w14:solidFill>
                        <w14:schemeClr w14:val="tx1"/>
                      </w14:solidFill>
                    </w14:textFill>
                  </w:rPr>
                </m:ctrlPr>
              </m:dPr>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z</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i=1</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N</m:t>
            </m:r>
            <m:ctrlPr>
              <w:rPr>
                <w:rFonts w:ascii="Cambria Math" w:hAnsi="Cambria Math"/>
                <w:color w:val="000000" w:themeColor="text1"/>
                <w14:textFill>
                  <w14:solidFill>
                    <w14:schemeClr w14:val="tx1"/>
                  </w14:solidFill>
                </w14:textFill>
              </w:rPr>
            </m:ctrlPr>
          </m:sup>
        </m:sSubSup>
      </m:oMath>
      <w:r>
        <w:rPr>
          <w:rFonts w:ascii="Times New Roman" w:hAnsi="Times New Roman"/>
          <w:color w:val="000000" w:themeColor="text1"/>
          <w14:textFill>
            <w14:solidFill>
              <w14:schemeClr w14:val="tx1"/>
            </w14:solidFill>
          </w14:textFill>
        </w:rPr>
        <w:t xml:space="preserve">, where </w:t>
      </w:r>
      <m:oMath>
        <m:r>
          <m:rPr>
            <m:sty m:val="p"/>
          </m:rPr>
          <w:rPr>
            <w:rFonts w:ascii="Cambria Math" w:hAnsi="Cambria Math"/>
            <w:color w:val="000000" w:themeColor="text1"/>
            <w14:textFill>
              <w14:solidFill>
                <w14:schemeClr w14:val="tx1"/>
              </w14:solidFill>
            </w14:textFill>
          </w:rPr>
          <m:t>K≤N</m:t>
        </m:r>
      </m:oMath>
      <w:r>
        <w:rPr>
          <w:rFonts w:ascii="Times New Roman" w:hAnsi="Times New Roman"/>
          <w:color w:val="000000" w:themeColor="text1"/>
          <w14:textFill>
            <w14:solidFill>
              <w14:schemeClr w14:val="tx1"/>
            </w14:solidFill>
          </w14:textFill>
        </w:rPr>
        <w:t xml:space="preserve"> and the principal graph is the spanning tree of those centroids. This scheme works by optimizing</w:t>
      </w:r>
    </w:p>
    <w:p>
      <w:pPr>
        <w:spacing w:line="360" w:lineRule="auto"/>
        <w:jc w:val="both"/>
        <w:rPr>
          <w:rFonts w:ascii="Times New Roman" w:hAnsi="Times New Roman"/>
          <w:color w:val="000000" w:themeColor="text1"/>
          <w14:textFill>
            <w14:solidFill>
              <w14:schemeClr w14:val="tx1"/>
            </w14:solidFill>
          </w14:textFill>
        </w:rPr>
      </w:pPr>
      <m:oMathPara>
        <m:oMath>
          <m:func>
            <m:funcPr>
              <m:ctrlPr>
                <w:rPr>
                  <w:rFonts w:ascii="Cambria Math" w:hAnsi="Cambria Math"/>
                  <w:color w:val="000000" w:themeColor="text1"/>
                  <w14:textFill>
                    <w14:solidFill>
                      <w14:schemeClr w14:val="tx1"/>
                    </w14:solidFill>
                  </w14:textFill>
                </w:rPr>
              </m:ctrlPr>
            </m:funcPr>
            <m:fName>
              <m:limLow>
                <m:limLowPr>
                  <m:ctrlPr>
                    <w:rPr>
                      <w:rFonts w:ascii="Cambria Math" w:hAnsi="Cambria Math"/>
                      <w:color w:val="000000" w:themeColor="text1"/>
                      <w14:textFill>
                        <w14:solidFill>
                          <w14:schemeClr w14:val="tx1"/>
                        </w14:solidFill>
                      </w14:textFill>
                    </w:rPr>
                  </m:ctrlPr>
                </m:limLowPr>
                <m:e>
                  <m:r>
                    <m:rPr>
                      <m:sty m:val="p"/>
                    </m:rPr>
                    <w:rPr>
                      <w:rFonts w:ascii="Cambria Math" w:hAnsi="Cambria Math"/>
                      <w:color w:val="000000" w:themeColor="text1"/>
                      <w14:textFill>
                        <w14:solidFill>
                          <w14:schemeClr w14:val="tx1"/>
                        </w14:solidFill>
                      </w14:textFill>
                    </w:rPr>
                    <m:t>min</m:t>
                  </m:r>
                  <m:ctrlPr>
                    <w:rPr>
                      <w:rFonts w:ascii="Cambria Math" w:hAnsi="Cambria Math"/>
                      <w:color w:val="000000" w:themeColor="text1"/>
                      <w14:textFill>
                        <w14:solidFill>
                          <w14:schemeClr w14:val="tx1"/>
                        </w14:solidFill>
                      </w14:textFill>
                    </w:rPr>
                  </m:ctrlPr>
                </m:e>
                <m:lim>
                  <m:r>
                    <m:rPr>
                      <m:sty m:val="p"/>
                    </m:rPr>
                    <w:rPr>
                      <w:rFonts w:ascii="Cambria Math" w:hAnsi="Cambria Math"/>
                      <w:color w:val="000000" w:themeColor="text1"/>
                      <w14:textFill>
                        <w14:solidFill>
                          <w14:schemeClr w14:val="tx1"/>
                        </w14:solidFill>
                      </w14:textFill>
                    </w:rPr>
                    <m:t>W,  B, R,У,Z</m:t>
                  </m:r>
                  <m:ctrlPr>
                    <w:rPr>
                      <w:rFonts w:ascii="Cambria Math" w:hAnsi="Cambria Math"/>
                      <w:color w:val="000000" w:themeColor="text1"/>
                      <w14:textFill>
                        <w14:solidFill>
                          <w14:schemeClr w14:val="tx1"/>
                        </w14:solidFill>
                      </w14:textFill>
                    </w:rPr>
                  </m:ctrlPr>
                </m:lim>
              </m:limLow>
              <m:ctrlPr>
                <w:rPr>
                  <w:rFonts w:ascii="Cambria Math" w:hAnsi="Cambria Math"/>
                  <w:color w:val="000000" w:themeColor="text1"/>
                  <w14:textFill>
                    <w14:solidFill>
                      <w14:schemeClr w14:val="tx1"/>
                    </w14:solidFill>
                  </w14:textFill>
                </w:rPr>
              </m:ctrlPr>
            </m:fName>
            <m:e>
              <m:nary>
                <m:naryPr>
                  <m:chr m:val="∑"/>
                  <m:limLoc m:val="undOvr"/>
                  <m:ctrlPr>
                    <w:rPr>
                      <w:rFonts w:ascii="Cambria Math" w:hAnsi="Cambria Math"/>
                      <w:color w:val="000000" w:themeColor="text1"/>
                      <w14:textFill>
                        <w14:solidFill>
                          <w14:schemeClr w14:val="tx1"/>
                        </w14:solidFill>
                      </w14:textFill>
                    </w:rPr>
                  </m:ctrlPr>
                </m:naryPr>
                <m:sub>
                  <m:r>
                    <m:rPr>
                      <m:sty m:val="p"/>
                    </m:rPr>
                    <w:rPr>
                      <w:rFonts w:ascii="Cambria Math" w:hAnsi="Cambria Math"/>
                      <w:color w:val="000000" w:themeColor="text1"/>
                      <w14:textFill>
                        <w14:solidFill>
                          <w14:schemeClr w14:val="tx1"/>
                        </w14:solidFill>
                      </w14:textFill>
                    </w:rPr>
                    <m:t>i=1</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N</m:t>
                  </m:r>
                  <m:ctrlPr>
                    <w:rPr>
                      <w:rFonts w:ascii="Cambria Math" w:hAnsi="Cambria Math"/>
                      <w:color w:val="000000" w:themeColor="text1"/>
                      <w14:textFill>
                        <w14:solidFill>
                          <w14:schemeClr w14:val="tx1"/>
                        </w14:solidFill>
                      </w14:textFill>
                    </w:rPr>
                  </m:ctrlPr>
                </m:sup>
                <m:e>
                  <m:d>
                    <m:dPr>
                      <m:begChr m:val="‖"/>
                      <m:endChr m:val=""/>
                      <m:ctrlPr>
                        <w:rPr>
                          <w:rFonts w:ascii="Cambria Math" w:hAnsi="Cambria Math"/>
                          <w:color w:val="000000" w:themeColor="text1"/>
                          <w14:textFill>
                            <w14:solidFill>
                              <w14:schemeClr w14:val="tx1"/>
                            </w14:solidFill>
                          </w14:textFill>
                        </w:rPr>
                      </m:ctrlPr>
                    </m:dPr>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x</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e>
              </m:nary>
              <m:ctrlPr>
                <w:rPr>
                  <w:rFonts w:ascii="Cambria Math" w:hAnsi="Cambria Math"/>
                  <w:color w:val="000000" w:themeColor="text1"/>
                  <w14:textFill>
                    <w14:solidFill>
                      <w14:schemeClr w14:val="tx1"/>
                    </w14:solidFill>
                  </w14:textFill>
                </w:rPr>
              </m:ctrlPr>
            </m:e>
          </m:func>
          <m:sSup>
            <m:sSupPr>
              <m:ctrlPr>
                <w:rPr>
                  <w:rFonts w:ascii="Cambria Math" w:hAnsi="Cambria Math"/>
                  <w:color w:val="000000" w:themeColor="text1"/>
                  <w14:textFill>
                    <w14:solidFill>
                      <w14:schemeClr w14:val="tx1"/>
                    </w14:solidFill>
                  </w14:textFill>
                </w:rPr>
              </m:ctrlPr>
            </m:sSupPr>
            <m:e>
              <m:d>
                <m:dPr>
                  <m:begChr m:val=""/>
                  <m:endChr m:val="‖"/>
                  <m:ctrlPr>
                    <w:rPr>
                      <w:rFonts w:ascii="Cambria Math" w:hAnsi="Cambria Math"/>
                      <w:color w:val="000000" w:themeColor="text1"/>
                      <w14:textFill>
                        <w14:solidFill>
                          <w14:schemeClr w14:val="tx1"/>
                        </w14:solidFill>
                      </w14:textFill>
                    </w:rPr>
                  </m:ctrlPr>
                </m:dPr>
                <m:e>
                  <m:r>
                    <m:rPr>
                      <m:sty m:val="p"/>
                    </m:rPr>
                    <w:rPr>
                      <w:rFonts w:ascii="Cambria Math" w:hAnsi="Cambria Math"/>
                      <w:color w:val="000000" w:themeColor="text1"/>
                      <w14:textFill>
                        <w14:solidFill>
                          <w14:schemeClr w14:val="tx1"/>
                        </w14:solidFill>
                      </w14:textFill>
                    </w:rPr>
                    <m:t>W</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z</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2</m:t>
              </m:r>
              <m:ctrlPr>
                <w:rPr>
                  <w:rFonts w:ascii="Cambria Math" w:hAnsi="Cambria Math"/>
                  <w:color w:val="000000" w:themeColor="text1"/>
                  <w14:textFill>
                    <w14:solidFill>
                      <w14:schemeClr w14:val="tx1"/>
                    </w14:solidFill>
                  </w14:textFill>
                </w:rPr>
              </m:ctrlPr>
            </m:sup>
          </m:sSup>
          <m:r>
            <m:rPr>
              <m:sty m:val="p"/>
            </m:rPr>
            <w:rPr>
              <w:rFonts w:ascii="Cambria Math" w:hAnsi="Cambria Math"/>
              <w:color w:val="000000" w:themeColor="text1"/>
              <w14:textFill>
                <w14:solidFill>
                  <w14:schemeClr w14:val="tx1"/>
                </w14:solidFill>
              </w14:textFill>
            </w:rPr>
            <m:t>+</m:t>
          </m:r>
          <m:f>
            <m:fPr>
              <m:ctrlPr>
                <w:rPr>
                  <w:rFonts w:ascii="Cambria Math" w:hAnsi="Cambria Math"/>
                  <w:color w:val="000000" w:themeColor="text1"/>
                  <w14:textFill>
                    <w14:solidFill>
                      <w14:schemeClr w14:val="tx1"/>
                    </w14:solidFill>
                  </w14:textFill>
                </w:rPr>
              </m:ctrlPr>
            </m:fPr>
            <m:num>
              <m:r>
                <m:rPr>
                  <m:sty m:val="p"/>
                </m:rPr>
                <w:rPr>
                  <w:rFonts w:ascii="Cambria Math" w:hAnsi="Cambria Math"/>
                  <w:color w:val="000000" w:themeColor="text1"/>
                  <w14:textFill>
                    <w14:solidFill>
                      <w14:schemeClr w14:val="tx1"/>
                    </w14:solidFill>
                  </w14:textFill>
                </w:rPr>
                <m:t>λ</m:t>
              </m:r>
              <m:ctrlPr>
                <w:rPr>
                  <w:rFonts w:ascii="Cambria Math" w:hAnsi="Cambria Math"/>
                  <w:color w:val="000000" w:themeColor="text1"/>
                  <w14:textFill>
                    <w14:solidFill>
                      <w14:schemeClr w14:val="tx1"/>
                    </w14:solidFill>
                  </w14:textFill>
                </w:rPr>
              </m:ctrlPr>
            </m:num>
            <m:den>
              <m:r>
                <m:rPr>
                  <m:sty m:val="p"/>
                </m:rPr>
                <w:rPr>
                  <w:rFonts w:ascii="Cambria Math" w:hAnsi="Cambria Math"/>
                  <w:color w:val="000000" w:themeColor="text1"/>
                  <w14:textFill>
                    <w14:solidFill>
                      <w14:schemeClr w14:val="tx1"/>
                    </w14:solidFill>
                  </w14:textFill>
                </w:rPr>
                <m:t>2</m:t>
              </m:r>
              <m:ctrlPr>
                <w:rPr>
                  <w:rFonts w:ascii="Cambria Math" w:hAnsi="Cambria Math"/>
                  <w:color w:val="000000" w:themeColor="text1"/>
                  <w14:textFill>
                    <w14:solidFill>
                      <w14:schemeClr w14:val="tx1"/>
                    </w14:solidFill>
                  </w14:textFill>
                </w:rPr>
              </m:ctrlPr>
            </m:den>
          </m:f>
          <m:nary>
            <m:naryPr>
              <m:chr m:val="∑"/>
              <m:limLoc m:val="undOvr"/>
              <m:supHide m:val="1"/>
              <m:ctrlPr>
                <w:rPr>
                  <w:rFonts w:ascii="Cambria Math" w:hAnsi="Cambria Math"/>
                  <w:color w:val="000000" w:themeColor="text1"/>
                  <w14:textFill>
                    <w14:solidFill>
                      <w14:schemeClr w14:val="tx1"/>
                    </w14:solidFill>
                  </w14:textFill>
                </w:rPr>
              </m:ctrlPr>
            </m:naryPr>
            <m:sub>
              <m:r>
                <m:rPr>
                  <m:sty m:val="p"/>
                </m:rPr>
                <w:rPr>
                  <w:rFonts w:ascii="Cambria Math" w:hAnsi="Cambria Math"/>
                  <w:color w:val="000000" w:themeColor="text1"/>
                  <w14:textFill>
                    <w14:solidFill>
                      <w14:schemeClr w14:val="tx1"/>
                    </w14:solidFill>
                  </w14:textFill>
                </w:rPr>
                <m:t>k,</m:t>
              </m:r>
              <m:sSup>
                <m:sSupPr>
                  <m:ctrlPr>
                    <w:rPr>
                      <w:rFonts w:ascii="Cambria Math" w:hAnsi="Cambria Math"/>
                      <w:color w:val="000000" w:themeColor="text1"/>
                      <w14:textFill>
                        <w14:solidFill>
                          <w14:schemeClr w14:val="tx1"/>
                        </w14:solidFill>
                      </w14:textFill>
                    </w:rPr>
                  </m:ctrlPr>
                </m:sSupPr>
                <m:e>
                  <m:r>
                    <m:rPr>
                      <m:sty m:val="p"/>
                    </m:rPr>
                    <w:rPr>
                      <w:rFonts w:ascii="Cambria Math" w:hAnsi="Cambria Math"/>
                      <w:color w:val="000000" w:themeColor="text1"/>
                      <w14:textFill>
                        <w14:solidFill>
                          <w14:schemeClr w14:val="tx1"/>
                        </w14:solidFill>
                      </w14:textFill>
                    </w:rPr>
                    <m:t>k</m:t>
                  </m:r>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p>
              <m:ctrlPr>
                <w:rPr>
                  <w:rFonts w:ascii="Cambria Math" w:hAnsi="Cambria Math"/>
                  <w:color w:val="000000" w:themeColor="text1"/>
                  <w14:textFill>
                    <w14:solidFill>
                      <w14:schemeClr w14:val="tx1"/>
                    </w14:solidFill>
                  </w14:textFill>
                </w:rPr>
              </m:ctrlPr>
            </m:sub>
            <m:sup>
              <m:ctrlPr>
                <w:rPr>
                  <w:rFonts w:ascii="Cambria Math" w:hAnsi="Cambria Math"/>
                  <w:color w:val="000000" w:themeColor="text1"/>
                  <w14:textFill>
                    <w14:solidFill>
                      <w14:schemeClr w14:val="tx1"/>
                    </w14:solidFill>
                  </w14:textFill>
                </w:rPr>
              </m:ctrlPr>
            </m:sup>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b</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k,</m:t>
                  </m:r>
                  <m:sSup>
                    <m:sSupPr>
                      <m:ctrlPr>
                        <w:rPr>
                          <w:rFonts w:ascii="Cambria Math" w:hAnsi="Cambria Math"/>
                          <w:color w:val="000000" w:themeColor="text1"/>
                          <w14:textFill>
                            <w14:solidFill>
                              <w14:schemeClr w14:val="tx1"/>
                            </w14:solidFill>
                          </w14:textFill>
                        </w:rPr>
                      </m:ctrlPr>
                    </m:sSupPr>
                    <m:e>
                      <m:r>
                        <m:rPr>
                          <m:sty m:val="p"/>
                        </m:rPr>
                        <w:rPr>
                          <w:rFonts w:ascii="Cambria Math" w:hAnsi="Cambria Math"/>
                          <w:color w:val="000000" w:themeColor="text1"/>
                          <w14:textFill>
                            <w14:solidFill>
                              <w14:schemeClr w14:val="tx1"/>
                            </w14:solidFill>
                          </w14:textFill>
                        </w:rPr>
                        <m:t>k</m:t>
                      </m:r>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p>
                  <m:ctrlPr>
                    <w:rPr>
                      <w:rFonts w:ascii="Cambria Math" w:hAnsi="Cambria Math"/>
                      <w:color w:val="000000" w:themeColor="text1"/>
                      <w14:textFill>
                        <w14:solidFill>
                          <w14:schemeClr w14:val="tx1"/>
                        </w14:solidFill>
                      </w14:textFill>
                    </w:rPr>
                  </m:ctrlPr>
                </m:sub>
              </m:sSub>
              <m:d>
                <m:dPr>
                  <m:begChr m:val="‖"/>
                  <m:endChr m:val=""/>
                  <m:ctrlPr>
                    <w:rPr>
                      <w:rFonts w:ascii="Cambria Math" w:hAnsi="Cambria Math"/>
                      <w:color w:val="000000" w:themeColor="text1"/>
                      <w14:textFill>
                        <w14:solidFill>
                          <w14:schemeClr w14:val="tx1"/>
                        </w14:solidFill>
                      </w14:textFill>
                    </w:rPr>
                  </m:ctrlPr>
                </m:dPr>
                <m:e>
                  <m:r>
                    <m:rPr>
                      <m:sty m:val="p"/>
                    </m:rPr>
                    <w:rPr>
                      <w:rFonts w:ascii="Cambria Math" w:hAnsi="Cambria Math"/>
                      <w:color w:val="000000" w:themeColor="text1"/>
                      <w14:textFill>
                        <w14:solidFill>
                          <w14:schemeClr w14:val="tx1"/>
                        </w14:solidFill>
                      </w14:textFill>
                    </w:rPr>
                    <m:t>W</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y</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k</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e>
          </m:nary>
          <m:sSup>
            <m:sSupPr>
              <m:ctrlPr>
                <w:rPr>
                  <w:rFonts w:ascii="Cambria Math" w:hAnsi="Cambria Math"/>
                  <w:color w:val="000000" w:themeColor="text1"/>
                  <w14:textFill>
                    <w14:solidFill>
                      <w14:schemeClr w14:val="tx1"/>
                    </w14:solidFill>
                  </w14:textFill>
                </w:rPr>
              </m:ctrlPr>
            </m:sSupPr>
            <m:e>
              <m:d>
                <m:dPr>
                  <m:begChr m:val=""/>
                  <m:endChr m:val="‖"/>
                  <m:ctrlPr>
                    <w:rPr>
                      <w:rFonts w:ascii="Cambria Math" w:hAnsi="Cambria Math"/>
                      <w:color w:val="000000" w:themeColor="text1"/>
                      <w14:textFill>
                        <w14:solidFill>
                          <w14:schemeClr w14:val="tx1"/>
                        </w14:solidFill>
                      </w14:textFill>
                    </w:rPr>
                  </m:ctrlPr>
                </m:dPr>
                <m:e>
                  <m:r>
                    <m:rPr>
                      <m:sty m:val="p"/>
                    </m:rPr>
                    <w:rPr>
                      <w:rFonts w:ascii="Cambria Math" w:hAnsi="Cambria Math"/>
                      <w:color w:val="000000" w:themeColor="text1"/>
                      <w14:textFill>
                        <w14:solidFill>
                          <w14:schemeClr w14:val="tx1"/>
                        </w14:solidFill>
                      </w14:textFill>
                    </w:rPr>
                    <m:t>W</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y</m:t>
                      </m:r>
                      <m:ctrlPr>
                        <w:rPr>
                          <w:rFonts w:ascii="Cambria Math" w:hAnsi="Cambria Math"/>
                          <w:color w:val="000000" w:themeColor="text1"/>
                          <w14:textFill>
                            <w14:solidFill>
                              <w14:schemeClr w14:val="tx1"/>
                            </w14:solidFill>
                          </w14:textFill>
                        </w:rPr>
                      </m:ctrlPr>
                    </m:e>
                    <m:sub>
                      <m:sSup>
                        <m:sSupPr>
                          <m:ctrlPr>
                            <w:rPr>
                              <w:rFonts w:ascii="Cambria Math" w:hAnsi="Cambria Math"/>
                              <w:color w:val="000000" w:themeColor="text1"/>
                              <w14:textFill>
                                <w14:solidFill>
                                  <w14:schemeClr w14:val="tx1"/>
                                </w14:solidFill>
                              </w14:textFill>
                            </w:rPr>
                          </m:ctrlPr>
                        </m:sSupPr>
                        <m:e>
                          <m:r>
                            <m:rPr>
                              <m:sty m:val="p"/>
                            </m:rPr>
                            <w:rPr>
                              <w:rFonts w:ascii="Cambria Math" w:hAnsi="Cambria Math"/>
                              <w:color w:val="000000" w:themeColor="text1"/>
                              <w14:textFill>
                                <w14:solidFill>
                                  <w14:schemeClr w14:val="tx1"/>
                                </w14:solidFill>
                              </w14:textFill>
                            </w:rPr>
                            <m:t>k</m:t>
                          </m:r>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p>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2</m:t>
              </m:r>
              <m:ctrlPr>
                <w:rPr>
                  <w:rFonts w:ascii="Cambria Math" w:hAnsi="Cambria Math"/>
                  <w:color w:val="000000" w:themeColor="text1"/>
                  <w14:textFill>
                    <w14:solidFill>
                      <w14:schemeClr w14:val="tx1"/>
                    </w14:solidFill>
                  </w14:textFill>
                </w:rPr>
              </m:ctrlPr>
            </m:sup>
          </m:sSup>
          <m:r>
            <m:rPr>
              <m:sty m:val="p"/>
            </m:rPr>
            <w:rPr>
              <w:rFonts w:ascii="Cambria Math" w:hAnsi="Cambria Math"/>
              <w:color w:val="000000" w:themeColor="text1"/>
              <w14:textFill>
                <w14:solidFill>
                  <w14:schemeClr w14:val="tx1"/>
                </w14:solidFill>
              </w14:textFill>
            </w:rPr>
            <m:t>+ γ</m:t>
          </m:r>
          <m:d>
            <m:dPr>
              <m:begChr m:val="["/>
              <m:endChr m:val="]"/>
              <m:ctrlPr>
                <w:rPr>
                  <w:rFonts w:ascii="Cambria Math" w:hAnsi="Cambria Math"/>
                  <w:color w:val="000000" w:themeColor="text1"/>
                  <w14:textFill>
                    <w14:solidFill>
                      <w14:schemeClr w14:val="tx1"/>
                    </w14:solidFill>
                  </w14:textFill>
                </w:rPr>
              </m:ctrlPr>
            </m:dPr>
            <m:e>
              <m:nary>
                <m:naryPr>
                  <m:chr m:val="∑"/>
                  <m:limLoc m:val="undOvr"/>
                  <m:ctrlPr>
                    <w:rPr>
                      <w:rFonts w:ascii="Cambria Math" w:hAnsi="Cambria Math"/>
                      <w:color w:val="000000" w:themeColor="text1"/>
                      <w14:textFill>
                        <w14:solidFill>
                          <w14:schemeClr w14:val="tx1"/>
                        </w14:solidFill>
                      </w14:textFill>
                    </w:rPr>
                  </m:ctrlPr>
                </m:naryPr>
                <m:sub>
                  <m:r>
                    <m:rPr>
                      <m:sty m:val="p"/>
                    </m:rPr>
                    <w:rPr>
                      <w:rFonts w:ascii="Cambria Math" w:hAnsi="Cambria Math"/>
                      <w:color w:val="000000" w:themeColor="text1"/>
                      <w14:textFill>
                        <w14:solidFill>
                          <w14:schemeClr w14:val="tx1"/>
                        </w14:solidFill>
                      </w14:textFill>
                    </w:rPr>
                    <m:t>k=1</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K</m:t>
                  </m:r>
                  <m:ctrlPr>
                    <w:rPr>
                      <w:rFonts w:ascii="Cambria Math" w:hAnsi="Cambria Math"/>
                      <w:color w:val="000000" w:themeColor="text1"/>
                      <w14:textFill>
                        <w14:solidFill>
                          <w14:schemeClr w14:val="tx1"/>
                        </w14:solidFill>
                      </w14:textFill>
                    </w:rPr>
                  </m:ctrlPr>
                </m:sup>
                <m:e>
                  <m:nary>
                    <m:naryPr>
                      <m:chr m:val="∑"/>
                      <m:limLoc m:val="undOvr"/>
                      <m:ctrlPr>
                        <w:rPr>
                          <w:rFonts w:ascii="Cambria Math" w:hAnsi="Cambria Math"/>
                          <w:color w:val="000000" w:themeColor="text1"/>
                          <w14:textFill>
                            <w14:solidFill>
                              <w14:schemeClr w14:val="tx1"/>
                            </w14:solidFill>
                          </w14:textFill>
                        </w:rPr>
                      </m:ctrlPr>
                    </m:naryPr>
                    <m:sub>
                      <m:r>
                        <m:rPr>
                          <m:sty m:val="p"/>
                        </m:rPr>
                        <w:rPr>
                          <w:rFonts w:ascii="Cambria Math" w:hAnsi="Cambria Math"/>
                          <w:color w:val="000000" w:themeColor="text1"/>
                          <w14:textFill>
                            <w14:solidFill>
                              <w14:schemeClr w14:val="tx1"/>
                            </w14:solidFill>
                          </w14:textFill>
                        </w:rPr>
                        <m:t>i=1</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N</m:t>
                      </m:r>
                      <m:ctrlPr>
                        <w:rPr>
                          <w:rFonts w:ascii="Cambria Math" w:hAnsi="Cambria Math"/>
                          <w:color w:val="000000" w:themeColor="text1"/>
                          <w14:textFill>
                            <w14:solidFill>
                              <w14:schemeClr w14:val="tx1"/>
                            </w14:solidFill>
                          </w14:textFill>
                        </w:rPr>
                      </m:ctrlPr>
                    </m:sup>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i,k</m:t>
                          </m:r>
                          <m:ctrlPr>
                            <w:rPr>
                              <w:rFonts w:ascii="Cambria Math" w:hAnsi="Cambria Math"/>
                              <w:color w:val="000000" w:themeColor="text1"/>
                              <w14:textFill>
                                <w14:solidFill>
                                  <w14:schemeClr w14:val="tx1"/>
                                </w14:solidFill>
                              </w14:textFill>
                            </w:rPr>
                          </m:ctrlPr>
                        </m:sub>
                      </m:sSub>
                      <m:d>
                        <m:dPr>
                          <m:ctrlPr>
                            <w:rPr>
                              <w:rFonts w:ascii="Cambria Math" w:hAnsi="Cambria Math"/>
                              <w:color w:val="000000" w:themeColor="text1"/>
                              <w14:textFill>
                                <w14:solidFill>
                                  <w14:schemeClr w14:val="tx1"/>
                                </w14:solidFill>
                              </w14:textFill>
                            </w:rPr>
                          </m:ctrlPr>
                        </m:dPr>
                        <m:e>
                          <m:sSup>
                            <m:sSupPr>
                              <m:ctrlPr>
                                <w:rPr>
                                  <w:rFonts w:ascii="Cambria Math" w:hAnsi="Cambria Math"/>
                                  <w:color w:val="000000" w:themeColor="text1"/>
                                  <w14:textFill>
                                    <w14:solidFill>
                                      <w14:schemeClr w14:val="tx1"/>
                                    </w14:solidFill>
                                  </w14:textFill>
                                </w:rPr>
                              </m:ctrlPr>
                            </m:sSupPr>
                            <m:e>
                              <m:d>
                                <m:dPr>
                                  <m:begChr m:val=""/>
                                  <m:endChr m:val="‖"/>
                                  <m:ctrlPr>
                                    <w:rPr>
                                      <w:rFonts w:ascii="Cambria Math" w:hAnsi="Cambria Math"/>
                                      <w:color w:val="000000" w:themeColor="text1"/>
                                      <w14:textFill>
                                        <w14:solidFill>
                                          <w14:schemeClr w14:val="tx1"/>
                                        </w14:solidFill>
                                      </w14:textFill>
                                    </w:rPr>
                                  </m:ctrlPr>
                                </m:dPr>
                                <m:e>
                                  <m:d>
                                    <m:dPr>
                                      <m:begChr m:val="‖"/>
                                      <m:endChr m:val=""/>
                                      <m:ctrlPr>
                                        <w:rPr>
                                          <w:rFonts w:ascii="Cambria Math" w:hAnsi="Cambria Math"/>
                                          <w:color w:val="000000" w:themeColor="text1"/>
                                          <w14:textFill>
                                            <w14:solidFill>
                                              <w14:schemeClr w14:val="tx1"/>
                                            </w14:solidFill>
                                          </w14:textFill>
                                        </w:rPr>
                                      </m:ctrlPr>
                                    </m:dPr>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z</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y</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k</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2</m:t>
                              </m:r>
                              <m:ctrlPr>
                                <w:rPr>
                                  <w:rFonts w:ascii="Cambria Math" w:hAnsi="Cambria Math"/>
                                  <w:color w:val="000000" w:themeColor="text1"/>
                                  <w14:textFill>
                                    <w14:solidFill>
                                      <w14:schemeClr w14:val="tx1"/>
                                    </w14:solidFill>
                                  </w14:textFill>
                                </w:rPr>
                              </m:ctrlPr>
                            </m:sup>
                          </m:sSup>
                          <m:ctrlPr>
                            <w:rPr>
                              <w:rFonts w:ascii="Cambria Math" w:hAnsi="Cambria Math"/>
                              <w:color w:val="000000" w:themeColor="text1"/>
                              <w14:textFill>
                                <w14:solidFill>
                                  <w14:schemeClr w14:val="tx1"/>
                                </w14:solidFill>
                              </w14:textFill>
                            </w:rPr>
                          </m:ctrlPr>
                        </m:e>
                      </m:d>
                      <m:r>
                        <m:rPr>
                          <m:sty m:val="p"/>
                        </m:rPr>
                        <w:rPr>
                          <w:rFonts w:ascii="Cambria Math" w:hAnsi="Cambria Math"/>
                          <w:color w:val="000000" w:themeColor="text1"/>
                          <w14:textFill>
                            <w14:solidFill>
                              <w14:schemeClr w14:val="tx1"/>
                            </w14:solidFill>
                          </w14:textFill>
                        </w:rPr>
                        <m:t>+σlog</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i,k</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nary>
                  <m:ctrlPr>
                    <w:rPr>
                      <w:rFonts w:ascii="Cambria Math" w:hAnsi="Cambria Math"/>
                      <w:color w:val="000000" w:themeColor="text1"/>
                      <w14:textFill>
                        <w14:solidFill>
                          <w14:schemeClr w14:val="tx1"/>
                        </w14:solidFill>
                      </w14:textFill>
                    </w:rPr>
                  </m:ctrlPr>
                </m:e>
              </m:nary>
              <m:ctrlPr>
                <w:rPr>
                  <w:rFonts w:ascii="Cambria Math" w:hAnsi="Cambria Math"/>
                  <w:color w:val="000000" w:themeColor="text1"/>
                  <w14:textFill>
                    <w14:solidFill>
                      <w14:schemeClr w14:val="tx1"/>
                    </w14:solidFill>
                  </w14:textFill>
                </w:rPr>
              </m:ctrlPr>
            </m:e>
          </m:d>
        </m:oMath>
      </m:oMathPara>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s.t. </w:t>
      </w:r>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{b</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i,j</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oMath>
      <w:r>
        <w:rPr>
          <w:rFonts w:ascii="Times New Roman" w:hAnsi="Times New Roman"/>
          <w:color w:val="000000" w:themeColor="text1"/>
          <w14:textFill>
            <w14:solidFill>
              <w14:schemeClr w14:val="tx1"/>
            </w14:solidFill>
          </w14:textFill>
        </w:rPr>
        <w:t xml:space="preserve"> is a spanning tree</w:t>
      </w:r>
    </w:p>
    <w:p>
      <w:pPr>
        <w:spacing w:line="360" w:lineRule="auto"/>
        <w:jc w:val="both"/>
        <w:rPr>
          <w:rFonts w:ascii="Times New Roman" w:hAnsi="Times New Roman"/>
          <w:color w:val="000000" w:themeColor="text1"/>
          <w14:textFill>
            <w14:solidFill>
              <w14:schemeClr w14:val="tx1"/>
            </w14:solidFill>
          </w14:textFill>
        </w:rPr>
      </w:pPr>
      <m:oMathPara>
        <m:oMath>
          <m:sSup>
            <m:sSupPr>
              <m:ctrlPr>
                <w:rPr>
                  <w:rFonts w:ascii="Cambria Math" w:hAnsi="Cambria Math"/>
                  <w:color w:val="000000" w:themeColor="text1"/>
                  <w14:textFill>
                    <w14:solidFill>
                      <w14:schemeClr w14:val="tx1"/>
                    </w14:solidFill>
                  </w14:textFill>
                </w:rPr>
              </m:ctrlPr>
            </m:sSupPr>
            <m:e>
              <m:r>
                <m:rPr>
                  <m:sty m:val="p"/>
                </m:rPr>
                <w:rPr>
                  <w:rFonts w:ascii="Cambria Math" w:hAnsi="Cambria Math"/>
                  <w:color w:val="000000" w:themeColor="text1"/>
                  <w14:textFill>
                    <w14:solidFill>
                      <w14:schemeClr w14:val="tx1"/>
                    </w14:solidFill>
                  </w14:textFill>
                </w:rPr>
                <m:t>W</m:t>
              </m:r>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T</m:t>
              </m:r>
              <m:ctrlPr>
                <w:rPr>
                  <w:rFonts w:ascii="Cambria Math" w:hAnsi="Cambria Math"/>
                  <w:color w:val="000000" w:themeColor="text1"/>
                  <w14:textFill>
                    <w14:solidFill>
                      <w14:schemeClr w14:val="tx1"/>
                    </w14:solidFill>
                  </w14:textFill>
                </w:rPr>
              </m:ctrlPr>
            </m:sup>
          </m:sSup>
          <m:r>
            <m:rPr>
              <m:sty m:val="p"/>
            </m:rPr>
            <w:rPr>
              <w:rFonts w:ascii="Cambria Math" w:hAnsi="Cambria Math"/>
              <w:color w:val="000000" w:themeColor="text1"/>
              <w14:textFill>
                <w14:solidFill>
                  <w14:schemeClr w14:val="tx1"/>
                </w14:solidFill>
              </w14:textFill>
            </w:rPr>
            <m:t>W=I</m:t>
          </m:r>
        </m:oMath>
      </m:oMathPara>
    </w:p>
    <w:p>
      <w:pPr>
        <w:spacing w:line="360" w:lineRule="auto"/>
        <w:ind w:firstLine="4560" w:firstLineChars="1900"/>
        <w:jc w:val="both"/>
        <w:rPr>
          <w:rFonts w:ascii="Times New Roman" w:hAnsi="Times New Roman"/>
          <w:color w:val="000000" w:themeColor="text1"/>
          <w14:textFill>
            <w14:solidFill>
              <w14:schemeClr w14:val="tx1"/>
            </w14:solidFill>
          </w14:textFill>
        </w:rPr>
      </w:pPr>
      <m:oMathPara>
        <m:oMath>
          <m:nary>
            <m:naryPr>
              <m:chr m:val="∑"/>
              <m:limLoc m:val="undOvr"/>
              <m:ctrlPr>
                <w:rPr>
                  <w:rFonts w:ascii="Cambria Math" w:hAnsi="Cambria Math"/>
                  <w:color w:val="000000" w:themeColor="text1"/>
                  <w14:textFill>
                    <w14:solidFill>
                      <w14:schemeClr w14:val="tx1"/>
                    </w14:solidFill>
                  </w14:textFill>
                </w:rPr>
              </m:ctrlPr>
            </m:naryPr>
            <m:sub>
              <m:r>
                <m:rPr>
                  <m:sty m:val="p"/>
                </m:rPr>
                <w:rPr>
                  <w:rFonts w:ascii="Cambria Math" w:hAnsi="Cambria Math"/>
                  <w:color w:val="000000" w:themeColor="text1"/>
                  <w14:textFill>
                    <w14:solidFill>
                      <w14:schemeClr w14:val="tx1"/>
                    </w14:solidFill>
                  </w14:textFill>
                </w:rPr>
                <m:t>i=1</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N</m:t>
              </m:r>
              <m:ctrlPr>
                <w:rPr>
                  <w:rFonts w:ascii="Cambria Math" w:hAnsi="Cambria Math"/>
                  <w:color w:val="000000" w:themeColor="text1"/>
                  <w14:textFill>
                    <w14:solidFill>
                      <w14:schemeClr w14:val="tx1"/>
                    </w14:solidFill>
                  </w14:textFill>
                </w:rPr>
              </m:ctrlPr>
            </m:sup>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i,k</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 xml:space="preserve">=I, </m:t>
              </m:r>
              <m:ctrlPr>
                <w:rPr>
                  <w:rFonts w:ascii="Cambria Math" w:hAnsi="Cambria Math"/>
                  <w:color w:val="000000" w:themeColor="text1"/>
                  <w14:textFill>
                    <w14:solidFill>
                      <w14:schemeClr w14:val="tx1"/>
                    </w14:solidFill>
                  </w14:textFill>
                </w:rPr>
              </m:ctrlPr>
            </m:e>
          </m:nary>
          <m:r>
            <m:rPr>
              <m:sty m:val="p"/>
            </m:rPr>
            <w:rPr>
              <w:rFonts w:ascii="Cambria Math" w:hAnsi="Cambria Math"/>
              <w:color w:val="000000" w:themeColor="text1"/>
              <w14:textFill>
                <w14:solidFill>
                  <w14:schemeClr w14:val="tx1"/>
                </w14:solidFill>
              </w14:textFill>
            </w:rPr>
            <m:t xml:space="preserve"> </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i,k</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≥0, ∀i,k</m:t>
          </m:r>
        </m:oMath>
      </m:oMathPara>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In effect, the algorithm acts as </w:t>
      </w:r>
      <w:bookmarkStart w:id="151" w:name="OLE_LINK30"/>
      <w:bookmarkStart w:id="152" w:name="OLE_LINK32"/>
      <w:r>
        <w:rPr>
          <w:rFonts w:ascii="Times New Roman" w:hAnsi="Times New Roman"/>
          <w:color w:val="000000" w:themeColor="text1"/>
          <w14:textFill>
            <w14:solidFill>
              <w14:schemeClr w14:val="tx1"/>
            </w14:solidFill>
          </w14:textFill>
        </w:rPr>
        <w:t xml:space="preserve">soft K-means </w:t>
      </w:r>
      <w:bookmarkEnd w:id="151"/>
      <w:bookmarkEnd w:id="152"/>
      <w:r>
        <w:rPr>
          <w:rFonts w:ascii="Times New Roman" w:hAnsi="Times New Roman"/>
          <w:color w:val="000000" w:themeColor="text1"/>
          <w14:textFill>
            <w14:solidFill>
              <w14:schemeClr w14:val="tx1"/>
            </w14:solidFill>
          </w14:textFill>
        </w:rPr>
        <w:t xml:space="preserve">clustering on points </w:t>
      </w:r>
      <m:oMath>
        <m:r>
          <m:rPr>
            <m:sty m:val="p"/>
          </m:rPr>
          <w:rPr>
            <w:rFonts w:ascii="Cambria Math" w:hAnsi="Cambria Math"/>
            <w:color w:val="000000" w:themeColor="text1"/>
            <w14:textFill>
              <w14:solidFill>
                <w14:schemeClr w14:val="tx1"/>
              </w14:solidFill>
            </w14:textFill>
          </w:rPr>
          <m:t>Ζ</m:t>
        </m:r>
      </m:oMath>
      <w:r>
        <w:rPr>
          <w:rFonts w:ascii="Times New Roman" w:hAnsi="Times New Roman"/>
          <w:color w:val="000000" w:themeColor="text1"/>
          <w14:textFill>
            <w14:solidFill>
              <w14:schemeClr w14:val="tx1"/>
            </w14:solidFill>
          </w14:textFill>
        </w:rPr>
        <w:t xml:space="preserve">, and </w:t>
      </w:r>
      <w:bookmarkStart w:id="153" w:name="OLE_LINK153"/>
      <w:bookmarkStart w:id="154" w:name="OLE_LINK152"/>
      <w:r>
        <w:rPr>
          <w:rFonts w:ascii="Times New Roman" w:hAnsi="Times New Roman"/>
          <w:color w:val="000000" w:themeColor="text1"/>
          <w14:textFill>
            <w14:solidFill>
              <w14:schemeClr w14:val="tx1"/>
            </w14:solidFill>
          </w14:textFill>
        </w:rPr>
        <w:t>it jointly learns a graph on the K-cluster centers.</w:t>
      </w:r>
      <w:bookmarkEnd w:id="153"/>
      <w:bookmarkEnd w:id="154"/>
      <w:r>
        <w:rPr>
          <w:rFonts w:ascii="Times New Roman" w:hAnsi="Times New Roman"/>
          <w:color w:val="000000" w:themeColor="text1"/>
          <w14:textFill>
            <w14:solidFill>
              <w14:schemeClr w14:val="tx1"/>
            </w14:solidFill>
          </w14:textFill>
        </w:rPr>
        <w:t xml:space="preserve"> The matrix </w:t>
      </w:r>
      <m:oMath>
        <m:r>
          <m:rPr>
            <m:sty m:val="p"/>
          </m:rPr>
          <w:rPr>
            <w:rFonts w:ascii="Cambria Math" w:hAnsi="Cambria Math"/>
            <w:color w:val="000000" w:themeColor="text1"/>
            <w14:textFill>
              <w14:solidFill>
                <w14:schemeClr w14:val="tx1"/>
              </w14:solidFill>
            </w14:textFill>
          </w:rPr>
          <m:t>R</m:t>
        </m:r>
      </m:oMath>
      <w:r>
        <w:rPr>
          <w:rFonts w:ascii="Times New Roman" w:hAnsi="Times New Roman"/>
          <w:color w:val="000000" w:themeColor="text1"/>
          <w14:textFill>
            <w14:solidFill>
              <w14:schemeClr w14:val="tx1"/>
            </w14:solidFill>
          </w14:textFill>
        </w:rPr>
        <w:t xml:space="preserve"> with the </w:t>
      </w:r>
      <m:oMath>
        <m:r>
          <m:rPr>
            <m:sty m:val="p"/>
          </m:rPr>
          <w:rPr>
            <w:rFonts w:ascii="Cambria Math" w:hAnsi="Cambria Math"/>
            <w:color w:val="000000" w:themeColor="text1"/>
            <w14:textFill>
              <w14:solidFill>
                <w14:schemeClr w14:val="tx1"/>
              </w14:solidFill>
            </w14:textFill>
          </w:rPr>
          <m:t>(</m:t>
        </m:r>
        <m:r>
          <w:rPr>
            <w:rFonts w:ascii="Cambria Math" w:hAnsi="Cambria Math"/>
            <w:color w:val="000000" w:themeColor="text1"/>
            <w14:textFill>
              <w14:solidFill>
                <w14:schemeClr w14:val="tx1"/>
              </w14:solidFill>
            </w14:textFill>
          </w:rPr>
          <m:t>i</m:t>
        </m:r>
        <m:r>
          <m:rPr>
            <m:sty m:val="p"/>
          </m:rPr>
          <w:rPr>
            <w:rFonts w:ascii="Cambria Math" w:hAnsi="Cambria Math"/>
            <w:color w:val="000000" w:themeColor="text1"/>
            <w14:textFill>
              <w14:solidFill>
                <w14:schemeClr w14:val="tx1"/>
              </w14:solidFill>
            </w14:textFill>
          </w:rPr>
          <m:t xml:space="preserve">, </m:t>
        </m:r>
        <m:r>
          <w:rPr>
            <w:rFonts w:ascii="Cambria Math" w:hAnsi="Cambria Math"/>
            <w:color w:val="000000" w:themeColor="text1"/>
            <w14:textFill>
              <w14:solidFill>
                <w14:schemeClr w14:val="tx1"/>
              </w14:solidFill>
            </w14:textFill>
          </w:rPr>
          <m:t>k</m:t>
        </m:r>
        <m:r>
          <m:rPr>
            <m:sty m:val="p"/>
          </m:rPr>
          <w:rPr>
            <w:rFonts w:ascii="Cambria Math" w:hAnsi="Cambria Math"/>
            <w:color w:val="000000" w:themeColor="text1"/>
            <w14:textFill>
              <w14:solidFill>
                <w14:schemeClr w14:val="tx1"/>
              </w14:solidFill>
            </w14:textFill>
          </w:rPr>
          <m:t>)</m:t>
        </m:r>
      </m:oMath>
      <w:r>
        <w:rPr>
          <w:rFonts w:ascii="Times New Roman" w:hAnsi="Times New Roman"/>
          <w:color w:val="000000" w:themeColor="text1"/>
          <w:vertAlign w:val="superscript"/>
          <w14:textFill>
            <w14:solidFill>
              <w14:schemeClr w14:val="tx1"/>
            </w14:solidFill>
          </w14:textFill>
        </w:rPr>
        <w:t>th</w:t>
      </w:r>
      <w:r>
        <w:rPr>
          <w:rFonts w:ascii="Times New Roman" w:hAnsi="Times New Roman"/>
          <w:color w:val="000000" w:themeColor="text1"/>
          <w14:textFill>
            <w14:solidFill>
              <w14:schemeClr w14:val="tx1"/>
            </w14:solidFill>
          </w14:textFill>
        </w:rPr>
        <w:t xml:space="preserve"> element as </w:t>
      </w:r>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i,k</m:t>
            </m:r>
            <m:ctrlPr>
              <w:rPr>
                <w:rFonts w:ascii="Cambria Math" w:hAnsi="Cambria Math"/>
                <w:color w:val="000000" w:themeColor="text1"/>
                <w14:textFill>
                  <w14:solidFill>
                    <w14:schemeClr w14:val="tx1"/>
                  </w14:solidFill>
                </w14:textFill>
              </w:rPr>
            </m:ctrlPr>
          </m:sub>
        </m:sSub>
      </m:oMath>
      <w:r>
        <w:rPr>
          <w:rFonts w:ascii="Times New Roman" w:hAnsi="Times New Roman"/>
          <w:color w:val="000000" w:themeColor="text1"/>
          <w14:textFill>
            <w14:solidFill>
              <w14:schemeClr w14:val="tx1"/>
            </w14:solidFill>
          </w14:textFill>
        </w:rPr>
        <w:t xml:space="preserve"> transforms the hard assignments used in K-means into soft assignments with </w:t>
      </w:r>
      <m:oMath>
        <m:r>
          <m:rPr>
            <m:sty m:val="p"/>
          </m:rPr>
          <w:rPr>
            <w:rFonts w:ascii="Cambria Math" w:hAnsi="Cambria Math"/>
            <w:color w:val="000000" w:themeColor="text1"/>
            <w14:textFill>
              <w14:solidFill>
                <w14:schemeClr w14:val="tx1"/>
              </w14:solidFill>
            </w14:textFill>
          </w:rPr>
          <m:t>σ&gt;0</m:t>
        </m:r>
      </m:oMath>
      <w:r>
        <w:rPr>
          <w:rFonts w:ascii="Times New Roman" w:hAnsi="Times New Roman"/>
          <w:color w:val="000000" w:themeColor="text1"/>
          <w14:textFill>
            <w14:solidFill>
              <w14:schemeClr w14:val="tx1"/>
            </w14:solidFill>
          </w14:textFill>
        </w:rPr>
        <w:t xml:space="preserve"> as a regularization parameter for soft clustering. Due to the distribution of cells in the lower density space, we can find more stable clustering results from soft K-means. We then used the centroids of cell clusters (principal points) to build a principal tree in the trajectory space. Next, we embedded cells to the principal tree Y. For each latent point not near ‘tip’ principal points (i.e., end nodes of the principal tree), we found the nearest line segment on the principal tree and then projects it to the nearest point on that segment. More formally, we defined a vector of a cell </w:t>
      </w:r>
      <m:oMath>
        <m:r>
          <m:rPr>
            <m:sty m:val="p"/>
          </m:rPr>
          <w:rPr>
            <w:rFonts w:ascii="Cambria Math" w:hAnsi="Cambria Math"/>
            <w:color w:val="000000" w:themeColor="text1"/>
            <w14:textFill>
              <w14:solidFill>
                <w14:schemeClr w14:val="tx1"/>
              </w14:solidFill>
            </w14:textFill>
          </w:rPr>
          <m:t>C=(</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1</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2</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d</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oMath>
      <w:r>
        <w:rPr>
          <w:rFonts w:ascii="Times New Roman" w:hAnsi="Times New Roman"/>
          <w:color w:val="000000" w:themeColor="text1"/>
          <w14:textFill>
            <w14:solidFill>
              <w14:schemeClr w14:val="tx1"/>
            </w14:solidFill>
          </w14:textFill>
        </w:rPr>
        <w:t xml:space="preserve">, where </w:t>
      </w:r>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1</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2</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d</m:t>
            </m:r>
            <m:ctrlPr>
              <w:rPr>
                <w:rFonts w:ascii="Cambria Math" w:hAnsi="Cambria Math"/>
                <w:color w:val="000000" w:themeColor="text1"/>
                <w14:textFill>
                  <w14:solidFill>
                    <w14:schemeClr w14:val="tx1"/>
                  </w14:solidFill>
                </w14:textFill>
              </w:rPr>
            </m:ctrlPr>
          </m:sub>
        </m:sSub>
      </m:oMath>
      <w:r>
        <w:rPr>
          <w:rFonts w:ascii="Times New Roman" w:hAnsi="Times New Roman"/>
          <w:color w:val="000000" w:themeColor="text1"/>
          <w14:textFill>
            <w14:solidFill>
              <w14:schemeClr w14:val="tx1"/>
            </w14:solidFill>
          </w14:textFill>
        </w:rPr>
        <w:t xml:space="preserve"> denote the coordinates of the cell in the latent space T</w:t>
      </w:r>
      <m:oMath>
        <m:r>
          <m:rPr>
            <m:sty m:val="p"/>
          </m:rPr>
          <w:rPr>
            <w:rFonts w:ascii="Cambria Math" w:hAnsi="Cambria Math"/>
            <w:color w:val="000000" w:themeColor="text1"/>
            <w14:textFill>
              <w14:solidFill>
                <w14:schemeClr w14:val="tx1"/>
              </w14:solidFill>
            </w14:textFill>
          </w:rPr>
          <m:t>∈</m:t>
        </m:r>
        <m:sSup>
          <m:sSupPr>
            <m:ctrlPr>
              <w:rPr>
                <w:rFonts w:ascii="Cambria Math" w:hAnsi="Cambria Math"/>
                <w:color w:val="000000" w:themeColor="text1"/>
                <w14:textFill>
                  <w14:solidFill>
                    <w14:schemeClr w14:val="tx1"/>
                  </w14:solidFill>
                </w14:textFill>
              </w:rPr>
            </m:ctrlPr>
          </m:sSupPr>
          <m:e>
            <m:r>
              <m:rPr>
                <m:sty m:val="p"/>
              </m:rP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D</m:t>
            </m:r>
            <m:ctrlPr>
              <w:rPr>
                <w:rFonts w:ascii="Cambria Math" w:hAnsi="Cambria Math"/>
                <w:color w:val="000000" w:themeColor="text1"/>
                <w14:textFill>
                  <w14:solidFill>
                    <w14:schemeClr w14:val="tx1"/>
                  </w14:solidFill>
                </w14:textFill>
              </w:rPr>
            </m:ctrlPr>
          </m:sup>
        </m:sSup>
      </m:oMath>
      <w:r>
        <w:rPr>
          <w:rFonts w:ascii="Times New Roman" w:hAnsi="Times New Roman"/>
          <w:color w:val="000000" w:themeColor="text1"/>
          <w14:textFill>
            <w14:solidFill>
              <w14:schemeClr w14:val="tx1"/>
            </w14:solidFill>
          </w14:textFill>
        </w:rPr>
        <w:t xml:space="preserve">, and the nearest principal point A by </w:t>
      </w:r>
      <m:oMath>
        <m:acc>
          <m:accPr>
            <m:chr m:val="⃑"/>
            <m:ctrlPr>
              <w:rPr>
                <w:rFonts w:ascii="Cambria Math" w:hAnsi="Cambria Math"/>
                <w:color w:val="000000" w:themeColor="text1"/>
                <w14:textFill>
                  <w14:solidFill>
                    <w14:schemeClr w14:val="tx1"/>
                  </w14:solidFill>
                </w14:textFill>
              </w:rPr>
            </m:ctrlPr>
          </m:accPr>
          <m:e>
            <m:r>
              <m:rPr>
                <m:sty m:val="p"/>
              </m:rPr>
              <w:rPr>
                <w:rFonts w:ascii="Cambria Math" w:hAnsi="Cambria Math"/>
                <w:color w:val="000000" w:themeColor="text1"/>
                <w14:textFill>
                  <w14:solidFill>
                    <w14:schemeClr w14:val="tx1"/>
                  </w14:solidFill>
                </w14:textFill>
              </w:rPr>
              <m:t>Ac</m:t>
            </m:r>
            <m:ctrlPr>
              <w:rPr>
                <w:rFonts w:ascii="Cambria Math" w:hAnsi="Cambria Math"/>
                <w:color w:val="000000" w:themeColor="text1"/>
                <w14:textFill>
                  <w14:solidFill>
                    <w14:schemeClr w14:val="tx1"/>
                  </w14:solidFill>
                </w14:textFill>
              </w:rPr>
            </m:ctrlPr>
          </m:e>
        </m:acc>
      </m:oMath>
      <w:r>
        <w:rPr>
          <w:rFonts w:ascii="Times New Roman" w:hAnsi="Times New Roman"/>
          <w:color w:val="000000" w:themeColor="text1"/>
          <w14:textFill>
            <w14:solidFill>
              <w14:schemeClr w14:val="tx1"/>
            </w14:solidFill>
          </w14:textFill>
        </w:rPr>
        <w:t>. The line segment formed by the two nearest principal points (</w:t>
      </w:r>
      <m:oMath>
        <m:r>
          <m:rPr>
            <m:sty m:val="p"/>
          </m:rPr>
          <w:rPr>
            <w:rFonts w:ascii="Cambria Math" w:hAnsi="Cambria Math"/>
            <w:color w:val="000000" w:themeColor="text1"/>
            <w14:textFill>
              <w14:solidFill>
                <w14:schemeClr w14:val="tx1"/>
              </w14:solidFill>
            </w14:textFill>
          </w:rPr>
          <m:t>A=(</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A</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1</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A</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2</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oMath>
      <w:r>
        <w:rPr>
          <w:rFonts w:ascii="Times New Roman" w:hAnsi="Times New Roman"/>
          <w:color w:val="000000" w:themeColor="text1"/>
          <w14:textFill>
            <w14:solidFill>
              <w14:schemeClr w14:val="tx1"/>
            </w14:solidFill>
          </w14:textFill>
        </w:rPr>
        <w:t xml:space="preserve"> and </w:t>
      </w:r>
      <m:oMath>
        <m:r>
          <m:rPr>
            <m:sty m:val="p"/>
          </m:rPr>
          <w:rPr>
            <w:rFonts w:ascii="Cambria Math" w:hAnsi="Cambria Math"/>
            <w:color w:val="000000" w:themeColor="text1"/>
            <w14:textFill>
              <w14:solidFill>
                <w14:schemeClr w14:val="tx1"/>
              </w14:solidFill>
            </w14:textFill>
          </w:rPr>
          <m:t>B=(</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B</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1</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B</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2</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oMath>
      <w:r>
        <w:rPr>
          <w:rFonts w:ascii="Times New Roman" w:hAnsi="Times New Roman"/>
          <w:color w:val="000000" w:themeColor="text1"/>
          <w14:textFill>
            <w14:solidFill>
              <w14:schemeClr w14:val="tx1"/>
            </w14:solidFill>
          </w14:textFill>
        </w:rPr>
        <w:t xml:space="preserve">) is </w:t>
      </w:r>
      <m:oMath>
        <m:acc>
          <m:accPr>
            <m:chr m:val="⃑"/>
            <m:ctrlPr>
              <w:rPr>
                <w:rFonts w:ascii="Cambria Math" w:hAnsi="Cambria Math"/>
                <w:color w:val="000000" w:themeColor="text1"/>
                <w14:textFill>
                  <w14:solidFill>
                    <w14:schemeClr w14:val="tx1"/>
                  </w14:solidFill>
                </w14:textFill>
              </w:rPr>
            </m:ctrlPr>
          </m:accPr>
          <m:e>
            <m:r>
              <m:rPr>
                <m:sty m:val="p"/>
              </m:rPr>
              <w:rPr>
                <w:rFonts w:ascii="Cambria Math" w:hAnsi="Cambria Math"/>
                <w:color w:val="000000" w:themeColor="text1"/>
                <w14:textFill>
                  <w14:solidFill>
                    <w14:schemeClr w14:val="tx1"/>
                  </w14:solidFill>
                </w14:textFill>
              </w:rPr>
              <m:t>AB</m:t>
            </m:r>
            <m:ctrlPr>
              <w:rPr>
                <w:rFonts w:ascii="Cambria Math" w:hAnsi="Cambria Math"/>
                <w:color w:val="000000" w:themeColor="text1"/>
                <w14:textFill>
                  <w14:solidFill>
                    <w14:schemeClr w14:val="tx1"/>
                  </w14:solidFill>
                </w14:textFill>
              </w:rPr>
            </m:ctrlPr>
          </m:e>
        </m:acc>
      </m:oMath>
      <w:r>
        <w:rPr>
          <w:rFonts w:ascii="Times New Roman" w:hAnsi="Times New Roman"/>
          <w:color w:val="000000" w:themeColor="text1"/>
          <w14:textFill>
            <w14:solidFill>
              <w14:schemeClr w14:val="tx1"/>
            </w14:solidFill>
          </w14:textFill>
        </w:rPr>
        <w:t>. We then calculate t as</w:t>
      </w:r>
    </w:p>
    <w:p>
      <w:pPr>
        <w:spacing w:line="360" w:lineRule="auto"/>
        <w:jc w:val="both"/>
        <w:rPr>
          <w:rFonts w:ascii="Times New Roman" w:hAnsi="Times New Roman"/>
          <w:color w:val="000000" w:themeColor="text1"/>
          <w14:textFill>
            <w14:solidFill>
              <w14:schemeClr w14:val="tx1"/>
            </w14:solidFill>
          </w14:textFill>
        </w:rPr>
      </w:pPr>
      <m:oMathPara>
        <m:oMath>
          <m:r>
            <m:rPr>
              <m:sty m:val="p"/>
            </m:rPr>
            <w:rPr>
              <w:rFonts w:ascii="Cambria Math" w:hAnsi="Cambria Math"/>
              <w:color w:val="000000" w:themeColor="text1"/>
              <w14:textFill>
                <w14:solidFill>
                  <w14:schemeClr w14:val="tx1"/>
                </w14:solidFill>
              </w14:textFill>
            </w:rPr>
            <m:t>t=</m:t>
          </m:r>
          <m:f>
            <m:fPr>
              <m:ctrlPr>
                <w:rPr>
                  <w:rFonts w:ascii="Cambria Math" w:hAnsi="Cambria Math"/>
                  <w:color w:val="000000" w:themeColor="text1"/>
                  <w14:textFill>
                    <w14:solidFill>
                      <w14:schemeClr w14:val="tx1"/>
                    </w14:solidFill>
                  </w14:textFill>
                </w:rPr>
              </m:ctrlPr>
            </m:fPr>
            <m:num>
              <m:acc>
                <m:accPr>
                  <m:chr m:val="⃑"/>
                  <m:ctrlPr>
                    <w:rPr>
                      <w:rFonts w:ascii="Cambria Math" w:hAnsi="Cambria Math"/>
                      <w:color w:val="000000" w:themeColor="text1"/>
                      <w14:textFill>
                        <w14:solidFill>
                          <w14:schemeClr w14:val="tx1"/>
                        </w14:solidFill>
                      </w14:textFill>
                    </w:rPr>
                  </m:ctrlPr>
                </m:accPr>
                <m:e>
                  <m:r>
                    <m:rPr>
                      <m:sty m:val="p"/>
                    </m:rPr>
                    <w:rPr>
                      <w:rFonts w:ascii="Cambria Math" w:hAnsi="Cambria Math"/>
                      <w:color w:val="000000" w:themeColor="text1"/>
                      <w14:textFill>
                        <w14:solidFill>
                          <w14:schemeClr w14:val="tx1"/>
                        </w14:solidFill>
                      </w14:textFill>
                    </w:rPr>
                    <m:t>AC</m:t>
                  </m:r>
                  <m:ctrlPr>
                    <w:rPr>
                      <w:rFonts w:ascii="Cambria Math" w:hAnsi="Cambria Math"/>
                      <w:color w:val="000000" w:themeColor="text1"/>
                      <w14:textFill>
                        <w14:solidFill>
                          <w14:schemeClr w14:val="tx1"/>
                        </w14:solidFill>
                      </w14:textFill>
                    </w:rPr>
                  </m:ctrlPr>
                </m:e>
              </m:acc>
              <m:r>
                <m:rPr>
                  <m:sty m:val="p"/>
                </m:rPr>
                <w:rPr>
                  <w:rFonts w:ascii="Cambria Math" w:hAnsi="Cambria Math"/>
                  <w:color w:val="000000" w:themeColor="text1"/>
                  <w14:textFill>
                    <w14:solidFill>
                      <w14:schemeClr w14:val="tx1"/>
                    </w14:solidFill>
                  </w14:textFill>
                </w:rPr>
                <m:t>∙</m:t>
              </m:r>
              <m:acc>
                <m:accPr>
                  <m:chr m:val="⃑"/>
                  <m:ctrlPr>
                    <w:rPr>
                      <w:rFonts w:ascii="Cambria Math" w:hAnsi="Cambria Math"/>
                      <w:color w:val="000000" w:themeColor="text1"/>
                      <w14:textFill>
                        <w14:solidFill>
                          <w14:schemeClr w14:val="tx1"/>
                        </w14:solidFill>
                      </w14:textFill>
                    </w:rPr>
                  </m:ctrlPr>
                </m:accPr>
                <m:e>
                  <m:r>
                    <m:rPr>
                      <m:sty m:val="p"/>
                    </m:rPr>
                    <w:rPr>
                      <w:rFonts w:ascii="Cambria Math" w:hAnsi="Cambria Math"/>
                      <w:color w:val="000000" w:themeColor="text1"/>
                      <w14:textFill>
                        <w14:solidFill>
                          <w14:schemeClr w14:val="tx1"/>
                        </w14:solidFill>
                      </w14:textFill>
                    </w:rPr>
                    <m:t>AB</m:t>
                  </m:r>
                  <m:ctrlPr>
                    <w:rPr>
                      <w:rFonts w:ascii="Cambria Math" w:hAnsi="Cambria Math"/>
                      <w:color w:val="000000" w:themeColor="text1"/>
                      <w14:textFill>
                        <w14:solidFill>
                          <w14:schemeClr w14:val="tx1"/>
                        </w14:solidFill>
                      </w14:textFill>
                    </w:rPr>
                  </m:ctrlPr>
                </m:e>
              </m:acc>
              <m:ctrlPr>
                <w:rPr>
                  <w:rFonts w:ascii="Cambria Math" w:hAnsi="Cambria Math"/>
                  <w:color w:val="000000" w:themeColor="text1"/>
                  <w14:textFill>
                    <w14:solidFill>
                      <w14:schemeClr w14:val="tx1"/>
                    </w14:solidFill>
                  </w14:textFill>
                </w:rPr>
              </m:ctrlPr>
            </m:num>
            <m:den>
              <m:d>
                <m:dPr>
                  <m:begChr m:val="‖"/>
                  <m:endChr m:val="‖"/>
                  <m:ctrlPr>
                    <w:rPr>
                      <w:rFonts w:ascii="Cambria Math" w:hAnsi="Cambria Math"/>
                      <w:color w:val="000000" w:themeColor="text1"/>
                      <w14:textFill>
                        <w14:solidFill>
                          <w14:schemeClr w14:val="tx1"/>
                        </w14:solidFill>
                      </w14:textFill>
                    </w:rPr>
                  </m:ctrlPr>
                </m:dPr>
                <m:e>
                  <m:r>
                    <m:rPr>
                      <m:sty m:val="p"/>
                    </m:rPr>
                    <w:rPr>
                      <w:rFonts w:ascii="Cambria Math" w:hAnsi="Cambria Math"/>
                      <w:color w:val="000000" w:themeColor="text1"/>
                      <w14:textFill>
                        <w14:solidFill>
                          <w14:schemeClr w14:val="tx1"/>
                        </w14:solidFill>
                      </w14:textFill>
                    </w:rPr>
                    <m:t>AB</m:t>
                  </m:r>
                  <m:ctrlPr>
                    <w:rPr>
                      <w:rFonts w:ascii="Cambria Math" w:hAnsi="Cambria Math"/>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den>
          </m:f>
          <m:r>
            <m:rPr>
              <m:sty m:val="p"/>
            </m:rPr>
            <w:rPr>
              <w:rFonts w:ascii="Cambria Math" w:hAnsi="Cambria Math"/>
              <w:color w:val="000000" w:themeColor="text1"/>
              <w14:textFill>
                <w14:solidFill>
                  <w14:schemeClr w14:val="tx1"/>
                </w14:solidFill>
              </w14:textFill>
            </w:rPr>
            <m:t>.</m:t>
          </m:r>
        </m:oMath>
      </m:oMathPara>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The projection can be calculated as:</w:t>
      </w:r>
    </w:p>
    <w:p>
      <w:pPr>
        <w:spacing w:line="360" w:lineRule="auto"/>
        <w:jc w:val="both"/>
        <w:rPr>
          <w:rFonts w:ascii="Times New Roman" w:hAnsi="Times New Roman"/>
          <w:color w:val="000000" w:themeColor="text1"/>
          <w14:textFill>
            <w14:solidFill>
              <w14:schemeClr w14:val="tx1"/>
            </w14:solidFill>
          </w14:textFill>
        </w:rPr>
      </w:pPr>
      <m:oMathPara>
        <m:oMath>
          <m:r>
            <m:rPr>
              <m:sty m:val="p"/>
            </m:rPr>
            <w:rPr>
              <w:rFonts w:ascii="Cambria Math" w:hAnsi="Cambria Math"/>
              <w:color w:val="000000" w:themeColor="text1"/>
              <w14:textFill>
                <w14:solidFill>
                  <w14:schemeClr w14:val="tx1"/>
                </w14:solidFill>
              </w14:textFill>
            </w:rPr>
            <m:t>p=</m:t>
          </m:r>
          <m:d>
            <m:dPr>
              <m:begChr m:val="{"/>
              <m:endChr m:val=""/>
              <m:ctrlPr>
                <w:rPr>
                  <w:rFonts w:ascii="Cambria Math" w:hAnsi="Cambria Math"/>
                  <w:color w:val="000000" w:themeColor="text1"/>
                  <w14:textFill>
                    <w14:solidFill>
                      <w14:schemeClr w14:val="tx1"/>
                    </w14:solidFill>
                  </w14:textFill>
                </w:rPr>
              </m:ctrlPr>
            </m:dPr>
            <m:e>
              <m:eqArr>
                <m:eqArrPr>
                  <m:ctrlPr>
                    <w:rPr>
                      <w:rFonts w:ascii="Cambria Math" w:hAnsi="Cambria Math"/>
                      <w:color w:val="000000" w:themeColor="text1"/>
                      <w14:textFill>
                        <w14:solidFill>
                          <w14:schemeClr w14:val="tx1"/>
                        </w14:solidFill>
                      </w14:textFill>
                    </w:rPr>
                  </m:ctrlPr>
                </m:eqArrPr>
                <m:e>
                  <m:r>
                    <m:rPr>
                      <m:sty m:val="p"/>
                    </m:rPr>
                    <w:rPr>
                      <w:rFonts w:ascii="Cambria Math" w:hAnsi="Cambria Math"/>
                      <w:color w:val="000000" w:themeColor="text1"/>
                      <w14:textFill>
                        <w14:solidFill>
                          <w14:schemeClr w14:val="tx1"/>
                        </w14:solidFill>
                      </w14:textFill>
                    </w:rPr>
                    <m:t>A  if t&lt;0</m:t>
                  </m:r>
                  <m:ctrlPr>
                    <w:rPr>
                      <w:rFonts w:ascii="Cambria Math" w:hAnsi="Cambria Math"/>
                      <w:color w:val="000000" w:themeColor="text1"/>
                      <w14:textFill>
                        <w14:solidFill>
                          <w14:schemeClr w14:val="tx1"/>
                        </w14:solidFill>
                      </w14:textFill>
                    </w:rPr>
                  </m:ctrlPr>
                </m:e>
                <m:e>
                  <m:r>
                    <m:rPr>
                      <m:sty m:val="p"/>
                    </m:rPr>
                    <w:rPr>
                      <w:rFonts w:ascii="Cambria Math" w:hAnsi="Cambria Math"/>
                      <w:color w:val="000000" w:themeColor="text1"/>
                      <w14:textFill>
                        <w14:solidFill>
                          <w14:schemeClr w14:val="tx1"/>
                        </w14:solidFill>
                      </w14:textFill>
                    </w:rPr>
                    <m:t>B  if t&gt;1</m:t>
                  </m:r>
                  <m:ctrlPr>
                    <w:rPr>
                      <w:rFonts w:ascii="Cambria Math" w:hAnsi="Cambria Math"/>
                      <w:color w:val="000000" w:themeColor="text1"/>
                      <w14:textFill>
                        <w14:solidFill>
                          <w14:schemeClr w14:val="tx1"/>
                        </w14:solidFill>
                      </w14:textFill>
                    </w:rPr>
                  </m:ctrlPr>
                </m:e>
                <m:e>
                  <m:r>
                    <m:rPr>
                      <m:sty m:val="p"/>
                    </m:rPr>
                    <w:rPr>
                      <w:rFonts w:ascii="Cambria Math" w:hAnsi="Cambria Math"/>
                      <w:color w:val="000000" w:themeColor="text1"/>
                      <w14:textFill>
                        <w14:solidFill>
                          <w14:schemeClr w14:val="tx1"/>
                        </w14:solidFill>
                      </w14:textFill>
                    </w:rPr>
                    <m:t>A+t</m:t>
                  </m:r>
                  <m:acc>
                    <m:accPr>
                      <m:chr m:val="⃑"/>
                      <m:ctrlPr>
                        <w:rPr>
                          <w:rFonts w:ascii="Cambria Math" w:hAnsi="Cambria Math"/>
                          <w:color w:val="000000" w:themeColor="text1"/>
                          <w14:textFill>
                            <w14:solidFill>
                              <w14:schemeClr w14:val="tx1"/>
                            </w14:solidFill>
                          </w14:textFill>
                        </w:rPr>
                      </m:ctrlPr>
                    </m:accPr>
                    <m:e>
                      <m:r>
                        <m:rPr>
                          <m:sty m:val="p"/>
                        </m:rPr>
                        <w:rPr>
                          <w:rFonts w:ascii="Cambria Math" w:hAnsi="Cambria Math"/>
                          <w:color w:val="000000" w:themeColor="text1"/>
                          <w14:textFill>
                            <w14:solidFill>
                              <w14:schemeClr w14:val="tx1"/>
                            </w14:solidFill>
                          </w14:textFill>
                        </w:rPr>
                        <m:t>AB</m:t>
                      </m:r>
                      <m:ctrlPr>
                        <w:rPr>
                          <w:rFonts w:ascii="Cambria Math" w:hAnsi="Cambria Math"/>
                          <w:color w:val="000000" w:themeColor="text1"/>
                          <w14:textFill>
                            <w14:solidFill>
                              <w14:schemeClr w14:val="tx1"/>
                            </w14:solidFill>
                          </w14:textFill>
                        </w:rPr>
                      </m:ctrlPr>
                    </m:e>
                  </m:acc>
                  <m:r>
                    <m:rPr>
                      <m:sty m:val="p"/>
                    </m:rPr>
                    <w:rPr>
                      <w:rFonts w:ascii="Cambria Math" w:hAnsi="Cambria Math"/>
                      <w:color w:val="000000" w:themeColor="text1"/>
                      <w14:textFill>
                        <w14:solidFill>
                          <w14:schemeClr w14:val="tx1"/>
                        </w14:solidFill>
                      </w14:textFill>
                    </w:rPr>
                    <m:t xml:space="preserve"> if 0≤t≤1 </m:t>
                  </m:r>
                  <m:ctrlPr>
                    <w:rPr>
                      <w:rFonts w:ascii="Cambria Math" w:hAnsi="Cambria Math"/>
                      <w:color w:val="000000" w:themeColor="text1"/>
                      <w14:textFill>
                        <w14:solidFill>
                          <w14:schemeClr w14:val="tx1"/>
                        </w14:solidFill>
                      </w14:textFill>
                    </w:rPr>
                  </m:ctrlPr>
                </m:e>
              </m:eqArr>
              <m:ctrlPr>
                <w:rPr>
                  <w:rFonts w:ascii="Cambria Math" w:hAnsi="Cambria Math"/>
                  <w:color w:val="000000" w:themeColor="text1"/>
                  <w14:textFill>
                    <w14:solidFill>
                      <w14:schemeClr w14:val="tx1"/>
                    </w14:solidFill>
                  </w14:textFill>
                </w:rPr>
              </m:ctrlPr>
            </m:e>
          </m:d>
        </m:oMath>
      </m:oMathPara>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For latent points near the tip principal points, we orthogonally project the latent point to the line segment formed by extending the tip principal point and its nearest neighbor principal point in the graph to obtain the projection point, i.e., </w:t>
      </w:r>
      <m:oMath>
        <m:r>
          <m:rPr>
            <m:sty m:val="p"/>
          </m:rPr>
          <w:rPr>
            <w:rFonts w:ascii="Cambria Math" w:hAnsi="Cambria Math"/>
            <w:color w:val="000000" w:themeColor="text1"/>
            <w14:textFill>
              <w14:solidFill>
                <w14:schemeClr w14:val="tx1"/>
              </w14:solidFill>
            </w14:textFill>
          </w:rPr>
          <m:t>A+t</m:t>
        </m:r>
        <m:acc>
          <m:accPr>
            <m:chr m:val="⃑"/>
            <m:ctrlPr>
              <w:rPr>
                <w:rFonts w:ascii="Cambria Math" w:hAnsi="Cambria Math"/>
                <w:color w:val="000000" w:themeColor="text1"/>
                <w14:textFill>
                  <w14:solidFill>
                    <w14:schemeClr w14:val="tx1"/>
                  </w14:solidFill>
                </w14:textFill>
              </w:rPr>
            </m:ctrlPr>
          </m:accPr>
          <m:e>
            <m:r>
              <m:rPr>
                <m:sty m:val="p"/>
              </m:rPr>
              <w:rPr>
                <w:rFonts w:ascii="Cambria Math" w:hAnsi="Cambria Math"/>
                <w:color w:val="000000" w:themeColor="text1"/>
                <w14:textFill>
                  <w14:solidFill>
                    <w14:schemeClr w14:val="tx1"/>
                  </w14:solidFill>
                </w14:textFill>
              </w:rPr>
              <m:t>AB</m:t>
            </m:r>
            <m:ctrlPr>
              <w:rPr>
                <w:rFonts w:ascii="Cambria Math" w:hAnsi="Cambria Math"/>
                <w:color w:val="000000" w:themeColor="text1"/>
                <w14:textFill>
                  <w14:solidFill>
                    <w14:schemeClr w14:val="tx1"/>
                  </w14:solidFill>
                </w14:textFill>
              </w:rPr>
            </m:ctrlPr>
          </m:e>
        </m:acc>
      </m:oMath>
      <w:r>
        <w:rPr>
          <w:rFonts w:ascii="Times New Roman" w:hAnsi="Times New Roman"/>
          <w:color w:val="000000" w:themeColor="text1"/>
          <w14:textFill>
            <w14:solidFill>
              <w14:schemeClr w14:val="tx1"/>
            </w14:solidFill>
          </w14:textFill>
        </w:rPr>
        <w:t>. In order to encode the position of each cell within the branching structure of the trajectory, we performed a depth-first traversal of the principal tree learned during embedding. Finally, after embedding all of cells to the principal tree, we then calculated the distance between all of the projection points and construct a minimal spanning tree (MST) on the projection points to assign pseudo-time for each cell. To avoid zero values of distance between cells projected to the same principal points, which prevents the calculation of a MST, the smallest positive distance between all cell pairs is added to all distance values.</w:t>
      </w:r>
    </w:p>
    <w:bookmarkEnd w:id="147"/>
    <w:bookmarkEnd w:id="148"/>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Methods for the comparison of clustering solutions </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To evaluate the similarity of different clustering solutions, we rely on two different metrics. We use the ARI, a metrics routinely applied in the field of clustering, to assess the similarity of clusters to the known truth. ARI takes values from 0 to 1, with 0 signifying no overlap between two groupings and 1 signifying complete overlap and is also applicable in the absence of known cluster labels. </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ARI</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Let X be a finite set of size n. A clustering solution </w:t>
      </w:r>
      <m:oMath>
        <m:r>
          <m:rPr>
            <m:sty m:val="p"/>
          </m:rPr>
          <w:rPr>
            <w:rFonts w:ascii="Cambria Math" w:hAnsi="Cambria Math"/>
            <w:color w:val="000000" w:themeColor="text1"/>
            <w14:textFill>
              <w14:solidFill>
                <w14:schemeClr w14:val="tx1"/>
              </w14:solidFill>
            </w14:textFill>
          </w:rPr>
          <m:t>C</m:t>
        </m:r>
      </m:oMath>
      <w:r>
        <w:rPr>
          <w:rFonts w:ascii="Times New Roman" w:hAnsi="Times New Roman"/>
          <w:color w:val="000000" w:themeColor="text1"/>
          <w14:textFill>
            <w14:solidFill>
              <w14:schemeClr w14:val="tx1"/>
            </w14:solidFill>
          </w14:textFill>
        </w:rPr>
        <w:t xml:space="preserve"> is a set </w:t>
      </w:r>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1</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 xml:space="preserve">, ⋯, </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k</m:t>
            </m:r>
            <m:ctrlPr>
              <w:rPr>
                <w:rFonts w:ascii="Cambria Math" w:hAnsi="Cambria Math"/>
                <w:color w:val="000000" w:themeColor="text1"/>
                <w14:textFill>
                  <w14:solidFill>
                    <w14:schemeClr w14:val="tx1"/>
                  </w14:solidFill>
                </w14:textFill>
              </w:rPr>
            </m:ctrlPr>
          </m:sub>
        </m:sSub>
      </m:oMath>
      <w:r>
        <w:rPr>
          <w:rFonts w:ascii="Times New Roman" w:hAnsi="Times New Roman"/>
          <w:color w:val="000000" w:themeColor="text1"/>
          <w14:textFill>
            <w14:solidFill>
              <w14:schemeClr w14:val="tx1"/>
            </w14:solidFill>
          </w14:textFill>
        </w:rPr>
        <w:t xml:space="preserve"> of non-empty disjoint subsets of X such that their union equals X. Let </w:t>
      </w:r>
      <m:oMath>
        <m:sSup>
          <m:sSupPr>
            <m:ctrlPr>
              <w:rPr>
                <w:rFonts w:ascii="Cambria Math" w:hAnsi="Cambria Math"/>
                <w:color w:val="000000" w:themeColor="text1"/>
                <w14:textFill>
                  <w14:solidFill>
                    <w14:schemeClr w14:val="tx1"/>
                  </w14:solidFill>
                </w14:textFill>
              </w:rPr>
            </m:ctrlPr>
          </m:sSup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p>
        <m:sSubSup>
          <m:sSubSupPr>
            <m:ctrlPr>
              <w:rPr>
                <w:rFonts w:ascii="Cambria Math" w:hAnsi="Cambria Math"/>
                <w:color w:val="000000" w:themeColor="text1"/>
                <w14:textFill>
                  <w14:solidFill>
                    <w14:schemeClr w14:val="tx1"/>
                  </w14:solidFill>
                </w14:textFill>
              </w:rPr>
            </m:ctrlPr>
          </m:sSubSup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1</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bSup>
        <m:r>
          <m:rPr>
            <m:sty m:val="p"/>
          </m:rPr>
          <w:rPr>
            <w:rFonts w:ascii="Cambria Math" w:hAnsi="Cambria Math"/>
            <w:color w:val="000000" w:themeColor="text1"/>
            <w14:textFill>
              <w14:solidFill>
                <w14:schemeClr w14:val="tx1"/>
              </w14:solidFill>
            </w14:textFill>
          </w:rPr>
          <m:t>, ⋯,</m:t>
        </m:r>
        <m:sSubSup>
          <m:sSubSupPr>
            <m:ctrlPr>
              <w:rPr>
                <w:rFonts w:ascii="Cambria Math" w:hAnsi="Cambria Math"/>
                <w:color w:val="000000" w:themeColor="text1"/>
                <w14:textFill>
                  <w14:solidFill>
                    <w14:schemeClr w14:val="tx1"/>
                  </w14:solidFill>
                </w14:textFill>
              </w:rPr>
            </m:ctrlPr>
          </m:sSubSup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k</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bSup>
      </m:oMath>
      <w:r>
        <w:rPr>
          <w:rFonts w:ascii="Times New Roman" w:hAnsi="Times New Roman"/>
          <w:color w:val="000000" w:themeColor="text1"/>
          <w14:textFill>
            <w14:solidFill>
              <w14:schemeClr w14:val="tx1"/>
            </w14:solidFill>
          </w14:textFill>
        </w:rPr>
        <w:t xml:space="preserve"> be a second clustering solution or the supervised labeling solution with the same properties. The contingency table M of the pair of sets </w:t>
      </w:r>
      <m:oMath>
        <m:r>
          <m:rPr>
            <m:sty m:val="p"/>
          </m:rPr>
          <w:rPr>
            <w:rFonts w:ascii="Cambria Math" w:hAnsi="Cambria Math"/>
            <w:color w:val="000000" w:themeColor="text1"/>
            <w14:textFill>
              <w14:solidFill>
                <w14:schemeClr w14:val="tx1"/>
              </w14:solidFill>
            </w14:textFill>
          </w:rPr>
          <m:t>C</m:t>
        </m:r>
      </m:oMath>
      <w:r>
        <w:rPr>
          <w:rFonts w:ascii="Times New Roman" w:hAnsi="Times New Roman"/>
          <w:color w:val="000000" w:themeColor="text1"/>
          <w14:textFill>
            <w14:solidFill>
              <w14:schemeClr w14:val="tx1"/>
            </w14:solidFill>
          </w14:textFill>
        </w:rPr>
        <w:t xml:space="preserve">, </w:t>
      </w:r>
      <m:oMath>
        <m:sSup>
          <m:sSupPr>
            <m:ctrlPr>
              <w:rPr>
                <w:rFonts w:ascii="Cambria Math" w:hAnsi="Cambria Math"/>
                <w:color w:val="000000" w:themeColor="text1"/>
                <w14:textFill>
                  <w14:solidFill>
                    <w14:schemeClr w14:val="tx1"/>
                  </w14:solidFill>
                </w14:textFill>
              </w:rPr>
            </m:ctrlPr>
          </m:sSup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p>
      </m:oMath>
      <w:r>
        <w:rPr>
          <w:rFonts w:ascii="Times New Roman" w:hAnsi="Times New Roman"/>
          <w:color w:val="000000" w:themeColor="text1"/>
          <w14:textFill>
            <w14:solidFill>
              <w14:schemeClr w14:val="tx1"/>
            </w14:solidFill>
          </w14:textFill>
        </w:rPr>
        <w:t xml:space="preserve"> is a </w:t>
      </w:r>
      <m:oMath>
        <m:r>
          <w:rPr>
            <w:rFonts w:ascii="Cambria Math" w:hAnsi="Cambria Math"/>
            <w:color w:val="000000" w:themeColor="text1"/>
            <w14:textFill>
              <w14:solidFill>
                <w14:schemeClr w14:val="tx1"/>
              </w14:solidFill>
            </w14:textFill>
          </w:rPr>
          <m:t>k</m:t>
        </m:r>
        <m:r>
          <m:rPr>
            <m:sty m:val="p"/>
          </m:rPr>
          <w:rPr>
            <w:rFonts w:ascii="Cambria Math" w:hAnsi="Cambria Math"/>
            <w:color w:val="000000" w:themeColor="text1"/>
            <w14:textFill>
              <w14:solidFill>
                <w14:schemeClr w14:val="tx1"/>
              </w14:solidFill>
            </w14:textFill>
          </w:rPr>
          <m:t>×1</m:t>
        </m:r>
      </m:oMath>
      <w:r>
        <w:rPr>
          <w:rFonts w:ascii="Times New Roman" w:hAnsi="Times New Roman"/>
          <w:color w:val="000000" w:themeColor="text1"/>
          <w14:textFill>
            <w14:solidFill>
              <w14:schemeClr w14:val="tx1"/>
            </w14:solidFill>
          </w14:textFill>
        </w:rPr>
        <w:t>matrix whose i</w:t>
      </w:r>
      <w:r>
        <w:rPr>
          <w:rFonts w:ascii="Times New Roman" w:hAnsi="Times New Roman"/>
          <w:color w:val="000000" w:themeColor="text1"/>
          <w:vertAlign w:val="superscript"/>
          <w14:textFill>
            <w14:solidFill>
              <w14:schemeClr w14:val="tx1"/>
            </w14:solidFill>
          </w14:textFill>
        </w:rPr>
        <w:t>th</w:t>
      </w:r>
      <w:r>
        <w:rPr>
          <w:rFonts w:ascii="Times New Roman" w:hAnsi="Times New Roman"/>
          <w:color w:val="000000" w:themeColor="text1"/>
          <w14:textFill>
            <w14:solidFill>
              <w14:schemeClr w14:val="tx1"/>
            </w14:solidFill>
          </w14:textFill>
        </w:rPr>
        <w:t>, j</w:t>
      </w:r>
      <w:r>
        <w:rPr>
          <w:rFonts w:ascii="Times New Roman" w:hAnsi="Times New Roman"/>
          <w:color w:val="000000" w:themeColor="text1"/>
          <w:vertAlign w:val="superscript"/>
          <w14:textFill>
            <w14:solidFill>
              <w14:schemeClr w14:val="tx1"/>
            </w14:solidFill>
          </w14:textFill>
        </w:rPr>
        <w:t>th</w:t>
      </w:r>
      <w:r>
        <w:rPr>
          <w:rFonts w:ascii="Times New Roman" w:hAnsi="Times New Roman"/>
          <w:color w:val="000000" w:themeColor="text1"/>
          <w14:textFill>
            <w14:solidFill>
              <w14:schemeClr w14:val="tx1"/>
            </w14:solidFill>
          </w14:textFill>
        </w:rPr>
        <w:t xml:space="preserve"> entry equals the number of elements in the intersection of clusters </w:t>
      </w:r>
      <m:oMath>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oMath>
      <w:r>
        <w:rPr>
          <w:rFonts w:ascii="Times New Roman" w:hAnsi="Times New Roman"/>
          <w:color w:val="000000" w:themeColor="text1"/>
          <w14:textFill>
            <w14:solidFill>
              <w14:schemeClr w14:val="tx1"/>
            </w14:solidFill>
          </w14:textFill>
        </w:rPr>
        <w:t xml:space="preserve"> and </w:t>
      </w:r>
      <m:oMath>
        <m:sSubSup>
          <m:sSubSupPr>
            <m:ctrlPr>
              <w:rPr>
                <w:rFonts w:ascii="Cambria Math" w:hAnsi="Cambria Math"/>
                <w:color w:val="000000" w:themeColor="text1"/>
                <w14:textFill>
                  <w14:solidFill>
                    <w14:schemeClr w14:val="tx1"/>
                  </w14:solidFill>
                </w14:textFill>
              </w:rPr>
            </m:ctrlPr>
          </m:sSubSup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j</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bSup>
      </m:oMath>
      <w:r>
        <w:rPr>
          <w:rFonts w:ascii="Times New Roman" w:hAnsi="Times New Roman"/>
          <w:color w:val="000000" w:themeColor="text1"/>
          <w14:textFill>
            <w14:solidFill>
              <w14:schemeClr w14:val="tx1"/>
            </w14:solidFill>
          </w14:textFill>
        </w:rPr>
        <w:t>:</w:t>
      </w:r>
    </w:p>
    <w:p>
      <w:pPr>
        <w:spacing w:line="360" w:lineRule="auto"/>
        <w:jc w:val="center"/>
        <w:rPr>
          <w:rFonts w:ascii="Times New Roman" w:hAnsi="Times New Roman"/>
          <w:color w:val="000000" w:themeColor="text1"/>
          <w14:textFill>
            <w14:solidFill>
              <w14:schemeClr w14:val="tx1"/>
            </w14:solidFill>
          </w14:textFill>
        </w:rPr>
      </w:pPr>
      <m:oMathPara>
        <m:oMathParaPr>
          <m:jc m:val="center"/>
        </m:oMathParaPr>
        <m:oMath>
          <m:r>
            <m:rPr>
              <m:sty m:val="p"/>
            </m:rPr>
            <w:rPr>
              <w:rFonts w:ascii="Cambria Math" w:hAnsi="Cambria Math"/>
              <w:color w:val="000000" w:themeColor="text1"/>
              <w14:textFill>
                <w14:solidFill>
                  <w14:schemeClr w14:val="tx1"/>
                </w14:solidFill>
              </w14:textFill>
            </w:rPr>
            <m:t>m=</m:t>
          </m:r>
          <m:d>
            <m:dPr>
              <m:begChr m:val="|"/>
              <m:endChr m:val="|"/>
              <m:ctrlPr>
                <w:rPr>
                  <w:rFonts w:ascii="Cambria Math" w:hAnsi="Cambria Math"/>
                  <w:color w:val="000000" w:themeColor="text1"/>
                  <w14:textFill>
                    <w14:solidFill>
                      <w14:schemeClr w14:val="tx1"/>
                    </w14:solidFill>
                  </w14:textFill>
                </w:rPr>
              </m:ctrlPr>
            </m:dPr>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sSubSup>
                <m:sSubSupPr>
                  <m:ctrlPr>
                    <w:rPr>
                      <w:rFonts w:ascii="Cambria Math" w:hAnsi="Cambria Math"/>
                      <w:color w:val="000000" w:themeColor="text1"/>
                      <w14:textFill>
                        <w14:solidFill>
                          <w14:schemeClr w14:val="tx1"/>
                        </w14:solidFill>
                      </w14:textFill>
                    </w:rPr>
                  </m:ctrlPr>
                </m:sSubSup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j</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bSup>
              <m:ctrlPr>
                <w:rPr>
                  <w:rFonts w:ascii="Cambria Math" w:hAnsi="Cambria Math"/>
                  <w:color w:val="000000" w:themeColor="text1"/>
                  <w14:textFill>
                    <w14:solidFill>
                      <w14:schemeClr w14:val="tx1"/>
                    </w14:solidFill>
                  </w14:textFill>
                </w:rPr>
              </m:ctrlPr>
            </m:e>
          </m:d>
          <m:r>
            <m:rPr>
              <m:sty m:val="p"/>
            </m:rPr>
            <w:rPr>
              <w:rFonts w:ascii="Cambria Math" w:hAnsi="Cambria Math"/>
              <w:color w:val="000000" w:themeColor="text1"/>
              <w14:textFill>
                <w14:solidFill>
                  <w14:schemeClr w14:val="tx1"/>
                </w14:solidFill>
              </w14:textFill>
            </w:rPr>
            <m:t>, where 1≤i≤k,1≤j≤l.</m:t>
          </m:r>
        </m:oMath>
      </m:oMathPara>
    </w:p>
    <w:p>
      <w:pPr>
        <w:spacing w:line="360" w:lineRule="auto"/>
        <w:jc w:val="center"/>
        <w:rPr>
          <w:rFonts w:ascii="Times New Roman" w:hAnsi="Times New Roman" w:eastAsiaTheme="minorEastAsia"/>
          <w:color w:val="000000" w:themeColor="text1"/>
          <w:lang w:eastAsia="zh-CN"/>
          <w14:textFill>
            <w14:solidFill>
              <w14:schemeClr w14:val="tx1"/>
            </w14:solidFill>
          </w14:textFill>
        </w:rPr>
      </w:pPr>
      <m:oMathPara>
        <m:oMath>
          <m:r>
            <m:rPr>
              <m:sty m:val="p"/>
            </m:rPr>
            <w:rPr>
              <w:rFonts w:ascii="Cambria Math" w:hAnsi="Cambria Math" w:eastAsia="宋体"/>
              <w:color w:val="000000" w:themeColor="text1"/>
              <w14:textFill>
                <w14:solidFill>
                  <w14:schemeClr w14:val="tx1"/>
                </w14:solidFill>
              </w14:textFill>
            </w:rPr>
            <m:t>ARI</m:t>
          </m:r>
          <m:d>
            <m:dPr>
              <m:ctrlPr>
                <w:rPr>
                  <w:rFonts w:ascii="Cambria Math" w:hAnsi="Cambria Math" w:eastAsia="宋体"/>
                  <w:color w:val="000000" w:themeColor="text1"/>
                  <w14:textFill>
                    <w14:solidFill>
                      <w14:schemeClr w14:val="tx1"/>
                    </w14:solidFill>
                  </w14:textFill>
                </w:rPr>
              </m:ctrlPr>
            </m:dPr>
            <m:e>
              <m:r>
                <m:rPr>
                  <m:sty m:val="p"/>
                </m:rPr>
                <w:rPr>
                  <w:rFonts w:ascii="Cambria Math" w:hAnsi="Cambria Math" w:eastAsia="宋体"/>
                  <w:color w:val="000000" w:themeColor="text1"/>
                  <w14:textFill>
                    <w14:solidFill>
                      <w14:schemeClr w14:val="tx1"/>
                    </w14:solidFill>
                  </w14:textFill>
                </w:rPr>
                <m:t>C,</m:t>
              </m:r>
              <m:sSup>
                <m:sSupPr>
                  <m:ctrlPr>
                    <w:rPr>
                      <w:rFonts w:ascii="Cambria Math" w:hAnsi="Cambria Math"/>
                      <w:color w:val="000000" w:themeColor="text1"/>
                      <w14:textFill>
                        <w14:solidFill>
                          <w14:schemeClr w14:val="tx1"/>
                        </w14:solidFill>
                      </w14:textFill>
                    </w:rPr>
                  </m:ctrlPr>
                </m:sSupPr>
                <m:e>
                  <m:r>
                    <m:rPr>
                      <m:sty m:val="p"/>
                    </m:rPr>
                    <w:rPr>
                      <w:rFonts w:ascii="Cambria Math" w:hAnsi="Cambria Math" w:eastAsia="宋体"/>
                      <w:color w:val="000000" w:themeColor="text1"/>
                      <w14:textFill>
                        <w14:solidFill>
                          <w14:schemeClr w14:val="tx1"/>
                        </w14:solidFill>
                      </w14:textFill>
                    </w:rPr>
                    <m:t>C</m:t>
                  </m:r>
                  <m:ctrlPr>
                    <w:rPr>
                      <w:rFonts w:ascii="Cambria Math" w:hAnsi="Cambria Math" w:eastAsia="宋体"/>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p>
              <m:ctrlPr>
                <w:rPr>
                  <w:rFonts w:ascii="Cambria Math" w:hAnsi="Cambria Math"/>
                  <w:color w:val="000000" w:themeColor="text1"/>
                  <w14:textFill>
                    <w14:solidFill>
                      <w14:schemeClr w14:val="tx1"/>
                    </w14:solidFill>
                  </w14:textFill>
                </w:rPr>
              </m:ctrlPr>
            </m:e>
          </m:d>
          <m:r>
            <m:rPr>
              <m:sty m:val="p"/>
            </m:rPr>
            <w:rPr>
              <w:rFonts w:ascii="Cambria Math" w:hAnsi="Cambria Math" w:eastAsia="宋体"/>
              <w:color w:val="000000" w:themeColor="text1"/>
              <w14:textFill>
                <w14:solidFill>
                  <w14:schemeClr w14:val="tx1"/>
                </w14:solidFill>
              </w14:textFill>
            </w:rPr>
            <m:t>=</m:t>
          </m:r>
          <m:f>
            <m:fPr>
              <m:ctrlPr>
                <w:rPr>
                  <w:rFonts w:ascii="Cambria Math" w:hAnsi="Cambria Math"/>
                  <w:color w:val="000000" w:themeColor="text1"/>
                  <w14:textFill>
                    <w14:solidFill>
                      <w14:schemeClr w14:val="tx1"/>
                    </w14:solidFill>
                  </w14:textFill>
                </w:rPr>
              </m:ctrlPr>
            </m:fPr>
            <m:num>
              <m:nary>
                <m:naryPr>
                  <m:chr m:val="∑"/>
                  <m:limLoc m:val="undOvr"/>
                  <m:ctrlPr>
                    <w:rPr>
                      <w:rFonts w:ascii="Cambria Math" w:hAnsi="Cambria Math"/>
                      <w:color w:val="000000" w:themeColor="text1"/>
                      <w14:textFill>
                        <w14:solidFill>
                          <w14:schemeClr w14:val="tx1"/>
                        </w14:solidFill>
                      </w14:textFill>
                    </w:rPr>
                  </m:ctrlPr>
                </m:naryPr>
                <m:sub>
                  <m:r>
                    <m:rPr>
                      <m:sty m:val="p"/>
                    </m:rPr>
                    <w:rPr>
                      <w:rFonts w:ascii="Cambria Math" w:hAnsi="Cambria Math"/>
                      <w:color w:val="000000" w:themeColor="text1"/>
                      <w14:textFill>
                        <w14:solidFill>
                          <w14:schemeClr w14:val="tx1"/>
                        </w14:solidFill>
                      </w14:textFill>
                    </w:rPr>
                    <m:t>i=1</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k</m:t>
                  </m:r>
                  <m:ctrlPr>
                    <w:rPr>
                      <w:rFonts w:ascii="Cambria Math" w:hAnsi="Cambria Math"/>
                      <w:color w:val="000000" w:themeColor="text1"/>
                      <w14:textFill>
                        <w14:solidFill>
                          <w14:schemeClr w14:val="tx1"/>
                        </w14:solidFill>
                      </w14:textFill>
                    </w:rPr>
                  </m:ctrlPr>
                </m:sup>
                <m:e>
                  <m:nary>
                    <m:naryPr>
                      <m:chr m:val="∑"/>
                      <m:limLoc m:val="undOvr"/>
                      <m:ctrlPr>
                        <w:rPr>
                          <w:rFonts w:ascii="Cambria Math" w:hAnsi="Cambria Math"/>
                          <w:color w:val="000000" w:themeColor="text1"/>
                          <w14:textFill>
                            <w14:solidFill>
                              <w14:schemeClr w14:val="tx1"/>
                            </w14:solidFill>
                          </w14:textFill>
                        </w:rPr>
                      </m:ctrlPr>
                    </m:naryPr>
                    <m:sub>
                      <m:r>
                        <m:rPr>
                          <m:sty m:val="p"/>
                        </m:rPr>
                        <w:rPr>
                          <w:rFonts w:ascii="Cambria Math" w:hAnsi="Cambria Math"/>
                          <w:color w:val="000000" w:themeColor="text1"/>
                          <w14:textFill>
                            <w14:solidFill>
                              <w14:schemeClr w14:val="tx1"/>
                            </w14:solidFill>
                          </w14:textFill>
                        </w:rPr>
                        <m:t>j=1</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l</m:t>
                      </m:r>
                      <m:ctrlPr>
                        <w:rPr>
                          <w:rFonts w:ascii="Cambria Math" w:hAnsi="Cambria Math"/>
                          <w:color w:val="000000" w:themeColor="text1"/>
                          <w14:textFill>
                            <w14:solidFill>
                              <w14:schemeClr w14:val="tx1"/>
                            </w14:solidFill>
                          </w14:textFill>
                        </w:rPr>
                      </m:ctrlPr>
                    </m:sup>
                    <m:e>
                      <m:sSubSup>
                        <m:sSubSupPr>
                          <m:ctrlPr>
                            <w:rPr>
                              <w:rFonts w:ascii="Cambria Math" w:hAnsi="Cambria Math"/>
                              <w:color w:val="000000" w:themeColor="text1"/>
                              <w14:textFill>
                                <w14:solidFill>
                                  <w14:schemeClr w14:val="tx1"/>
                                </w14:solidFill>
                              </w14:textFill>
                            </w:rPr>
                          </m:ctrlPr>
                        </m:sSubSupPr>
                        <m:e>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 xml:space="preserve">  2</m:t>
                          </m:r>
                          <m:ctrlPr>
                            <w:rPr>
                              <w:rFonts w:ascii="Cambria Math" w:hAnsi="Cambria Math"/>
                              <w:color w:val="000000" w:themeColor="text1"/>
                              <w14:textFill>
                                <w14:solidFill>
                                  <w14:schemeClr w14:val="tx1"/>
                                </w14:solidFill>
                              </w14:textFill>
                            </w:rPr>
                          </m:ctrlPr>
                        </m:sub>
                        <m:sup>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ij</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sup>
                      </m:sSubSup>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t</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3</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nary>
                  <m:ctrlPr>
                    <w:rPr>
                      <w:rFonts w:ascii="Cambria Math" w:hAnsi="Cambria Math"/>
                      <w:color w:val="000000" w:themeColor="text1"/>
                      <w14:textFill>
                        <w14:solidFill>
                          <w14:schemeClr w14:val="tx1"/>
                        </w14:solidFill>
                      </w14:textFill>
                    </w:rPr>
                  </m:ctrlPr>
                </m:e>
              </m:nary>
              <m:ctrlPr>
                <w:rPr>
                  <w:rFonts w:ascii="Cambria Math" w:hAnsi="Cambria Math"/>
                  <w:color w:val="000000" w:themeColor="text1"/>
                  <w14:textFill>
                    <w14:solidFill>
                      <w14:schemeClr w14:val="tx1"/>
                    </w14:solidFill>
                  </w14:textFill>
                </w:rPr>
              </m:ctrlPr>
            </m:num>
            <m:den>
              <m:d>
                <m:dPr>
                  <m:ctrlPr>
                    <w:rPr>
                      <w:rFonts w:ascii="Cambria Math" w:hAnsi="Cambria Math"/>
                      <w:color w:val="000000" w:themeColor="text1"/>
                      <w14:textFill>
                        <w14:solidFill>
                          <w14:schemeClr w14:val="tx1"/>
                        </w14:solidFill>
                      </w14:textFill>
                    </w:rPr>
                  </m:ctrlPr>
                </m:dPr>
                <m:e>
                  <m:f>
                    <m:fPr>
                      <m:ctrlPr>
                        <w:rPr>
                          <w:rFonts w:ascii="Cambria Math" w:hAnsi="Cambria Math"/>
                          <w:color w:val="000000" w:themeColor="text1"/>
                          <w14:textFill>
                            <w14:solidFill>
                              <w14:schemeClr w14:val="tx1"/>
                            </w14:solidFill>
                          </w14:textFill>
                        </w:rPr>
                      </m:ctrlPr>
                    </m:fPr>
                    <m:num>
                      <m:r>
                        <m:rPr>
                          <m:sty m:val="p"/>
                        </m:rPr>
                        <w:rPr>
                          <w:rFonts w:ascii="Cambria Math" w:hAnsi="Cambria Math"/>
                          <w:color w:val="000000" w:themeColor="text1"/>
                          <w14:textFill>
                            <w14:solidFill>
                              <w14:schemeClr w14:val="tx1"/>
                            </w14:solidFill>
                          </w14:textFill>
                        </w:rPr>
                        <m:t>1</m:t>
                      </m:r>
                      <m:ctrlPr>
                        <w:rPr>
                          <w:rFonts w:ascii="Cambria Math" w:hAnsi="Cambria Math"/>
                          <w:color w:val="000000" w:themeColor="text1"/>
                          <w14:textFill>
                            <w14:solidFill>
                              <w14:schemeClr w14:val="tx1"/>
                            </w14:solidFill>
                          </w14:textFill>
                        </w:rPr>
                      </m:ctrlPr>
                    </m:num>
                    <m:den>
                      <m:r>
                        <m:rPr>
                          <m:sty m:val="p"/>
                        </m:rPr>
                        <w:rPr>
                          <w:rFonts w:ascii="Cambria Math" w:hAnsi="Cambria Math"/>
                          <w:color w:val="000000" w:themeColor="text1"/>
                          <w14:textFill>
                            <w14:solidFill>
                              <w14:schemeClr w14:val="tx1"/>
                            </w14:solidFill>
                          </w14:textFill>
                        </w:rPr>
                        <m:t>2</m:t>
                      </m:r>
                      <m:ctrlPr>
                        <w:rPr>
                          <w:rFonts w:ascii="Cambria Math" w:hAnsi="Cambria Math"/>
                          <w:color w:val="000000" w:themeColor="text1"/>
                          <w14:textFill>
                            <w14:solidFill>
                              <w14:schemeClr w14:val="tx1"/>
                            </w14:solidFill>
                          </w14:textFill>
                        </w:rPr>
                      </m:ctrlPr>
                    </m:den>
                  </m:f>
                  <m:d>
                    <m:dPr>
                      <m:ctrlPr>
                        <w:rPr>
                          <w:rFonts w:ascii="Cambria Math" w:hAnsi="Cambria Math"/>
                          <w:color w:val="000000" w:themeColor="text1"/>
                          <w14:textFill>
                            <w14:solidFill>
                              <w14:schemeClr w14:val="tx1"/>
                            </w14:solidFill>
                          </w14:textFill>
                        </w:rPr>
                      </m:ctrlPr>
                    </m:dPr>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t</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1</m:t>
                          </m:r>
                          <m:ctrlPr>
                            <w:rPr>
                              <w:rFonts w:ascii="Cambria Math" w:hAnsi="Cambria Math"/>
                              <w:color w:val="000000" w:themeColor="text1"/>
                              <w14:textFill>
                                <w14:solidFill>
                                  <w14:schemeClr w14:val="tx1"/>
                                </w14:solidFill>
                              </w14:textFill>
                            </w:rPr>
                          </m:ctrlPr>
                        </m:sub>
                      </m:sSub>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t</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2</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d>
                  <m:r>
                    <m:rPr>
                      <m:sty m:val="p"/>
                    </m:rP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t</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3</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den>
          </m:f>
          <m:r>
            <w:rPr>
              <w:rFonts w:ascii="Cambria Math" w:hAnsi="Cambria Math"/>
              <w:color w:val="000000" w:themeColor="text1"/>
              <w14:textFill>
                <w14:solidFill>
                  <w14:schemeClr w14:val="tx1"/>
                </w14:solidFill>
              </w14:textFill>
            </w:rPr>
            <m:t>.</m:t>
          </m:r>
        </m:oMath>
      </m:oMathPara>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Where</w:t>
      </w:r>
      <w:r>
        <w:rPr>
          <w:rFonts w:ascii="Times New Roman" w:hAnsi="Times New Roman" w:eastAsiaTheme="minorEastAsia"/>
          <w:color w:val="000000" w:themeColor="text1"/>
          <w:lang w:eastAsia="zh-CN"/>
          <w14:textFill>
            <w14:solidFill>
              <w14:schemeClr w14:val="tx1"/>
            </w14:solidFill>
          </w14:textFill>
        </w:rPr>
        <w:t xml:space="preserve"> </w:t>
      </w:r>
      <m:oMath>
        <m:r>
          <m:rPr>
            <m:sty m:val="p"/>
          </m:rPr>
          <w:rPr>
            <w:rFonts w:ascii="Cambria Math" w:hAnsi="Cambria Math" w:eastAsiaTheme="minorEastAsia"/>
            <w:color w:val="000000" w:themeColor="text1"/>
            <w:lang w:eastAsia="zh-CN"/>
            <w14:textFill>
              <w14:solidFill>
                <w14:schemeClr w14:val="tx1"/>
              </w14:solidFill>
            </w14:textFill>
          </w:rPr>
          <m:t>t1=</m:t>
        </m:r>
        <m:nary>
          <m:naryPr>
            <m:chr m:val="∑"/>
            <m:limLoc m:val="undOvr"/>
            <m:ctrlPr>
              <w:rPr>
                <w:rFonts w:ascii="Cambria Math" w:hAnsi="Cambria Math"/>
                <w:color w:val="000000" w:themeColor="text1"/>
                <w14:textFill>
                  <w14:solidFill>
                    <w14:schemeClr w14:val="tx1"/>
                  </w14:solidFill>
                </w14:textFill>
              </w:rPr>
            </m:ctrlPr>
          </m:naryPr>
          <m:sub>
            <m:r>
              <m:rPr>
                <m:sty m:val="p"/>
              </m:rPr>
              <w:rPr>
                <w:rFonts w:ascii="Cambria Math" w:hAnsi="Cambria Math"/>
                <w:color w:val="000000" w:themeColor="text1"/>
                <w14:textFill>
                  <w14:solidFill>
                    <w14:schemeClr w14:val="tx1"/>
                  </w14:solidFill>
                </w14:textFill>
              </w:rPr>
              <m:t>i=1</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k</m:t>
            </m:r>
            <m:ctrlPr>
              <w:rPr>
                <w:rFonts w:ascii="Cambria Math" w:hAnsi="Cambria Math"/>
                <w:color w:val="000000" w:themeColor="text1"/>
                <w14:textFill>
                  <w14:solidFill>
                    <w14:schemeClr w14:val="tx1"/>
                  </w14:solidFill>
                </w14:textFill>
              </w:rPr>
            </m:ctrlPr>
          </m:sup>
          <m:e>
            <m:d>
              <m:dPr>
                <m:ctrlPr>
                  <w:rPr>
                    <w:rFonts w:ascii="Cambria Math" w:hAnsi="Cambria Math"/>
                    <w:color w:val="000000" w:themeColor="text1"/>
                    <w14:textFill>
                      <w14:solidFill>
                        <w14:schemeClr w14:val="tx1"/>
                      </w14:solidFill>
                    </w14:textFill>
                  </w:rPr>
                </m:ctrlPr>
              </m:dPr>
              <m:e>
                <m:f>
                  <m:fPr>
                    <m:type m:val="nobar"/>
                    <m:ctrlPr>
                      <w:rPr>
                        <w:rFonts w:ascii="Cambria Math" w:hAnsi="Cambria Math"/>
                        <w:color w:val="000000" w:themeColor="text1"/>
                        <w14:textFill>
                          <w14:solidFill>
                            <w14:schemeClr w14:val="tx1"/>
                          </w14:solidFill>
                        </w14:textFill>
                      </w:rPr>
                    </m:ctrlPr>
                  </m:fPr>
                  <m:num>
                    <m:d>
                      <m:dPr>
                        <m:begChr m:val="|"/>
                        <m:endChr m:val="|"/>
                        <m:ctrlPr>
                          <w:rPr>
                            <w:rFonts w:ascii="Cambria Math" w:hAnsi="Cambria Math" w:eastAsia="宋体"/>
                            <w:color w:val="000000" w:themeColor="text1"/>
                            <w14:textFill>
                              <w14:solidFill>
                                <w14:schemeClr w14:val="tx1"/>
                              </w14:solidFill>
                            </w14:textFill>
                          </w:rPr>
                        </m:ctrlPr>
                      </m:dPr>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ctrlPr>
                          <w:rPr>
                            <w:rFonts w:ascii="Cambria Math" w:hAnsi="Cambria Math" w:eastAsia="宋体"/>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num>
                  <m:den>
                    <m:r>
                      <m:rPr>
                        <m:sty m:val="p"/>
                      </m:rPr>
                      <w:rPr>
                        <w:rFonts w:ascii="Cambria Math" w:hAnsi="Cambria Math"/>
                        <w:color w:val="000000" w:themeColor="text1"/>
                        <w14:textFill>
                          <w14:solidFill>
                            <w14:schemeClr w14:val="tx1"/>
                          </w14:solidFill>
                        </w14:textFill>
                      </w:rPr>
                      <m:t>2</m:t>
                    </m:r>
                    <m:ctrlPr>
                      <w:rPr>
                        <w:rFonts w:ascii="Cambria Math" w:hAnsi="Cambria Math"/>
                        <w:color w:val="000000" w:themeColor="text1"/>
                        <w14:textFill>
                          <w14:solidFill>
                            <w14:schemeClr w14:val="tx1"/>
                          </w14:solidFill>
                        </w14:textFill>
                      </w:rPr>
                    </m:ctrlPr>
                  </m:den>
                </m:f>
                <m:ctrlPr>
                  <w:rPr>
                    <w:rFonts w:ascii="Cambria Math" w:hAnsi="Cambria Math"/>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e>
        </m:nary>
      </m:oMath>
      <w:r>
        <w:rPr>
          <w:rFonts w:ascii="Times New Roman" w:hAnsi="Times New Roman" w:eastAsiaTheme="minorEastAsia"/>
          <w:color w:val="000000" w:themeColor="text1"/>
          <w:lang w:eastAsia="zh-CN"/>
          <w14:textFill>
            <w14:solidFill>
              <w14:schemeClr w14:val="tx1"/>
            </w14:solidFill>
          </w14:textFill>
        </w:rPr>
        <w:t>，</w:t>
      </w:r>
      <m:oMath>
        <m:r>
          <m:rPr>
            <m:sty m:val="p"/>
          </m:rPr>
          <w:rPr>
            <w:rFonts w:ascii="Cambria Math" w:hAnsi="Cambria Math"/>
            <w:color w:val="000000" w:themeColor="text1"/>
            <w14:textFill>
              <w14:solidFill>
                <w14:schemeClr w14:val="tx1"/>
              </w14:solidFill>
            </w14:textFill>
          </w:rPr>
          <m:t xml:space="preserve"> t2=</m:t>
        </m:r>
        <m:nary>
          <m:naryPr>
            <m:chr m:val="∑"/>
            <m:limLoc m:val="undOvr"/>
            <m:ctrlPr>
              <w:rPr>
                <w:rFonts w:ascii="Cambria Math" w:hAnsi="Cambria Math"/>
                <w:color w:val="000000" w:themeColor="text1"/>
                <w14:textFill>
                  <w14:solidFill>
                    <w14:schemeClr w14:val="tx1"/>
                  </w14:solidFill>
                </w14:textFill>
              </w:rPr>
            </m:ctrlPr>
          </m:naryPr>
          <m:sub>
            <m:r>
              <m:rPr>
                <m:sty m:val="p"/>
              </m:rPr>
              <w:rPr>
                <w:rFonts w:ascii="Cambria Math" w:hAnsi="Cambria Math"/>
                <w:color w:val="000000" w:themeColor="text1"/>
                <w14:textFill>
                  <w14:solidFill>
                    <w14:schemeClr w14:val="tx1"/>
                  </w14:solidFill>
                </w14:textFill>
              </w:rPr>
              <m:t>j=1</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l</m:t>
            </m:r>
            <m:ctrlPr>
              <w:rPr>
                <w:rFonts w:ascii="Cambria Math" w:hAnsi="Cambria Math"/>
                <w:color w:val="000000" w:themeColor="text1"/>
                <w14:textFill>
                  <w14:solidFill>
                    <w14:schemeClr w14:val="tx1"/>
                  </w14:solidFill>
                </w14:textFill>
              </w:rPr>
            </m:ctrlPr>
          </m:sup>
          <m:e>
            <m:d>
              <m:dPr>
                <m:ctrlPr>
                  <w:rPr>
                    <w:rFonts w:ascii="Cambria Math" w:hAnsi="Cambria Math"/>
                    <w:color w:val="000000" w:themeColor="text1"/>
                    <w14:textFill>
                      <w14:solidFill>
                        <w14:schemeClr w14:val="tx1"/>
                      </w14:solidFill>
                    </w14:textFill>
                  </w:rPr>
                </m:ctrlPr>
              </m:dPr>
              <m:e>
                <m:f>
                  <m:fPr>
                    <m:type m:val="nobar"/>
                    <m:ctrlPr>
                      <w:rPr>
                        <w:rFonts w:ascii="Cambria Math" w:hAnsi="Cambria Math"/>
                        <w:color w:val="000000" w:themeColor="text1"/>
                        <w14:textFill>
                          <w14:solidFill>
                            <w14:schemeClr w14:val="tx1"/>
                          </w14:solidFill>
                        </w14:textFill>
                      </w:rPr>
                    </m:ctrlPr>
                  </m:fPr>
                  <m:num>
                    <m:d>
                      <m:dPr>
                        <m:begChr m:val="|"/>
                        <m:endChr m:val="|"/>
                        <m:ctrlPr>
                          <w:rPr>
                            <w:rFonts w:ascii="Cambria Math" w:hAnsi="Cambria Math" w:eastAsia="宋体"/>
                            <w:color w:val="000000" w:themeColor="text1"/>
                            <w14:textFill>
                              <w14:solidFill>
                                <w14:schemeClr w14:val="tx1"/>
                              </w14:solidFill>
                            </w14:textFill>
                          </w:rPr>
                        </m:ctrlPr>
                      </m:dPr>
                      <m:e>
                        <m:sSubSup>
                          <m:sSubSupPr>
                            <m:ctrlPr>
                              <w:rPr>
                                <w:rFonts w:ascii="Cambria Math" w:hAnsi="Cambria Math"/>
                                <w:color w:val="000000" w:themeColor="text1"/>
                                <w14:textFill>
                                  <w14:solidFill>
                                    <w14:schemeClr w14:val="tx1"/>
                                  </w14:solidFill>
                                </w14:textFill>
                              </w:rPr>
                            </m:ctrlPr>
                          </m:sSubSup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j</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bSup>
                        <m:ctrlPr>
                          <w:rPr>
                            <w:rFonts w:ascii="Cambria Math" w:hAnsi="Cambria Math" w:eastAsia="宋体"/>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num>
                  <m:den>
                    <m:r>
                      <m:rPr>
                        <m:sty m:val="p"/>
                      </m:rPr>
                      <w:rPr>
                        <w:rFonts w:ascii="Cambria Math" w:hAnsi="Cambria Math"/>
                        <w:color w:val="000000" w:themeColor="text1"/>
                        <w14:textFill>
                          <w14:solidFill>
                            <w14:schemeClr w14:val="tx1"/>
                          </w14:solidFill>
                        </w14:textFill>
                      </w:rPr>
                      <m:t>2</m:t>
                    </m:r>
                    <m:ctrlPr>
                      <w:rPr>
                        <w:rFonts w:ascii="Cambria Math" w:hAnsi="Cambria Math"/>
                        <w:color w:val="000000" w:themeColor="text1"/>
                        <w14:textFill>
                          <w14:solidFill>
                            <w14:schemeClr w14:val="tx1"/>
                          </w14:solidFill>
                        </w14:textFill>
                      </w:rPr>
                    </m:ctrlPr>
                  </m:den>
                </m:f>
                <m:ctrlPr>
                  <w:rPr>
                    <w:rFonts w:ascii="Cambria Math" w:hAnsi="Cambria Math"/>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e>
        </m:nary>
      </m:oMath>
      <w:r>
        <w:rPr>
          <w:rFonts w:ascii="Times New Roman" w:hAnsi="Times New Roman"/>
          <w:color w:val="000000" w:themeColor="text1"/>
          <w14:textFill>
            <w14:solidFill>
              <w14:schemeClr w14:val="tx1"/>
            </w14:solidFill>
          </w14:textFill>
        </w:rPr>
        <w:t xml:space="preserve"> and </w:t>
      </w:r>
      <m:oMath>
        <m:r>
          <m:rPr>
            <m:sty m:val="p"/>
          </m:rPr>
          <w:rPr>
            <w:rFonts w:ascii="Cambria Math" w:hAnsi="Cambria Math"/>
            <w:color w:val="000000" w:themeColor="text1"/>
            <w14:textFill>
              <w14:solidFill>
                <w14:schemeClr w14:val="tx1"/>
              </w14:solidFill>
            </w14:textFill>
          </w:rPr>
          <m:t>t3=</m:t>
        </m:r>
        <m:f>
          <m:fPr>
            <m:ctrlPr>
              <w:rPr>
                <w:rFonts w:ascii="Cambria Math" w:hAnsi="Cambria Math"/>
                <w:color w:val="000000" w:themeColor="text1"/>
                <w14:textFill>
                  <w14:solidFill>
                    <w14:schemeClr w14:val="tx1"/>
                  </w14:solidFill>
                </w14:textFill>
              </w:rPr>
            </m:ctrlPr>
          </m:fPr>
          <m:num>
            <m:r>
              <m:rPr>
                <m:sty m:val="p"/>
              </m:rPr>
              <w:rPr>
                <w:rFonts w:ascii="Cambria Math" w:hAnsi="Cambria Math"/>
                <w:color w:val="000000" w:themeColor="text1"/>
                <w14:textFill>
                  <w14:solidFill>
                    <w14:schemeClr w14:val="tx1"/>
                  </w14:solidFill>
                </w14:textFill>
              </w:rPr>
              <m:t>2</m:t>
            </m:r>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t</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1</m:t>
                </m:r>
                <m:ctrlPr>
                  <w:rPr>
                    <w:rFonts w:ascii="Cambria Math" w:hAnsi="Cambria Math"/>
                    <w:color w:val="000000" w:themeColor="text1"/>
                    <w14:textFill>
                      <w14:solidFill>
                        <w14:schemeClr w14:val="tx1"/>
                      </w14:solidFill>
                    </w14:textFill>
                  </w:rPr>
                </m:ctrlPr>
              </m:sub>
            </m:sSub>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t</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2</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num>
          <m:den>
            <m:r>
              <m:rPr>
                <m:sty m:val="p"/>
              </m:rPr>
              <w:rPr>
                <w:rFonts w:ascii="Cambria Math" w:hAnsi="Cambria Math"/>
                <w:color w:val="000000" w:themeColor="text1"/>
                <w14:textFill>
                  <w14:solidFill>
                    <w14:schemeClr w14:val="tx1"/>
                  </w14:solidFill>
                </w14:textFill>
              </w:rPr>
              <m:t>n(n-1)</m:t>
            </m:r>
            <m:ctrlPr>
              <w:rPr>
                <w:rFonts w:ascii="Cambria Math" w:hAnsi="Cambria Math"/>
                <w:color w:val="000000" w:themeColor="text1"/>
                <w14:textFill>
                  <w14:solidFill>
                    <w14:schemeClr w14:val="tx1"/>
                  </w14:solidFill>
                </w14:textFill>
              </w:rPr>
            </m:ctrlPr>
          </m:den>
        </m:f>
      </m:oMath>
      <w:r>
        <w:rPr>
          <w:rFonts w:ascii="Times New Roman" w:hAnsi="Times New Roman"/>
          <w:color w:val="000000" w:themeColor="text1"/>
          <w14:textFill>
            <w14:solidFill>
              <w14:schemeClr w14:val="tx1"/>
            </w14:solidFill>
          </w14:textFill>
        </w:rPr>
        <w:t xml:space="preserve">. For ease of notation, this is referred to as ARI in the text, dropping the reference to specific pairs of sets. </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We calculated stability of clustering solutions by selecting 95% of the samples for each of the datasets randomly and running each method 10 times of cluster identification for all of the compared clustering methods. In each iteration, we calculated the adjusted rand index (ARI) using the cluster assignments in each dataset as the reference for accuracy.</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We also calculated normalized mutual information (NMI) and homogeneity score to compare the clustering homogeneity of scART with different resolution.</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NMI</w:t>
      </w:r>
    </w:p>
    <w:p>
      <w:pPr>
        <w:spacing w:line="360" w:lineRule="auto"/>
        <w:jc w:val="both"/>
        <w:rPr>
          <w:rFonts w:ascii="Times New Roman" w:hAnsi="Times New Roman"/>
          <w:color w:val="000000" w:themeColor="text1"/>
          <w14:textFill>
            <w14:solidFill>
              <w14:schemeClr w14:val="tx1"/>
            </w14:solidFill>
          </w14:textFill>
        </w:rPr>
      </w:pPr>
      <m:oMathPara>
        <m:oMath>
          <m:r>
            <m:rPr>
              <m:sty m:val="p"/>
            </m:rPr>
            <w:rPr>
              <w:rFonts w:ascii="Cambria Math" w:hAnsi="Cambria Math"/>
              <w:color w:val="000000" w:themeColor="text1"/>
              <w14:textFill>
                <w14:solidFill>
                  <w14:schemeClr w14:val="tx1"/>
                </w14:solidFill>
              </w14:textFill>
            </w:rPr>
            <m:t>NMI=</m:t>
          </m:r>
          <m:f>
            <m:fPr>
              <m:ctrlPr>
                <w:rPr>
                  <w:rFonts w:ascii="Cambria Math" w:hAnsi="Cambria Math"/>
                  <w:color w:val="000000" w:themeColor="text1"/>
                  <w14:textFill>
                    <w14:solidFill>
                      <w14:schemeClr w14:val="tx1"/>
                    </w14:solidFill>
                  </w14:textFill>
                </w:rPr>
              </m:ctrlPr>
            </m:fPr>
            <m:num>
              <m:r>
                <m:rPr>
                  <m:sty m:val="p"/>
                </m:rPr>
                <w:rPr>
                  <w:rFonts w:ascii="Cambria Math" w:hAnsi="Cambria Math"/>
                  <w:color w:val="000000" w:themeColor="text1"/>
                  <w14:textFill>
                    <w14:solidFill>
                      <w14:schemeClr w14:val="tx1"/>
                    </w14:solidFill>
                  </w14:textFill>
                </w:rPr>
                <m:t>I(C,</m:t>
              </m:r>
              <m:sSup>
                <m:sSupPr>
                  <m:ctrlPr>
                    <w:rPr>
                      <w:rFonts w:ascii="Cambria Math" w:hAnsi="Cambria Math"/>
                      <w:color w:val="000000" w:themeColor="text1"/>
                      <w14:textFill>
                        <w14:solidFill>
                          <w14:schemeClr w14:val="tx1"/>
                        </w14:solidFill>
                      </w14:textFill>
                    </w:rPr>
                  </m:ctrlPr>
                </m:sSup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num>
            <m:den>
              <m:rad>
                <m:radPr>
                  <m:degHide m:val="1"/>
                  <m:ctrlPr>
                    <w:rPr>
                      <w:rFonts w:ascii="Cambria Math" w:hAnsi="Cambria Math"/>
                      <w:color w:val="000000" w:themeColor="text1"/>
                      <w14:textFill>
                        <w14:solidFill>
                          <w14:schemeClr w14:val="tx1"/>
                        </w14:solidFill>
                      </w14:textFill>
                    </w:rPr>
                  </m:ctrlPr>
                </m:radPr>
                <m:deg>
                  <m:ctrlPr>
                    <w:rPr>
                      <w:rFonts w:ascii="Cambria Math" w:hAnsi="Cambria Math"/>
                      <w:color w:val="000000" w:themeColor="text1"/>
                      <w14:textFill>
                        <w14:solidFill>
                          <w14:schemeClr w14:val="tx1"/>
                        </w14:solidFill>
                      </w14:textFill>
                    </w:rPr>
                  </m:ctrlPr>
                </m:deg>
                <m:e>
                  <m:r>
                    <m:rPr>
                      <m:sty m:val="p"/>
                    </m:rPr>
                    <w:rPr>
                      <w:rFonts w:ascii="Cambria Math" w:hAnsi="Cambria Math"/>
                      <w:color w:val="000000" w:themeColor="text1"/>
                      <w14:textFill>
                        <w14:solidFill>
                          <w14:schemeClr w14:val="tx1"/>
                        </w14:solidFill>
                      </w14:textFill>
                    </w:rPr>
                    <m:t>H</m:t>
                  </m:r>
                  <m:d>
                    <m:dPr>
                      <m:ctrlPr>
                        <w:rPr>
                          <w:rFonts w:ascii="Cambria Math" w:hAnsi="Cambria Math"/>
                          <w:color w:val="000000" w:themeColor="text1"/>
                          <w14:textFill>
                            <w14:solidFill>
                              <w14:schemeClr w14:val="tx1"/>
                            </w14:solidFill>
                          </w14:textFill>
                        </w:rPr>
                      </m:ctrlPr>
                    </m:d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d>
                  <m:r>
                    <m:rPr>
                      <m:sty m:val="p"/>
                    </m:rPr>
                    <w:rPr>
                      <w:rFonts w:ascii="Cambria Math" w:hAnsi="Cambria Math"/>
                      <w:color w:val="000000" w:themeColor="text1"/>
                      <w14:textFill>
                        <w14:solidFill>
                          <w14:schemeClr w14:val="tx1"/>
                        </w14:solidFill>
                      </w14:textFill>
                    </w:rPr>
                    <m:t>H(</m:t>
                  </m:r>
                  <m:sSup>
                    <m:sSupPr>
                      <m:ctrlPr>
                        <w:rPr>
                          <w:rFonts w:ascii="Cambria Math" w:hAnsi="Cambria Math"/>
                          <w:color w:val="000000" w:themeColor="text1"/>
                          <w14:textFill>
                            <w14:solidFill>
                              <w14:schemeClr w14:val="tx1"/>
                            </w14:solidFill>
                          </w14:textFill>
                        </w:rPr>
                      </m:ctrlPr>
                    </m:sSup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e>
              </m:rad>
              <m:ctrlPr>
                <w:rPr>
                  <w:rFonts w:ascii="Cambria Math" w:hAnsi="Cambria Math"/>
                  <w:color w:val="000000" w:themeColor="text1"/>
                  <w14:textFill>
                    <w14:solidFill>
                      <w14:schemeClr w14:val="tx1"/>
                    </w14:solidFill>
                  </w14:textFill>
                </w:rPr>
              </m:ctrlPr>
            </m:den>
          </m:f>
          <m:r>
            <m:rPr>
              <m:sty m:val="p"/>
            </m:rPr>
            <w:rPr>
              <w:rFonts w:ascii="Cambria Math" w:hAnsi="Cambria Math"/>
              <w:color w:val="000000" w:themeColor="text1"/>
              <w14:textFill>
                <w14:solidFill>
                  <w14:schemeClr w14:val="tx1"/>
                </w14:solidFill>
              </w14:textFill>
            </w:rPr>
            <m:t>,</m:t>
          </m:r>
        </m:oMath>
      </m:oMathPara>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where </w:t>
      </w:r>
      <m:oMath>
        <m:r>
          <m:rPr>
            <m:sty m:val="p"/>
          </m:rPr>
          <w:rPr>
            <w:rFonts w:ascii="Cambria Math" w:hAnsi="Cambria Math"/>
            <w:color w:val="000000" w:themeColor="text1"/>
            <w14:textFill>
              <w14:solidFill>
                <w14:schemeClr w14:val="tx1"/>
              </w14:solidFill>
            </w14:textFill>
          </w:rPr>
          <m:t>H</m:t>
        </m:r>
        <m:d>
          <m:dPr>
            <m:ctrlPr>
              <w:rPr>
                <w:rFonts w:ascii="Cambria Math" w:hAnsi="Cambria Math"/>
                <w:color w:val="000000" w:themeColor="text1"/>
                <w14:textFill>
                  <w14:solidFill>
                    <w14:schemeClr w14:val="tx1"/>
                  </w14:solidFill>
                </w14:textFill>
              </w:rPr>
            </m:ctrlPr>
          </m:d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d>
        <m:r>
          <m:rPr>
            <m:sty m:val="p"/>
          </m:rPr>
          <w:rPr>
            <w:rFonts w:ascii="Cambria Math" w:hAnsi="Cambria Math"/>
            <w:color w:val="000000" w:themeColor="text1"/>
            <w14:textFill>
              <w14:solidFill>
                <w14:schemeClr w14:val="tx1"/>
              </w14:solidFill>
            </w14:textFill>
          </w:rPr>
          <m:t>=I(C,C</m:t>
        </m:r>
        <m:r>
          <m:rPr>
            <m:sty m:val="p"/>
          </m:rPr>
          <w:rPr>
            <w:rFonts w:ascii="Cambria Math" w:hAnsi="Cambria Math" w:eastAsia="Cambria Math"/>
            <w:color w:val="000000" w:themeColor="text1"/>
            <w14:textFill>
              <w14:solidFill>
                <w14:schemeClr w14:val="tx1"/>
              </w14:solidFill>
            </w14:textFill>
          </w:rPr>
          <m:t>)</m:t>
        </m:r>
      </m:oMath>
      <w:r>
        <w:rPr>
          <w:rFonts w:ascii="Times New Roman" w:hAnsi="Times New Roman"/>
          <w:color w:val="000000" w:themeColor="text1"/>
          <w14:textFill>
            <w14:solidFill>
              <w14:schemeClr w14:val="tx1"/>
            </w14:solidFill>
          </w14:textFill>
        </w:rPr>
        <w:t xml:space="preserve"> is the entropy of C. Note that</w:t>
      </w:r>
    </w:p>
    <w:p>
      <w:pPr>
        <w:spacing w:line="360" w:lineRule="auto"/>
        <w:jc w:val="both"/>
        <w:rPr>
          <w:rFonts w:ascii="Times New Roman" w:hAnsi="Times New Roman"/>
          <w:color w:val="000000" w:themeColor="text1"/>
          <w14:textFill>
            <w14:solidFill>
              <w14:schemeClr w14:val="tx1"/>
            </w14:solidFill>
          </w14:textFill>
        </w:rPr>
      </w:pPr>
      <m:oMath>
        <w:bookmarkStart w:id="155" w:name="OLE_LINK78"/>
        <w:bookmarkStart w:id="156" w:name="OLE_LINK77"/>
        <m:r>
          <m:rPr>
            <m:sty m:val="p"/>
          </m:rPr>
          <w:rPr>
            <w:rFonts w:ascii="Cambria Math" w:hAnsi="Cambria Math"/>
            <w:color w:val="000000" w:themeColor="text1"/>
            <w14:textFill>
              <w14:solidFill>
                <w14:schemeClr w14:val="tx1"/>
              </w14:solidFill>
            </w14:textFill>
          </w:rPr>
          <m:t>I(C,</m:t>
        </m:r>
        <m:sSup>
          <m:sSupPr>
            <m:ctrlPr>
              <w:rPr>
                <w:rFonts w:ascii="Cambria Math" w:hAnsi="Cambria Math"/>
                <w:color w:val="000000" w:themeColor="text1"/>
                <w14:textFill>
                  <w14:solidFill>
                    <w14:schemeClr w14:val="tx1"/>
                  </w14:solidFill>
                </w14:textFill>
              </w:rPr>
            </m:ctrlPr>
          </m:sSup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w:bookmarkEnd w:id="155"/>
            <w:bookmarkEnd w:id="156"/>
          </m:sup>
        </m:sSup>
        <m:r>
          <m:rPr>
            <m:sty m:val="p"/>
          </m:rPr>
          <w:rPr>
            <w:rFonts w:ascii="Cambria Math" w:hAnsi="Cambria Math" w:eastAsia="Cambria Math"/>
            <w:color w:val="000000" w:themeColor="text1"/>
            <w14:textFill>
              <w14:solidFill>
                <w14:schemeClr w14:val="tx1"/>
              </w14:solidFill>
            </w14:textFill>
          </w:rPr>
          <m:t>)=</m:t>
        </m:r>
        <m:nary>
          <m:naryPr>
            <m:chr m:val="∑"/>
            <m:limLoc m:val="undOvr"/>
            <m:ctrlPr>
              <w:rPr>
                <w:rFonts w:ascii="Cambria Math" w:hAnsi="Cambria Math" w:eastAsia="Cambria Math"/>
                <w:color w:val="000000" w:themeColor="text1"/>
                <w14:textFill>
                  <w14:solidFill>
                    <w14:schemeClr w14:val="tx1"/>
                  </w14:solidFill>
                </w14:textFill>
              </w:rPr>
            </m:ctrlPr>
          </m:naryPr>
          <m:sub>
            <m:r>
              <m:rPr>
                <m:sty m:val="p"/>
              </m:rPr>
              <w:rPr>
                <w:rFonts w:ascii="Cambria Math" w:hAnsi="Cambria Math" w:eastAsia="Cambria Math"/>
                <w:color w:val="000000" w:themeColor="text1"/>
                <w14:textFill>
                  <w14:solidFill>
                    <w14:schemeClr w14:val="tx1"/>
                  </w14:solidFill>
                </w14:textFill>
              </w:rPr>
              <m:t>i=1</m:t>
            </m:r>
            <m:ctrlPr>
              <w:rPr>
                <w:rFonts w:ascii="Cambria Math" w:hAnsi="Cambria Math" w:eastAsia="Cambria Math"/>
                <w:color w:val="000000" w:themeColor="text1"/>
                <w14:textFill>
                  <w14:solidFill>
                    <w14:schemeClr w14:val="tx1"/>
                  </w14:solidFill>
                </w14:textFill>
              </w:rPr>
            </m:ctrlPr>
          </m:sub>
          <m:sup>
            <m:r>
              <m:rPr>
                <m:sty m:val="p"/>
              </m:rPr>
              <w:rPr>
                <w:rFonts w:ascii="Cambria Math" w:hAnsi="Cambria Math" w:eastAsia="Cambria Math"/>
                <w:color w:val="000000" w:themeColor="text1"/>
                <w14:textFill>
                  <w14:solidFill>
                    <w14:schemeClr w14:val="tx1"/>
                  </w14:solidFill>
                </w14:textFill>
              </w:rPr>
              <m:t>k</m:t>
            </m:r>
            <m:ctrlPr>
              <w:rPr>
                <w:rFonts w:ascii="Cambria Math" w:hAnsi="Cambria Math" w:eastAsia="Cambria Math"/>
                <w:color w:val="000000" w:themeColor="text1"/>
                <w14:textFill>
                  <w14:solidFill>
                    <w14:schemeClr w14:val="tx1"/>
                  </w14:solidFill>
                </w14:textFill>
              </w:rPr>
            </m:ctrlPr>
          </m:sup>
          <m:e>
            <m:nary>
              <m:naryPr>
                <m:chr m:val="∑"/>
                <m:grow m:val="1"/>
                <m:ctrlPr>
                  <w:rPr>
                    <w:rFonts w:ascii="Cambria Math" w:hAnsi="Cambria Math"/>
                    <w:color w:val="000000" w:themeColor="text1"/>
                    <w14:textFill>
                      <w14:solidFill>
                        <w14:schemeClr w14:val="tx1"/>
                      </w14:solidFill>
                    </w14:textFill>
                  </w:rPr>
                </m:ctrlPr>
              </m:naryPr>
              <m:sub>
                <m:r>
                  <m:rPr>
                    <m:sty m:val="p"/>
                  </m:rPr>
                  <w:rPr>
                    <w:rFonts w:ascii="Cambria Math" w:hAnsi="Cambria Math" w:eastAsia="Cambria Math"/>
                    <w:color w:val="000000" w:themeColor="text1"/>
                    <w14:textFill>
                      <w14:solidFill>
                        <w14:schemeClr w14:val="tx1"/>
                      </w14:solidFill>
                    </w14:textFill>
                  </w:rPr>
                  <m:t>j=1</m:t>
                </m:r>
                <m:ctrlPr>
                  <w:rPr>
                    <w:rFonts w:ascii="Cambria Math" w:hAnsi="Cambria Math"/>
                    <w:color w:val="000000" w:themeColor="text1"/>
                    <w14:textFill>
                      <w14:solidFill>
                        <w14:schemeClr w14:val="tx1"/>
                      </w14:solidFill>
                    </w14:textFill>
                  </w:rPr>
                </m:ctrlPr>
              </m:sub>
              <m:sup>
                <m:r>
                  <m:rPr>
                    <m:sty m:val="p"/>
                  </m:rPr>
                  <w:rPr>
                    <w:rFonts w:ascii="Cambria Math" w:hAnsi="Cambria Math" w:eastAsia="Cambria Math"/>
                    <w:color w:val="000000" w:themeColor="text1"/>
                    <w14:textFill>
                      <w14:solidFill>
                        <w14:schemeClr w14:val="tx1"/>
                      </w14:solidFill>
                    </w14:textFill>
                  </w:rPr>
                  <m:t>l</m:t>
                </m:r>
                <m:ctrlPr>
                  <w:rPr>
                    <w:rFonts w:ascii="Cambria Math" w:hAnsi="Cambria Math"/>
                    <w:color w:val="000000" w:themeColor="text1"/>
                    <w14:textFill>
                      <w14:solidFill>
                        <w14:schemeClr w14:val="tx1"/>
                      </w14:solidFill>
                    </w14:textFill>
                  </w:rPr>
                </m:ctrlPr>
              </m:sup>
              <m:e>
                <m:r>
                  <m:rPr>
                    <m:sty m:val="p"/>
                  </m:rPr>
                  <w:rPr>
                    <w:rFonts w:ascii="Cambria Math" w:hAnsi="Cambria Math"/>
                    <w:color w:val="000000" w:themeColor="text1"/>
                    <w14:textFill>
                      <w14:solidFill>
                        <w14:schemeClr w14:val="tx1"/>
                      </w14:solidFill>
                    </w14:textFill>
                  </w:rPr>
                  <m:t>P</m:t>
                </m:r>
                <m:d>
                  <m:dPr>
                    <m:ctrlPr>
                      <w:rPr>
                        <w:rFonts w:ascii="Cambria Math" w:hAnsi="Cambria Math"/>
                        <w:color w:val="000000" w:themeColor="text1"/>
                        <w14:textFill>
                          <w14:solidFill>
                            <w14:schemeClr w14:val="tx1"/>
                          </w14:solidFill>
                        </w14:textFill>
                      </w:rPr>
                    </m:ctrlPr>
                  </m:dPr>
                  <m:e>
                    <m:r>
                      <m:rPr>
                        <m:sty m:val="p"/>
                      </m:rPr>
                      <w:rPr>
                        <w:rFonts w:ascii="Cambria Math" w:hAnsi="Cambria Math"/>
                        <w:color w:val="000000" w:themeColor="text1"/>
                        <w14:textFill>
                          <w14:solidFill>
                            <w14:schemeClr w14:val="tx1"/>
                          </w14:solidFill>
                        </w14:textFill>
                      </w:rPr>
                      <m:t>i,j</m:t>
                    </m:r>
                    <m:ctrlPr>
                      <w:rPr>
                        <w:rFonts w:ascii="Cambria Math" w:hAnsi="Cambria Math"/>
                        <w:color w:val="000000" w:themeColor="text1"/>
                        <w14:textFill>
                          <w14:solidFill>
                            <w14:schemeClr w14:val="tx1"/>
                          </w14:solidFill>
                        </w14:textFill>
                      </w:rPr>
                    </m:ctrlPr>
                  </m:e>
                </m:d>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log</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2</m:t>
                    </m:r>
                    <m:ctrlPr>
                      <w:rPr>
                        <w:rFonts w:ascii="Cambria Math" w:hAnsi="Cambria Math"/>
                        <w:color w:val="000000" w:themeColor="text1"/>
                        <w14:textFill>
                          <w14:solidFill>
                            <w14:schemeClr w14:val="tx1"/>
                          </w14:solidFill>
                        </w14:textFill>
                      </w:rPr>
                    </m:ctrlPr>
                  </m:sub>
                </m:sSub>
                <m:f>
                  <m:fPr>
                    <m:ctrlPr>
                      <w:rPr>
                        <w:rFonts w:ascii="Cambria Math" w:hAnsi="Cambria Math"/>
                        <w:color w:val="000000" w:themeColor="text1"/>
                        <w14:textFill>
                          <w14:solidFill>
                            <w14:schemeClr w14:val="tx1"/>
                          </w14:solidFill>
                        </w14:textFill>
                      </w:rPr>
                    </m:ctrlPr>
                  </m:fPr>
                  <m:num>
                    <m:r>
                      <m:rPr>
                        <m:sty m:val="p"/>
                      </m:rPr>
                      <w:rPr>
                        <w:rFonts w:ascii="Cambria Math" w:hAnsi="Cambria Math"/>
                        <w:color w:val="000000" w:themeColor="text1"/>
                        <w14:textFill>
                          <w14:solidFill>
                            <w14:schemeClr w14:val="tx1"/>
                          </w14:solidFill>
                        </w14:textFill>
                      </w:rPr>
                      <m:t>P</m:t>
                    </m:r>
                    <m:d>
                      <m:dPr>
                        <m:ctrlPr>
                          <w:rPr>
                            <w:rFonts w:ascii="Cambria Math" w:hAnsi="Cambria Math"/>
                            <w:color w:val="000000" w:themeColor="text1"/>
                            <w14:textFill>
                              <w14:solidFill>
                                <w14:schemeClr w14:val="tx1"/>
                              </w14:solidFill>
                            </w14:textFill>
                          </w:rPr>
                        </m:ctrlPr>
                      </m:dPr>
                      <m:e>
                        <m:r>
                          <m:rPr>
                            <m:sty m:val="p"/>
                          </m:rPr>
                          <w:rPr>
                            <w:rFonts w:ascii="Cambria Math" w:hAnsi="Cambria Math"/>
                            <w:color w:val="000000" w:themeColor="text1"/>
                            <w14:textFill>
                              <w14:solidFill>
                                <w14:schemeClr w14:val="tx1"/>
                              </w14:solidFill>
                            </w14:textFill>
                          </w:rPr>
                          <m:t>i,j</m:t>
                        </m:r>
                        <m:ctrlPr>
                          <w:rPr>
                            <w:rFonts w:ascii="Cambria Math" w:hAnsi="Cambria Math"/>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num>
                  <m:den>
                    <m:r>
                      <m:rPr>
                        <m:sty m:val="p"/>
                      </m:rPr>
                      <w:rPr>
                        <w:rFonts w:ascii="Cambria Math" w:hAnsi="Cambria Math"/>
                        <w:color w:val="000000" w:themeColor="text1"/>
                        <w14:textFill>
                          <w14:solidFill>
                            <w14:schemeClr w14:val="tx1"/>
                          </w14:solidFill>
                        </w14:textFill>
                      </w:rPr>
                      <m:t>P</m:t>
                    </m:r>
                    <m:d>
                      <m:dPr>
                        <m:ctrlPr>
                          <w:rPr>
                            <w:rFonts w:ascii="Cambria Math" w:hAnsi="Cambria Math"/>
                            <w:color w:val="000000" w:themeColor="text1"/>
                            <w14:textFill>
                              <w14:solidFill>
                                <w14:schemeClr w14:val="tx1"/>
                              </w14:solidFill>
                            </w14:textFill>
                          </w:rPr>
                        </m:ctrlPr>
                      </m:dPr>
                      <m:e>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e>
                    </m:d>
                    <m:r>
                      <m:rPr>
                        <m:sty m:val="p"/>
                      </m:rPr>
                      <w:rPr>
                        <w:rFonts w:ascii="Cambria Math" w:hAnsi="Cambria Math"/>
                        <w:color w:val="000000" w:themeColor="text1"/>
                        <w14:textFill>
                          <w14:solidFill>
                            <w14:schemeClr w14:val="tx1"/>
                          </w14:solidFill>
                        </w14:textFill>
                      </w:rPr>
                      <m:t>P(j)</m:t>
                    </m:r>
                    <m:ctrlPr>
                      <w:rPr>
                        <w:rFonts w:ascii="Cambria Math" w:hAnsi="Cambria Math"/>
                        <w:color w:val="000000" w:themeColor="text1"/>
                        <w14:textFill>
                          <w14:solidFill>
                            <w14:schemeClr w14:val="tx1"/>
                          </w14:solidFill>
                        </w14:textFill>
                      </w:rPr>
                    </m:ctrlPr>
                  </m:den>
                </m:f>
                <m:ctrlPr>
                  <w:rPr>
                    <w:rFonts w:ascii="Cambria Math" w:hAnsi="Cambria Math"/>
                    <w:color w:val="000000" w:themeColor="text1"/>
                    <w14:textFill>
                      <w14:solidFill>
                        <w14:schemeClr w14:val="tx1"/>
                      </w14:solidFill>
                    </w14:textFill>
                  </w:rPr>
                </m:ctrlPr>
              </m:e>
            </m:nary>
            <m:ctrlPr>
              <w:rPr>
                <w:rFonts w:ascii="Cambria Math" w:hAnsi="Cambria Math" w:eastAsia="Cambria Math"/>
                <w:color w:val="000000" w:themeColor="text1"/>
                <w14:textFill>
                  <w14:solidFill>
                    <w14:schemeClr w14:val="tx1"/>
                  </w14:solidFill>
                </w14:textFill>
              </w:rPr>
            </m:ctrlPr>
          </m:e>
        </m:nary>
      </m:oMath>
      <w:r>
        <w:rPr>
          <w:rFonts w:ascii="Times New Roman" w:hAnsi="Times New Roman"/>
          <w:color w:val="000000" w:themeColor="text1"/>
          <w14:textFill>
            <w14:solidFill>
              <w14:schemeClr w14:val="tx1"/>
            </w14:solidFill>
          </w14:textFill>
        </w:rPr>
        <w:t xml:space="preserve">, where </w:t>
      </w:r>
      <m:oMath>
        <m:r>
          <m:rPr>
            <m:sty m:val="p"/>
          </m:rPr>
          <w:rPr>
            <w:rFonts w:ascii="Cambria Math" w:hAnsi="Cambria Math"/>
            <w:color w:val="000000" w:themeColor="text1"/>
            <w14:textFill>
              <w14:solidFill>
                <w14:schemeClr w14:val="tx1"/>
              </w14:solidFill>
            </w14:textFill>
          </w:rPr>
          <m:t>P</m:t>
        </m:r>
        <m:d>
          <m:dPr>
            <m:ctrlPr>
              <w:rPr>
                <w:rFonts w:ascii="Cambria Math" w:hAnsi="Cambria Math"/>
                <w:color w:val="000000" w:themeColor="text1"/>
                <w14:textFill>
                  <w14:solidFill>
                    <w14:schemeClr w14:val="tx1"/>
                  </w14:solidFill>
                </w14:textFill>
              </w:rPr>
            </m:ctrlPr>
          </m:dPr>
          <m:e>
            <m:r>
              <m:rPr>
                <m:sty m:val="p"/>
              </m:rPr>
              <w:rPr>
                <w:rFonts w:ascii="Cambria Math" w:hAnsi="Cambria Math"/>
                <w:color w:val="000000" w:themeColor="text1"/>
                <w14:textFill>
                  <w14:solidFill>
                    <w14:schemeClr w14:val="tx1"/>
                  </w14:solidFill>
                </w14:textFill>
              </w:rPr>
              <m:t>i,j</m:t>
            </m:r>
            <m:ctrlPr>
              <w:rPr>
                <w:rFonts w:ascii="Cambria Math" w:hAnsi="Cambria Math"/>
                <w:color w:val="000000" w:themeColor="text1"/>
                <w14:textFill>
                  <w14:solidFill>
                    <w14:schemeClr w14:val="tx1"/>
                  </w14:solidFill>
                </w14:textFill>
              </w:rPr>
            </m:ctrlPr>
          </m:e>
        </m:d>
        <m:r>
          <m:rPr>
            <m:sty m:val="p"/>
          </m:rPr>
          <w:rPr>
            <w:rFonts w:ascii="Cambria Math" w:hAnsi="Cambria Math"/>
            <w:color w:val="000000" w:themeColor="text1"/>
            <w14:textFill>
              <w14:solidFill>
                <w14:schemeClr w14:val="tx1"/>
              </w14:solidFill>
            </w14:textFill>
          </w:rPr>
          <m:t>=</m:t>
        </m:r>
        <m:f>
          <m:fPr>
            <m:ctrlPr>
              <w:rPr>
                <w:rFonts w:ascii="Cambria Math" w:hAnsi="Cambria Math"/>
                <w:color w:val="000000" w:themeColor="text1"/>
                <w14:textFill>
                  <w14:solidFill>
                    <w14:schemeClr w14:val="tx1"/>
                  </w14:solidFill>
                </w14:textFill>
              </w:rPr>
            </m:ctrlPr>
          </m:fPr>
          <m:num>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ij</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num>
          <m:den>
            <m:r>
              <m:rPr>
                <m:sty m:val="p"/>
              </m:rPr>
              <w:rPr>
                <w:rFonts w:ascii="Cambria Math" w:hAnsi="Cambria Math"/>
                <w:color w:val="000000" w:themeColor="text1"/>
                <w14:textFill>
                  <w14:solidFill>
                    <w14:schemeClr w14:val="tx1"/>
                  </w14:solidFill>
                </w14:textFill>
              </w:rPr>
              <m:t>n</m:t>
            </m:r>
            <m:ctrlPr>
              <w:rPr>
                <w:rFonts w:ascii="Cambria Math" w:hAnsi="Cambria Math"/>
                <w:color w:val="000000" w:themeColor="text1"/>
                <w14:textFill>
                  <w14:solidFill>
                    <w14:schemeClr w14:val="tx1"/>
                  </w14:solidFill>
                </w14:textFill>
              </w:rPr>
            </m:ctrlPr>
          </m:den>
        </m:f>
      </m:oMath>
      <w:r>
        <w:rPr>
          <w:rFonts w:ascii="Times New Roman" w:hAnsi="Times New Roman"/>
          <w:color w:val="000000" w:themeColor="text1"/>
          <w14:textFill>
            <w14:solidFill>
              <w14:schemeClr w14:val="tx1"/>
            </w14:solidFill>
          </w14:textFill>
        </w:rPr>
        <w:t xml:space="preserve"> and </w:t>
      </w:r>
      <m:oMath>
        <m:r>
          <m:rPr>
            <m:sty m:val="p"/>
          </m:rPr>
          <w:rPr>
            <w:rFonts w:ascii="Cambria Math" w:hAnsi="Cambria Math"/>
            <w:color w:val="000000" w:themeColor="text1"/>
            <w14:textFill>
              <w14:solidFill>
                <w14:schemeClr w14:val="tx1"/>
              </w14:solidFill>
            </w14:textFill>
          </w:rPr>
          <m:t>P</m:t>
        </m:r>
        <m:d>
          <m:dPr>
            <m:ctrlPr>
              <w:rPr>
                <w:rFonts w:ascii="Cambria Math" w:hAnsi="Cambria Math"/>
                <w:color w:val="000000" w:themeColor="text1"/>
                <w14:textFill>
                  <w14:solidFill>
                    <w14:schemeClr w14:val="tx1"/>
                  </w14:solidFill>
                </w14:textFill>
              </w:rPr>
            </m:ctrlPr>
          </m:dPr>
          <m:e>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e>
        </m:d>
        <m:r>
          <m:rPr>
            <m:sty m:val="p"/>
          </m:rPr>
          <w:rPr>
            <w:rFonts w:ascii="Cambria Math" w:hAnsi="Cambria Math"/>
            <w:color w:val="000000" w:themeColor="text1"/>
            <w14:textFill>
              <w14:solidFill>
                <w14:schemeClr w14:val="tx1"/>
              </w14:solidFill>
            </w14:textFill>
          </w:rPr>
          <m:t>=</m:t>
        </m:r>
        <m:f>
          <m:fPr>
            <m:ctrlPr>
              <w:rPr>
                <w:rFonts w:ascii="Cambria Math" w:hAnsi="Cambria Math"/>
                <w:color w:val="000000" w:themeColor="text1"/>
                <w14:textFill>
                  <w14:solidFill>
                    <w14:schemeClr w14:val="tx1"/>
                  </w14:solidFill>
                </w14:textFill>
              </w:rPr>
            </m:ctrlPr>
          </m:fPr>
          <m:num>
            <m:d>
              <m:dPr>
                <m:begChr m:val="|"/>
                <m:endChr m:val="|"/>
                <m:ctrlPr>
                  <w:rPr>
                    <w:rFonts w:ascii="Cambria Math" w:hAnsi="Cambria Math" w:eastAsia="宋体"/>
                    <w:color w:val="000000" w:themeColor="text1"/>
                    <w14:textFill>
                      <w14:solidFill>
                        <w14:schemeClr w14:val="tx1"/>
                      </w14:solidFill>
                    </w14:textFill>
                  </w:rPr>
                </m:ctrlPr>
              </m:dPr>
              <m:e>
                <m:sSub>
                  <m:sSubPr>
                    <m:ctrlPr>
                      <w:rPr>
                        <w:rFonts w:ascii="Cambria Math" w:hAnsi="Cambria Math"/>
                        <w:color w:val="000000" w:themeColor="text1"/>
                        <w14:textFill>
                          <w14:solidFill>
                            <w14:schemeClr w14:val="tx1"/>
                          </w14:solidFill>
                        </w14:textFill>
                      </w:rPr>
                    </m:ctrlPr>
                  </m:sSub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b>
                    <m:r>
                      <m:rPr>
                        <m:sty m:val="p"/>
                      </m:rP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ctrlPr>
                  <w:rPr>
                    <w:rFonts w:ascii="Cambria Math" w:hAnsi="Cambria Math" w:eastAsia="宋体"/>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num>
          <m:den>
            <m:r>
              <m:rPr>
                <m:sty m:val="p"/>
              </m:rPr>
              <w:rPr>
                <w:rFonts w:ascii="Cambria Math" w:hAnsi="Cambria Math"/>
                <w:color w:val="000000" w:themeColor="text1"/>
                <w14:textFill>
                  <w14:solidFill>
                    <w14:schemeClr w14:val="tx1"/>
                  </w14:solidFill>
                </w14:textFill>
              </w:rPr>
              <m:t>n</m:t>
            </m:r>
            <m:ctrlPr>
              <w:rPr>
                <w:rFonts w:ascii="Cambria Math" w:hAnsi="Cambria Math"/>
                <w:color w:val="000000" w:themeColor="text1"/>
                <w14:textFill>
                  <w14:solidFill>
                    <w14:schemeClr w14:val="tx1"/>
                  </w14:solidFill>
                </w14:textFill>
              </w:rPr>
            </m:ctrlPr>
          </m:den>
        </m:f>
      </m:oMath>
      <w:r>
        <w:rPr>
          <w:rFonts w:ascii="Times New Roman" w:hAnsi="Times New Roman"/>
          <w:color w:val="000000" w:themeColor="text1"/>
          <w14:textFill>
            <w14:solidFill>
              <w14:schemeClr w14:val="tx1"/>
            </w14:solidFill>
          </w14:textFill>
        </w:rPr>
        <w:t xml:space="preserve">，is the mutual information of </w:t>
      </w:r>
      <m:oMath>
        <m:r>
          <m:rPr>
            <m:sty m:val="p"/>
          </m:rPr>
          <w:rPr>
            <w:rFonts w:ascii="Cambria Math" w:hAnsi="Cambria Math"/>
            <w:color w:val="000000" w:themeColor="text1"/>
            <w14:textFill>
              <w14:solidFill>
                <w14:schemeClr w14:val="tx1"/>
              </w14:solidFill>
            </w14:textFill>
          </w:rPr>
          <m:t>C</m:t>
        </m:r>
      </m:oMath>
      <w:r>
        <w:rPr>
          <w:rFonts w:ascii="Times New Roman" w:hAnsi="Times New Roman"/>
          <w:color w:val="000000" w:themeColor="text1"/>
          <w14:textFill>
            <w14:solidFill>
              <w14:schemeClr w14:val="tx1"/>
            </w14:solidFill>
          </w14:textFill>
        </w:rPr>
        <w:t xml:space="preserve"> and </w:t>
      </w:r>
      <m:oMath>
        <m:sSup>
          <m:sSupPr>
            <m:ctrlPr>
              <w:rPr>
                <w:rFonts w:ascii="Cambria Math" w:hAnsi="Cambria Math"/>
                <w:color w:val="000000" w:themeColor="text1"/>
                <w14:textFill>
                  <w14:solidFill>
                    <w14:schemeClr w14:val="tx1"/>
                  </w14:solidFill>
                </w14:textFill>
              </w:rPr>
            </m:ctrlPr>
          </m:sSupPr>
          <m:e>
            <m:r>
              <m:rPr>
                <m:sty m:val="p"/>
              </m:rPr>
              <w:rPr>
                <w:rFonts w:ascii="Cambria Math" w:hAnsi="Cambria Math"/>
                <w:color w:val="000000" w:themeColor="text1"/>
                <w14:textFill>
                  <w14:solidFill>
                    <w14:schemeClr w14:val="tx1"/>
                  </w14:solidFill>
                </w14:textFill>
              </w:rPr>
              <m:t>C</m:t>
            </m:r>
            <m:ctrlPr>
              <w:rPr>
                <w:rFonts w:ascii="Cambria Math" w:hAnsi="Cambria Math"/>
                <w:color w:val="000000" w:themeColor="text1"/>
                <w14:textFill>
                  <w14:solidFill>
                    <w14:schemeClr w14:val="tx1"/>
                  </w14:solidFill>
                </w14:textFill>
              </w:rPr>
            </m:ctrlPr>
          </m:e>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p>
      </m:oMath>
      <w:r>
        <w:rPr>
          <w:rFonts w:ascii="Times New Roman" w:hAnsi="Times New Roman"/>
          <w:color w:val="000000" w:themeColor="text1"/>
          <w14:textFill>
            <w14:solidFill>
              <w14:schemeClr w14:val="tx1"/>
            </w14:solidFill>
          </w14:textFill>
        </w:rPr>
        <w:t>.</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Homogeneity. </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Now let us assume C</w:t>
      </w:r>
      <w:r>
        <w:rPr>
          <w:rFonts w:ascii="Times New Roman" w:hAnsi="Times New Roman" w:eastAsiaTheme="minorEastAsia"/>
          <w:color w:val="000000" w:themeColor="text1"/>
          <w:lang w:eastAsia="zh-CN"/>
          <w14:textFill>
            <w14:solidFill>
              <w14:schemeClr w14:val="tx1"/>
            </w14:solidFill>
          </w14:textFill>
        </w:rPr>
        <w:t>’</w:t>
      </w:r>
      <w:r>
        <w:rPr>
          <w:rFonts w:ascii="Times New Roman" w:hAnsi="Times New Roman"/>
          <w:color w:val="000000" w:themeColor="text1"/>
          <w14:textFill>
            <w14:solidFill>
              <w14:schemeClr w14:val="tx1"/>
            </w14:solidFill>
          </w14:textFill>
        </w:rPr>
        <w:t xml:space="preserve"> is the pre-defined and cluster identity of the cells. Then,</w:t>
      </w:r>
    </w:p>
    <w:p>
      <w:pPr>
        <w:spacing w:line="360" w:lineRule="auto"/>
        <w:jc w:val="both"/>
        <w:rPr>
          <w:rFonts w:ascii="Times New Roman" w:hAnsi="Times New Roman"/>
          <w:color w:val="000000" w:themeColor="text1"/>
          <w14:textFill>
            <w14:solidFill>
              <w14:schemeClr w14:val="tx1"/>
            </w14:solidFill>
          </w14:textFill>
        </w:rPr>
      </w:pPr>
      <m:oMathPara>
        <m:oMath>
          <m:r>
            <m:rPr>
              <m:sty m:val="p"/>
            </m:rPr>
            <w:rPr>
              <w:rFonts w:ascii="Cambria Math" w:hAnsi="Cambria Math"/>
              <w:color w:val="000000" w:themeColor="text1"/>
              <w14:textFill>
                <w14:solidFill>
                  <w14:schemeClr w14:val="tx1"/>
                </w14:solidFill>
              </w14:textFill>
            </w:rPr>
            <m:t>Homogeneity=</m:t>
          </m:r>
          <m:f>
            <m:fPr>
              <m:ctrlPr>
                <w:rPr>
                  <w:rFonts w:ascii="Cambria Math" w:hAnsi="Cambria Math"/>
                  <w:color w:val="000000" w:themeColor="text1"/>
                  <w14:textFill>
                    <w14:solidFill>
                      <w14:schemeClr w14:val="tx1"/>
                    </w14:solidFill>
                  </w14:textFill>
                </w:rPr>
              </m:ctrlPr>
            </m:fPr>
            <m:num>
              <m:r>
                <w:rPr>
                  <w:rFonts w:ascii="Cambria Math" w:hAnsi="Cambria Math"/>
                  <w:color w:val="000000" w:themeColor="text1"/>
                  <w14:textFill>
                    <w14:solidFill>
                      <w14:schemeClr w14:val="tx1"/>
                    </w14:solidFill>
                  </w14:textFill>
                </w:rPr>
                <m:t>I(C,C')</m:t>
              </m:r>
              <m:ctrlPr>
                <w:rPr>
                  <w:rFonts w:ascii="Cambria Math" w:hAnsi="Cambria Math"/>
                  <w:color w:val="000000" w:themeColor="text1"/>
                  <w14:textFill>
                    <w14:solidFill>
                      <w14:schemeClr w14:val="tx1"/>
                    </w14:solidFill>
                  </w14:textFill>
                </w:rPr>
              </m:ctrlPr>
            </m:num>
            <m:den>
              <m:r>
                <w:rPr>
                  <w:rFonts w:ascii="Cambria Math" w:hAnsi="Cambria Math"/>
                  <w:color w:val="000000" w:themeColor="text1"/>
                  <w14:textFill>
                    <w14:solidFill>
                      <w14:schemeClr w14:val="tx1"/>
                    </w14:solidFill>
                  </w14:textFill>
                </w:rPr>
                <m:t>H(C')</m:t>
              </m:r>
              <m:ctrlPr>
                <w:rPr>
                  <w:rFonts w:ascii="Cambria Math" w:hAnsi="Cambria Math"/>
                  <w:color w:val="000000" w:themeColor="text1"/>
                  <w14:textFill>
                    <w14:solidFill>
                      <w14:schemeClr w14:val="tx1"/>
                    </w14:solidFill>
                  </w14:textFill>
                </w:rPr>
              </m:ctrlPr>
            </m:den>
          </m:f>
        </m:oMath>
      </m:oMathPara>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Parameter settings for other algorithms</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To evaluate the clustering performance of scART with other scATAC-seq algorithms on the same datasets, we compared scART with chromVAR, Cusanovich2018, Cicero, cisTopic, snapATAC and APEC. The default settings of different tools are used for the most of the comparisons in this paper, except for some parameters have to be defined manually, such as the number of top components in snapATAC. </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Preparing the bin-cell count matrix from the raw data </w:t>
      </w:r>
    </w:p>
    <w:p>
      <w:pPr>
        <w:spacing w:line="360" w:lineRule="auto"/>
        <w:jc w:val="both"/>
        <w:rPr>
          <w:rFonts w:ascii="Times New Roman" w:hAnsi="Times New Roman"/>
          <w:color w:val="000000" w:themeColor="text1"/>
          <w:lang w:eastAsia="zh-CN"/>
          <w14:textFill>
            <w14:solidFill>
              <w14:schemeClr w14:val="tx1"/>
            </w14:solidFill>
          </w14:textFill>
        </w:rPr>
      </w:pPr>
      <w:r>
        <w:rPr>
          <w:rFonts w:ascii="Times New Roman" w:hAnsi="Times New Roman" w:eastAsiaTheme="minorEastAsia"/>
          <w:color w:val="000000" w:themeColor="text1"/>
          <w:lang w:eastAsia="zh-CN"/>
          <w14:textFill>
            <w14:solidFill>
              <w14:schemeClr w14:val="tx1"/>
            </w14:solidFill>
          </w14:textFill>
        </w:rPr>
        <w:t xml:space="preserve">scART adopted the general mapping, alignment, peak calling, and motif searching procedures to process the scATAC-seq data. </w:t>
      </w:r>
      <w:r>
        <w:rPr>
          <w:rFonts w:ascii="Times New Roman" w:hAnsi="Times New Roman"/>
          <w:color w:val="000000" w:themeColor="text1"/>
          <w14:textFill>
            <w14:solidFill>
              <w14:schemeClr w14:val="tx1"/>
            </w14:solidFill>
          </w14:textFill>
        </w:rPr>
        <w:t>The paired-end reads were mapped to the human genome (hg19) or mouse genome (mm10) using STAR (v.2.4.2) applying the parameters --alignIntronMax 1, --alignIntronMin 2 and --alignMatesGapMax 2,000. Mapped reads were filtered and sorted with SAMtools (v.0.1.19) by default. Mapped reads were filtered and sorted with SAMtools (v.0.1.19) by default. We next created cell-by-bin count matrices at the resolution of 5kb per bin. Users can apply count matrices preparation steps of snapATAC to create cell-by-bin count matrices of different resolution.</w:t>
      </w:r>
      <w:r>
        <w:rPr>
          <w:rFonts w:ascii="Times New Roman" w:hAnsi="Times New Roman"/>
          <w:color w:val="000000" w:themeColor="text1"/>
          <w:lang w:eastAsia="zh-CN"/>
          <w14:textFill>
            <w14:solidFill>
              <w14:schemeClr w14:val="tx1"/>
            </w14:solidFill>
          </w14:textFill>
        </w:rPr>
        <w:t xml:space="preserve"> F</w:t>
      </w:r>
      <w:r>
        <w:rPr>
          <w:rFonts w:ascii="Times New Roman" w:hAnsi="Times New Roman"/>
          <w:color w:val="000000" w:themeColor="text1"/>
          <w14:textFill>
            <w14:solidFill>
              <w14:schemeClr w14:val="tx1"/>
            </w14:solidFill>
          </w14:textFill>
        </w:rPr>
        <w:t xml:space="preserve">or the methods relied on the predefined regions, candidate features were defined by peak calling with MACS2 from the merged single-cell profiles of the same type cells by applying the parameters --nomodel --qval 1e-2 -B --SPMR and --call-summits. All of the peaks called by each cell type are merge together to generate a catalog of accessible chromatin regions and created cell-by-peak matrix. </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Downsampling of published single cell ATAC-seq datasets </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We calculated stability of clustering solutions by selecting 95% of the samples for each of the datasets randomly and running each method 10 times of cluster identification for all of the compared clustering methods. In each iteration, we calculated the adjusted rand index (ARI) using the cluster assignments in each of the published studies as the reference for accuracy. </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Analysis of simulated scATAC-seq profiles from FACS-sorted bulk ATAC-seq datasets from the hematopoietic system. </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We used a publicly available FACS-sorted bulk ATAC-seq profiles, which contained 13 different cell types from the hematopoietic lineage The downloaded paired-end reads were mapped to the human genome (hg19) using STAR (v.2.24.12) applying the parameters --alignIntronMax 1, --alignIntronMin 2 and --alignMatesGapMax 2,000. Mapped reads were filtered and sorted with SAMtools (v.0.1.19) by default. Then, we merged the aligned BAM files per cell type using SAMtools merge function (v.0.1.19), and simulated 1300 single-cell epigenomes (100 cells per bulk) by randomly sampling a given number of reads (10,000, 7,500, 5,00 and 2,000 reads per cell in each experiment). For rare population detection, we simulated 6500 single-cell epigenomes (500 cells per bulk) by randomly sampling 10,000 reads per cell and subsampled MPP or CD4 T cell populations to 50 cells, which accounted for around 1% of all cells. Using simulated single cell ATAC-seq datasets, we created a cell-by-bin matrix with 5kb bin size for scART and snapATAC clustering. For the other method, candidate features were defined by peak calling with MACS2 in each bulk profile merged per cell type (v.2.1.21, with q &lt; 0.001 and nomodel parameters). All of the peaks called by each cell type are merge together to generate a catalog of accessible chromatin regions.</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Gene annotation and chromatin accessible score.</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To access the accessibility of genes, we merged aligned fragments of each cluster to called peaks by MACS2 (v.2.1.1). In each cell, read counts of all peaks at the promoter (20kb upstream of TSS) are aggregated as its raw score (</w:t>
      </w:r>
      <m:oMath>
        <m:sSub>
          <m:sSubPr>
            <m:ctrlPr>
              <w:rPr>
                <w:rFonts w:ascii="Cambria Math" w:hAnsi="Cambria Math" w:eastAsiaTheme="minorEastAsia"/>
                <w:color w:val="000000" w:themeColor="text1"/>
                <w:lang w:eastAsia="zh-CN"/>
                <w14:textFill>
                  <w14:solidFill>
                    <w14:schemeClr w14:val="tx1"/>
                  </w14:solidFill>
                </w14:textFill>
              </w:rPr>
            </m:ctrlPr>
          </m:sSubPr>
          <m:e>
            <m:r>
              <w:rPr>
                <w:rFonts w:ascii="Cambria Math" w:hAnsi="Cambria Math" w:eastAsiaTheme="minorEastAsia"/>
                <w:color w:val="000000" w:themeColor="text1"/>
                <w:lang w:eastAsia="zh-CN"/>
                <w14:textFill>
                  <w14:solidFill>
                    <w14:schemeClr w14:val="tx1"/>
                  </w14:solidFill>
                </w14:textFill>
              </w:rPr>
              <m:t>G</m:t>
            </m:r>
            <m:ctrlPr>
              <w:rPr>
                <w:rFonts w:ascii="Cambria Math" w:hAnsi="Cambria Math" w:eastAsiaTheme="minorEastAsia"/>
                <w:color w:val="000000" w:themeColor="text1"/>
                <w:lang w:eastAsia="zh-CN"/>
                <w14:textFill>
                  <w14:solidFill>
                    <w14:schemeClr w14:val="tx1"/>
                  </w14:solidFill>
                </w14:textFill>
              </w:rPr>
            </m:ctrlPr>
          </m:e>
          <m:sub>
            <m:r>
              <w:rPr>
                <w:rFonts w:ascii="Cambria Math" w:hAnsi="Cambria Math" w:eastAsiaTheme="minorEastAsia"/>
                <w:color w:val="000000" w:themeColor="text1"/>
                <w:lang w:eastAsia="zh-CN"/>
                <w14:textFill>
                  <w14:solidFill>
                    <w14:schemeClr w14:val="tx1"/>
                  </w14:solidFill>
                </w14:textFill>
              </w:rPr>
              <m:t>ij</m:t>
            </m:r>
            <m:ctrlPr>
              <w:rPr>
                <w:rFonts w:ascii="Cambria Math" w:hAnsi="Cambria Math" w:eastAsiaTheme="minorEastAsia"/>
                <w:color w:val="000000" w:themeColor="text1"/>
                <w:lang w:eastAsia="zh-CN"/>
                <w14:textFill>
                  <w14:solidFill>
                    <w14:schemeClr w14:val="tx1"/>
                  </w14:solidFill>
                </w14:textFill>
              </w:rPr>
            </m:ctrlPr>
          </m:sub>
        </m:sSub>
      </m:oMath>
      <w:r>
        <w:rPr>
          <w:rFonts w:ascii="Times New Roman" w:hAnsi="Times New Roman"/>
          <w:color w:val="000000" w:themeColor="text1"/>
          <w14:textFill>
            <w14:solidFill>
              <w14:schemeClr w14:val="tx1"/>
            </w14:solidFill>
          </w14:textFill>
        </w:rPr>
        <w:t xml:space="preserve">for cell </w:t>
      </w:r>
      <m:oMath>
        <m:r>
          <m:rPr>
            <m:sty m:val="p"/>
          </m:rPr>
          <w:rPr>
            <w:rFonts w:ascii="Cambria Math" w:hAnsi="Cambria Math"/>
            <w:color w:val="000000" w:themeColor="text1"/>
            <w14:textFill>
              <w14:solidFill>
                <w14:schemeClr w14:val="tx1"/>
              </w14:solidFill>
            </w14:textFill>
          </w:rPr>
          <m:t>i</m:t>
        </m:r>
      </m:oMath>
      <w:r>
        <w:rPr>
          <w:rFonts w:ascii="Times New Roman" w:hAnsi="Times New Roman"/>
          <w:color w:val="000000" w:themeColor="text1"/>
          <w14:textFill>
            <w14:solidFill>
              <w14:schemeClr w14:val="tx1"/>
            </w14:solidFill>
          </w14:textFill>
        </w:rPr>
        <w:t xml:space="preserve"> and gene </w:t>
      </w:r>
      <m:oMath>
        <m:r>
          <m:rPr>
            <m:sty m:val="p"/>
          </m:rPr>
          <w:rPr>
            <w:rFonts w:ascii="Cambria Math" w:hAnsi="Cambria Math"/>
            <w:color w:val="000000" w:themeColor="text1"/>
            <w14:textFill>
              <w14:solidFill>
                <w14:schemeClr w14:val="tx1"/>
              </w14:solidFill>
            </w14:textFill>
          </w:rPr>
          <m:t>j</m:t>
        </m:r>
      </m:oMath>
      <w:r>
        <w:rPr>
          <w:rFonts w:ascii="Times New Roman" w:hAnsi="Times New Roman"/>
          <w:color w:val="000000" w:themeColor="text1"/>
          <w14:textFill>
            <w14:solidFill>
              <w14:schemeClr w14:val="tx1"/>
            </w14:solidFill>
          </w14:textFill>
        </w:rPr>
        <w:t xml:space="preserve">), then the gene accessible score were defined by normalizing the raw score by </w:t>
      </w:r>
      <m:oMath>
        <m:r>
          <m:rPr>
            <m:sty m:val="p"/>
          </m:rPr>
          <w:rPr>
            <w:rFonts w:ascii="Cambria Math" w:hAnsi="Cambria Math"/>
            <w:color w:val="000000" w:themeColor="text1"/>
            <w14:textFill>
              <w14:solidFill>
                <w14:schemeClr w14:val="tx1"/>
              </w14:solidFill>
            </w14:textFill>
          </w:rPr>
          <m:t>(</m:t>
        </m:r>
        <m:sSubSup>
          <m:sSubSupPr>
            <m:ctrlPr>
              <w:rPr>
                <w:rFonts w:ascii="Cambria Math" w:hAnsi="Cambria Math"/>
                <w:color w:val="000000" w:themeColor="text1"/>
                <w14:textFill>
                  <w14:solidFill>
                    <w14:schemeClr w14:val="tx1"/>
                  </w14:solidFill>
                </w14:textFill>
              </w:rPr>
            </m:ctrlPr>
          </m:sSubSupPr>
          <m:e>
            <m:r>
              <w:rPr>
                <w:rFonts w:ascii="Cambria Math" w:hAnsi="Cambria Math"/>
                <w:color w:val="000000" w:themeColor="text1"/>
                <w14:textFill>
                  <w14:solidFill>
                    <w14:schemeClr w14:val="tx1"/>
                  </w14:solidFill>
                </w14:textFill>
              </w:rPr>
              <m:t>G</m:t>
            </m:r>
            <m:ctrlPr>
              <w:rPr>
                <w:rFonts w:ascii="Cambria Math" w:hAnsi="Cambria Math"/>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ij</m:t>
            </m:r>
            <m:ctrlPr>
              <w:rPr>
                <w:rFonts w:ascii="Cambria Math" w:hAnsi="Cambria Math"/>
                <w:color w:val="000000" w:themeColor="text1"/>
                <w14:textFill>
                  <w14:solidFill>
                    <w14:schemeClr w14:val="tx1"/>
                  </w14:solidFill>
                </w14:textFill>
              </w:rPr>
            </m:ctrlPr>
          </m:sub>
          <m:sup>
            <m:r>
              <m:rPr>
                <m:sty m:val="p"/>
              </m:rPr>
              <w:rPr>
                <w:rFonts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p>
        </m:sSubSup>
        <m:r>
          <m:rPr>
            <m:sty m:val="p"/>
          </m:rPr>
          <w:rPr>
            <w:rFonts w:ascii="Cambria Math" w:hAnsi="Cambria Math"/>
            <w:color w:val="000000" w:themeColor="text1"/>
            <w14:textFill>
              <w14:solidFill>
                <w14:schemeClr w14:val="tx1"/>
              </w14:solidFill>
            </w14:textFill>
          </w:rPr>
          <m:t>=</m:t>
        </m:r>
        <m:f>
          <m:fPr>
            <m:ctrlPr>
              <w:rPr>
                <w:rFonts w:ascii="Cambria Math" w:hAnsi="Cambria Math" w:eastAsiaTheme="minorEastAsia"/>
                <w:color w:val="000000" w:themeColor="text1"/>
                <w:lang w:eastAsia="zh-CN"/>
                <w14:textFill>
                  <w14:solidFill>
                    <w14:schemeClr w14:val="tx1"/>
                  </w14:solidFill>
                </w14:textFill>
              </w:rPr>
            </m:ctrlPr>
          </m:fPr>
          <m:num>
            <m:sSub>
              <m:sSubPr>
                <m:ctrlPr>
                  <w:rPr>
                    <w:rFonts w:ascii="Cambria Math" w:hAnsi="Cambria Math" w:eastAsiaTheme="minorEastAsia"/>
                    <w:color w:val="000000" w:themeColor="text1"/>
                    <w:lang w:eastAsia="zh-CN"/>
                    <w14:textFill>
                      <w14:solidFill>
                        <w14:schemeClr w14:val="tx1"/>
                      </w14:solidFill>
                    </w14:textFill>
                  </w:rPr>
                </m:ctrlPr>
              </m:sSubPr>
              <m:e>
                <m:r>
                  <w:rPr>
                    <w:rFonts w:ascii="Cambria Math" w:hAnsi="Cambria Math" w:eastAsiaTheme="minorEastAsia"/>
                    <w:color w:val="000000" w:themeColor="text1"/>
                    <w:lang w:eastAsia="zh-CN"/>
                    <w14:textFill>
                      <w14:solidFill>
                        <w14:schemeClr w14:val="tx1"/>
                      </w14:solidFill>
                    </w14:textFill>
                  </w:rPr>
                  <m:t>G</m:t>
                </m:r>
                <m:ctrlPr>
                  <w:rPr>
                    <w:rFonts w:ascii="Cambria Math" w:hAnsi="Cambria Math" w:eastAsiaTheme="minorEastAsia"/>
                    <w:color w:val="000000" w:themeColor="text1"/>
                    <w:lang w:eastAsia="zh-CN"/>
                    <w14:textFill>
                      <w14:solidFill>
                        <w14:schemeClr w14:val="tx1"/>
                      </w14:solidFill>
                    </w14:textFill>
                  </w:rPr>
                </m:ctrlPr>
              </m:e>
              <m:sub>
                <m:r>
                  <w:rPr>
                    <w:rFonts w:ascii="Cambria Math" w:hAnsi="Cambria Math" w:eastAsiaTheme="minorEastAsia"/>
                    <w:color w:val="000000" w:themeColor="text1"/>
                    <w:lang w:eastAsia="zh-CN"/>
                    <w14:textFill>
                      <w14:solidFill>
                        <w14:schemeClr w14:val="tx1"/>
                      </w14:solidFill>
                    </w14:textFill>
                  </w:rPr>
                  <m:t>ij</m:t>
                </m:r>
                <m:ctrlPr>
                  <w:rPr>
                    <w:rFonts w:ascii="Cambria Math" w:hAnsi="Cambria Math" w:eastAsiaTheme="minorEastAsia"/>
                    <w:color w:val="000000" w:themeColor="text1"/>
                    <w:lang w:eastAsia="zh-CN"/>
                    <w14:textFill>
                      <w14:solidFill>
                        <w14:schemeClr w14:val="tx1"/>
                      </w14:solidFill>
                    </w14:textFill>
                  </w:rPr>
                </m:ctrlPr>
              </m:sub>
            </m:sSub>
            <m:ctrlPr>
              <w:rPr>
                <w:rFonts w:ascii="Cambria Math" w:hAnsi="Cambria Math" w:eastAsiaTheme="minorEastAsia"/>
                <w:color w:val="000000" w:themeColor="text1"/>
                <w:lang w:eastAsia="zh-CN"/>
                <w14:textFill>
                  <w14:solidFill>
                    <w14:schemeClr w14:val="tx1"/>
                  </w14:solidFill>
                </w14:textFill>
              </w:rPr>
            </m:ctrlPr>
          </m:num>
          <m:den>
            <m:r>
              <w:rPr>
                <w:rFonts w:ascii="Cambria Math" w:hAnsi="Cambria Math" w:eastAsiaTheme="minorEastAsia"/>
                <w:color w:val="000000" w:themeColor="text1"/>
                <w:lang w:eastAsia="zh-CN"/>
                <w14:textFill>
                  <w14:solidFill>
                    <w14:schemeClr w14:val="tx1"/>
                  </w14:solidFill>
                </w14:textFill>
              </w:rPr>
              <m:t>coverage</m:t>
            </m:r>
            <m:ctrlPr>
              <w:rPr>
                <w:rFonts w:ascii="Cambria Math" w:hAnsi="Cambria Math" w:eastAsiaTheme="minorEastAsia"/>
                <w:color w:val="000000" w:themeColor="text1"/>
                <w:lang w:eastAsia="zh-CN"/>
                <w14:textFill>
                  <w14:solidFill>
                    <w14:schemeClr w14:val="tx1"/>
                  </w14:solidFill>
                </w14:textFill>
              </w:rPr>
            </m:ctrlPr>
          </m:den>
        </m:f>
        <m:r>
          <m:rPr>
            <m:sty m:val="p"/>
          </m:rPr>
          <w:rPr>
            <w:rFonts w:ascii="Cambria Math" w:hAnsi="Cambria Math" w:eastAsiaTheme="minorEastAsia"/>
            <w:color w:val="000000" w:themeColor="text1"/>
            <w:lang w:eastAsia="zh-CN"/>
            <w14:textFill>
              <w14:solidFill>
                <w14:schemeClr w14:val="tx1"/>
              </w14:solidFill>
            </w14:textFill>
          </w:rPr>
          <m:t xml:space="preserve">, </m:t>
        </m:r>
        <m:r>
          <w:rPr>
            <w:rFonts w:ascii="Cambria Math" w:hAnsi="Cambria Math" w:eastAsiaTheme="minorEastAsia"/>
            <w:color w:val="000000" w:themeColor="text1"/>
            <w:lang w:eastAsia="zh-CN"/>
            <w14:textFill>
              <w14:solidFill>
                <w14:schemeClr w14:val="tx1"/>
              </w14:solidFill>
            </w14:textFill>
          </w:rPr>
          <m:t>coverage</m:t>
        </m:r>
        <m:r>
          <m:rPr>
            <m:sty m:val="p"/>
          </m:rPr>
          <w:rPr>
            <w:rFonts w:ascii="Cambria Math" w:hAnsi="Cambria Math" w:eastAsiaTheme="minorEastAsia"/>
            <w:color w:val="000000" w:themeColor="text1"/>
            <w:lang w:eastAsia="zh-CN"/>
            <w14:textFill>
              <w14:solidFill>
                <w14:schemeClr w14:val="tx1"/>
              </w14:solidFill>
            </w14:textFill>
          </w:rPr>
          <m:t>=</m:t>
        </m:r>
        <m:f>
          <m:fPr>
            <m:ctrlPr>
              <w:rPr>
                <w:rFonts w:ascii="Cambria Math" w:hAnsi="Cambria Math"/>
                <w:color w:val="000000" w:themeColor="text1"/>
                <w14:textFill>
                  <w14:solidFill>
                    <w14:schemeClr w14:val="tx1"/>
                  </w14:solidFill>
                </w14:textFill>
              </w:rPr>
            </m:ctrlPr>
          </m:fPr>
          <m:num>
            <m:nary>
              <m:naryPr>
                <m:chr m:val="∑"/>
                <m:limLoc m:val="subSup"/>
                <m:supHide m:val="1"/>
                <m:ctrlPr>
                  <w:rPr>
                    <w:rFonts w:ascii="Cambria Math" w:hAnsi="Cambria Math"/>
                    <w:color w:val="000000" w:themeColor="text1"/>
                    <w14:textFill>
                      <w14:solidFill>
                        <w14:schemeClr w14:val="tx1"/>
                      </w14:solidFill>
                    </w14:textFill>
                  </w:rPr>
                </m:ctrlPr>
              </m:naryPr>
              <m:sub>
                <m:r>
                  <w:rPr>
                    <w:rFonts w:ascii="Cambria Math" w:hAnsi="Cambria Math"/>
                    <w:color w:val="000000" w:themeColor="text1"/>
                    <w14:textFill>
                      <w14:solidFill>
                        <w14:schemeClr w14:val="tx1"/>
                      </w14:solidFill>
                    </w14:textFill>
                  </w:rPr>
                  <m:t>j</m:t>
                </m:r>
                <m:ctrlPr>
                  <w:rPr>
                    <w:rFonts w:ascii="Cambria Math" w:hAnsi="Cambria Math"/>
                    <w:color w:val="000000" w:themeColor="text1"/>
                    <w14:textFill>
                      <w14:solidFill>
                        <w14:schemeClr w14:val="tx1"/>
                      </w14:solidFill>
                    </w14:textFill>
                  </w:rPr>
                </m:ctrlPr>
              </m:sub>
              <m:sup>
                <m:ctrlPr>
                  <w:rPr>
                    <w:rFonts w:ascii="Cambria Math" w:hAnsi="Cambria Math"/>
                    <w:color w:val="000000" w:themeColor="text1"/>
                    <w14:textFill>
                      <w14:solidFill>
                        <w14:schemeClr w14:val="tx1"/>
                      </w14:solidFill>
                    </w14:textFill>
                  </w:rPr>
                </m:ctrlPr>
              </m:sup>
              <m:e>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G</m:t>
                    </m:r>
                    <m:ctrlPr>
                      <w:rPr>
                        <w:rFonts w:ascii="Cambria Math" w:hAnsi="Cambria Math"/>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ij</m:t>
                    </m:r>
                    <m:ctrlPr>
                      <w:rPr>
                        <w:rFonts w:ascii="Cambria Math" w:hAnsi="Cambria Math"/>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nary>
            <m:ctrlPr>
              <w:rPr>
                <w:rFonts w:ascii="Cambria Math" w:hAnsi="Cambria Math"/>
                <w:color w:val="000000" w:themeColor="text1"/>
                <w14:textFill>
                  <w14:solidFill>
                    <w14:schemeClr w14:val="tx1"/>
                  </w14:solidFill>
                </w14:textFill>
              </w:rPr>
            </m:ctrlPr>
          </m:num>
          <m:den>
            <m:r>
              <w:rPr>
                <w:rFonts w:ascii="Cambria Math" w:hAnsi="Cambria Math"/>
                <w:color w:val="000000" w:themeColor="text1"/>
                <w14:textFill>
                  <w14:solidFill>
                    <w14:schemeClr w14:val="tx1"/>
                  </w14:solidFill>
                </w14:textFill>
              </w:rPr>
              <m:t>n</m:t>
            </m:r>
            <m:ctrlPr>
              <w:rPr>
                <w:rFonts w:ascii="Cambria Math" w:hAnsi="Cambria Math"/>
                <w:color w:val="000000" w:themeColor="text1"/>
                <w14:textFill>
                  <w14:solidFill>
                    <w14:schemeClr w14:val="tx1"/>
                  </w14:solidFill>
                </w14:textFill>
              </w:rPr>
            </m:ctrlPr>
          </m:den>
        </m:f>
        <m:r>
          <m:rPr>
            <m:sty m:val="p"/>
          </m:rPr>
          <w:rPr>
            <w:rFonts w:ascii="Cambria Math" w:hAnsi="Cambria Math" w:eastAsiaTheme="minorEastAsia"/>
            <w:color w:val="000000" w:themeColor="text1"/>
            <w:lang w:eastAsia="zh-CN"/>
            <w14:textFill>
              <w14:solidFill>
                <w14:schemeClr w14:val="tx1"/>
              </w14:solidFill>
            </w14:textFill>
          </w:rPr>
          <m:t xml:space="preserve">, </m:t>
        </m:r>
        <m:r>
          <m:rPr>
            <m:sty m:val="p"/>
          </m:rPr>
          <w:rPr>
            <w:rFonts w:ascii="Cambria Math" w:hAnsi="Cambria Math"/>
            <w:color w:val="000000" w:themeColor="text1"/>
            <w14:textFill>
              <w14:solidFill>
                <w14:schemeClr w14:val="tx1"/>
              </w14:solidFill>
            </w14:textFill>
          </w:rPr>
          <m:t>n is the number of genes)</m:t>
        </m:r>
      </m:oMath>
      <w:r>
        <w:rPr>
          <w:rFonts w:ascii="Times New Roman" w:hAnsi="Times New Roman"/>
          <w:color w:val="000000" w:themeColor="text1"/>
          <w14:textFill>
            <w14:solidFill>
              <w14:schemeClr w14:val="tx1"/>
            </w14:solidFill>
          </w14:textFill>
        </w:rPr>
        <w:t>,</w:t>
      </w:r>
      <w:r>
        <w:rPr>
          <w:rFonts w:ascii="Times New Roman" w:hAnsi="Times New Roman" w:eastAsiaTheme="minorEastAsia"/>
          <w:color w:val="000000" w:themeColor="text1"/>
          <w:lang w:eastAsia="zh-CN"/>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making it in a range comparable to the gene expression from scRNA-seq data.</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Motif variability and transcription factor analysis.</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scART incorporated chromVAR</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fldChar w:fldCharType="begin">
          <w:fldData xml:space="preserve">PEVuZE5vdGU+PENpdGU+PEF1dGhvcj5TY2hlcDwvQXV0aG9yPjxZZWFyPjIwMTc8L1llYXI+PFJl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PEVuZE5vdGU+PENpdGU+PEF1dGhvcj5TY2hlcDwvQXV0aG9yPjxZZWFyPjIwMTc8L1llYXI+PFJl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"_ENREF_70" \o "Schep, 2017 #2500" </w:instrText>
      </w:r>
      <w:r>
        <w:fldChar w:fldCharType="separate"/>
      </w:r>
      <w:r>
        <w:rPr>
          <w:rFonts w:ascii="Times New Roman" w:hAnsi="Times New Roman"/>
          <w:color w:val="000000" w:themeColor="text1"/>
          <w14:textFill>
            <w14:solidFill>
              <w14:schemeClr w14:val="tx1"/>
            </w14:solidFill>
          </w14:textFill>
        </w:rPr>
        <w:t>Schep et al., 2017</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for motif variability and transcription factor analysis. To identify potential regulators of chromatin accessibility, we calculated motif variability of known motifs from the JASPAR database (JASPAR_CORE_2018_vertebrates.meme) </w:t>
      </w:r>
      <w:r>
        <w:rPr>
          <w:rFonts w:ascii="Times New Roman" w:hAnsi="Times New Roman"/>
          <w:color w:val="000000" w:themeColor="text1"/>
          <w14:textFill>
            <w14:solidFill>
              <w14:schemeClr w14:val="tx1"/>
            </w14:solidFill>
          </w14:textFill>
        </w:rPr>
        <w:fldChar w:fldCharType="begin">
          <w:fldData xml:space="preserve">PEVuZE5vdGU+PENpdGU+PEF1dGhvcj5LaGFuPC9BdXRob3I+PFllYXI+MjAxODwvWWVhcj48UmVj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PEVuZE5vdGU+PENpdGU+PEF1dGhvcj5LaGFuPC9BdXRob3I+PFllYXI+MjAxODwvWWVhcj48UmVj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"_ENREF_40" \o "Khan, 2018 #67" </w:instrText>
      </w:r>
      <w:r>
        <w:fldChar w:fldCharType="separate"/>
      </w:r>
      <w:r>
        <w:rPr>
          <w:rFonts w:ascii="Times New Roman" w:hAnsi="Times New Roman"/>
          <w:color w:val="000000" w:themeColor="text1"/>
          <w14:textFill>
            <w14:solidFill>
              <w14:schemeClr w14:val="tx1"/>
            </w14:solidFill>
          </w14:textFill>
        </w:rPr>
        <w:t>Khan et al., 2018</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in each cell and found the main regulated transcription factors according to the motif analysis results. </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Data and software availability </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ScATAC-seq datasets used in this study are available from NIH GEO with accession numbers GSE74310, GSE96769, GSE100033</w:t>
      </w:r>
      <w:r>
        <w:rPr>
          <w:rFonts w:ascii="Times New Roman" w:hAnsi="Times New Roman" w:eastAsiaTheme="minorEastAsia"/>
          <w:color w:val="000000" w:themeColor="text1"/>
          <w:lang w:eastAsia="zh-CN"/>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GSE6536 and GSE140203. scART pipeline can be downloaded from the</w:t>
      </w:r>
      <w:r>
        <w:rPr>
          <w:rFonts w:ascii="Times New Roman" w:hAnsi="Times New Roman" w:eastAsiaTheme="minorEastAsia"/>
          <w:color w:val="000000" w:themeColor="text1"/>
          <w:lang w:eastAsia="zh-CN"/>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GitHub repository (                            ). A Life Sciences Reporting Summary for this paper is available.</w:t>
      </w:r>
    </w:p>
    <w:p>
      <w:pPr>
        <w:spacing w:line="360" w:lineRule="auto"/>
        <w:jc w:val="both"/>
        <w:rPr>
          <w:rFonts w:ascii="Times New Roman" w:hAnsi="Times New Roman"/>
          <w:color w:val="000000" w:themeColor="text1"/>
          <w:lang w:eastAsia="zh-CN"/>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Statistics.</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Clustering of single nuclei based on chromatin accessibility was performed in an unbiased manner. Cell types were assigned afterwards. To identify differentially accessible regions within a given cell type between developmental stages, a negative binomial test was used and the resulting P value was corrected using the Bonferroni method</w:t>
      </w:r>
      <w:r>
        <w:rPr>
          <w:rFonts w:ascii="Times New Roman" w:hAnsi="Times New Roman"/>
          <w:color w:val="000000" w:themeColor="text1"/>
          <w14:textFill>
            <w14:solidFill>
              <w14:schemeClr w14:val="tx1"/>
            </w14:solidFill>
          </w14:textFill>
        </w:rPr>
        <w:fldChar w:fldCharType="begin">
          <w:fldData xml:space="preserve">PEVuZE5vdGU+PENpdGU+PEF1dGhvcj5RaXU8L0F1dGhvcj48WWVhcj4yMDE3PC9ZZWFyPjxSZWNO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</w:fldData>
        </w:fldChar>
      </w:r>
      <w:r>
        <w:rPr>
          <w:rFonts w:ascii="Times New Roman" w:hAnsi="Times New Roman"/>
          <w:color w:val="000000" w:themeColor="text1"/>
          <w14:textFill>
            <w14:solidFill>
              <w14:schemeClr w14:val="tx1"/>
            </w14:solidFill>
          </w14:textFill>
        </w:rPr>
        <w:instrText xml:space="preserve"> ADDIN EN.CITE </w:instrText>
      </w:r>
      <w:r>
        <w:rPr>
          <w:rFonts w:ascii="Times New Roman" w:hAnsi="Times New Roman"/>
          <w:color w:val="000000" w:themeColor="text1"/>
          <w14:textFill>
            <w14:solidFill>
              <w14:schemeClr w14:val="tx1"/>
            </w14:solidFill>
          </w14:textFill>
        </w:rPr>
        <w:fldChar w:fldCharType="begin">
          <w:fldData xml:space="preserve">PEVuZE5vdGU+PENpdGU+PEF1dGhvcj5RaXU8L0F1dGhvcj48WWVhcj4yMDE3PC9ZZWFyPjxSZWNO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</w:fldData>
        </w:fldChar>
      </w:r>
      <w:r>
        <w:rPr>
          <w:rFonts w:ascii="Times New Roman" w:hAnsi="Times New Roman"/>
          <w:color w:val="000000" w:themeColor="text1"/>
          <w14:textFill>
            <w14:solidFill>
              <w14:schemeClr w14:val="tx1"/>
            </w14:solidFill>
          </w14:textFill>
        </w:rPr>
        <w:instrText xml:space="preserve"> ADDIN EN.CITE.DATA </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fldChar w:fldCharType="separate"/>
      </w:r>
      <w:r>
        <w:rPr>
          <w:rFonts w:ascii="Times New Roman" w:hAnsi="Times New Roman"/>
          <w:color w:val="000000" w:themeColor="text1"/>
          <w14:textFill>
            <w14:solidFill>
              <w14:schemeClr w14:val="tx1"/>
            </w14:solidFill>
          </w14:textFill>
        </w:rPr>
        <w:t>(</w:t>
      </w:r>
      <w:r>
        <w:fldChar w:fldCharType="begin"/>
      </w:r>
      <w:r>
        <w:instrText xml:space="preserve"> HYPERLINK \l "_ENREF_63" \o "Qiu, 2017 #936" </w:instrText>
      </w:r>
      <w:r>
        <w:fldChar w:fldCharType="separate"/>
      </w:r>
      <w:r>
        <w:rPr>
          <w:rFonts w:ascii="Times New Roman" w:hAnsi="Times New Roman"/>
          <w:color w:val="000000" w:themeColor="text1"/>
          <w14:textFill>
            <w14:solidFill>
              <w14:schemeClr w14:val="tx1"/>
            </w14:solidFill>
          </w14:textFill>
        </w:rPr>
        <w:t>Qiu et al., 2017</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 xml:space="preserve">. </w:t>
      </w:r>
    </w:p>
    <w:p>
      <w:pPr>
        <w:spacing w:line="360" w:lineRule="auto"/>
        <w:jc w:val="both"/>
        <w:rPr>
          <w:rFonts w:ascii="Times New Roman" w:hAnsi="Times New Roman"/>
          <w:color w:val="000000" w:themeColor="text1"/>
          <w14:textFill>
            <w14:solidFill>
              <w14:schemeClr w14:val="tx1"/>
            </w14:solidFill>
          </w14:textFill>
        </w:rPr>
      </w:pPr>
    </w:p>
    <w:p>
      <w:pPr>
        <w:spacing w:line="288" w:lineRule="auto"/>
        <w:jc w:val="both"/>
        <w:rPr>
          <w:rFonts w:ascii="Times New Roman" w:hAnsi="Times New Roman"/>
          <w:color w:val="000000" w:themeColor="text1"/>
          <w14:textFill>
            <w14:solidFill>
              <w14:schemeClr w14:val="tx1"/>
            </w14:solidFill>
          </w14:textFill>
        </w:rPr>
      </w:pPr>
    </w:p>
    <w:p>
      <w:p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ACKNOWLEDGEMENTS</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br w:type="page"/>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REFERENCES</w:t>
      </w:r>
    </w:p>
    <w:p>
      <w:pPr>
        <w:pStyle w:val="49"/>
      </w:pP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ADDIN EN.REFLIST </w:instrText>
      </w:r>
      <w:r>
        <w:rPr>
          <w:rFonts w:ascii="Times New Roman" w:hAnsi="Times New Roman" w:cs="Times New Roman"/>
          <w:color w:val="000000" w:themeColor="text1"/>
          <w14:textFill>
            <w14:solidFill>
              <w14:schemeClr w14:val="tx1"/>
            </w14:solidFill>
          </w14:textFill>
        </w:rPr>
        <w:fldChar w:fldCharType="separate"/>
      </w:r>
      <w:bookmarkStart w:id="157" w:name="_ENREF_1"/>
      <w:r>
        <w:t>Aggarwal, C.C., Hinneburg, A., and Keim, D.A. (2001). On the Surprising Behavior of Distance Metrics in High Dimensional Space. Paper presented at: Database Theory — ICDT 2001 (Berlin, Heidelberg: Springer Berlin Heidelberg).</w:t>
      </w:r>
      <w:bookmarkEnd w:id="157"/>
    </w:p>
    <w:p>
      <w:pPr>
        <w:pStyle w:val="49"/>
      </w:pPr>
      <w:bookmarkStart w:id="158" w:name="_ENREF_2"/>
      <w:r>
        <w:t>Ailon, N. (2008). Aggregation of Partial Rankings, p-Ratings and Top-m Lists. Algorithmica</w:t>
      </w:r>
      <w:r>
        <w:rPr>
          <w:i/>
        </w:rPr>
        <w:t xml:space="preserve"> 57</w:t>
      </w:r>
      <w:r>
        <w:t>, 284-300.</w:t>
      </w:r>
      <w:bookmarkEnd w:id="158"/>
    </w:p>
    <w:p>
      <w:pPr>
        <w:pStyle w:val="49"/>
      </w:pPr>
      <w:bookmarkStart w:id="159" w:name="_ENREF_3"/>
      <w:r>
        <w:t>Amini, R., Lisetti, C., and Ruiz, G. (2015). HapFACS 3.0: FACS-Based Facial Expression Generator for 3D Speaking Virtual Characters. Ieee T Affect Comput</w:t>
      </w:r>
      <w:r>
        <w:rPr>
          <w:i/>
        </w:rPr>
        <w:t xml:space="preserve"> 6</w:t>
      </w:r>
      <w:r>
        <w:t>, 348-360.</w:t>
      </w:r>
      <w:bookmarkEnd w:id="159"/>
    </w:p>
    <w:p>
      <w:pPr>
        <w:pStyle w:val="49"/>
      </w:pPr>
      <w:bookmarkStart w:id="160" w:name="_ENREF_4"/>
      <w:r>
        <w:t>Andrews, T.S., and Hemberg, M. (2018). Identifying cell populations with scRNASeq. Molecular aspects of medicine</w:t>
      </w:r>
      <w:r>
        <w:rPr>
          <w:i/>
        </w:rPr>
        <w:t xml:space="preserve"> 59</w:t>
      </w:r>
      <w:r>
        <w:t>, 114-122.</w:t>
      </w:r>
      <w:bookmarkEnd w:id="160"/>
    </w:p>
    <w:p>
      <w:pPr>
        <w:pStyle w:val="49"/>
      </w:pPr>
      <w:bookmarkStart w:id="161" w:name="_ENREF_5"/>
      <w:r>
        <w:t>Baker, S.M., Rogerson, C., Hayes, A., Sharrocks, A.D., and Rattray, M. (2019). Classifying cells with Scasat, a single-cell ATAC-seq analysis tool. Nucleic acids research</w:t>
      </w:r>
      <w:r>
        <w:rPr>
          <w:i/>
        </w:rPr>
        <w:t xml:space="preserve"> 47</w:t>
      </w:r>
      <w:r>
        <w:t>, e10.</w:t>
      </w:r>
      <w:bookmarkEnd w:id="161"/>
    </w:p>
    <w:p>
      <w:pPr>
        <w:pStyle w:val="49"/>
      </w:pPr>
      <w:bookmarkStart w:id="162" w:name="_ENREF_6"/>
      <w:r>
        <w:t>Benjamini, Y., and Speed, T.P. (2012). Summarizing and correcting the GC content bias in high-throughput sequencing. Nucleic acids research</w:t>
      </w:r>
      <w:r>
        <w:rPr>
          <w:i/>
        </w:rPr>
        <w:t xml:space="preserve"> 40</w:t>
      </w:r>
      <w:r>
        <w:t>, e72-e72.</w:t>
      </w:r>
      <w:bookmarkEnd w:id="162"/>
    </w:p>
    <w:p>
      <w:pPr>
        <w:pStyle w:val="49"/>
      </w:pPr>
      <w:bookmarkStart w:id="163" w:name="_ENREF_7"/>
      <w:r>
        <w:t>Beretta, L., and Santaniello, A. (2016). Nearest neighbor imputation algorithms: a critical evaluation. BMC Medical Informatics and Decision Making</w:t>
      </w:r>
      <w:r>
        <w:rPr>
          <w:i/>
        </w:rPr>
        <w:t xml:space="preserve"> 16</w:t>
      </w:r>
      <w:r>
        <w:t>, 74.</w:t>
      </w:r>
      <w:bookmarkEnd w:id="163"/>
    </w:p>
    <w:p>
      <w:pPr>
        <w:pStyle w:val="49"/>
      </w:pPr>
      <w:bookmarkStart w:id="164" w:name="_ENREF_8"/>
      <w:r>
        <w:t>Biase, F.H., Cao, X., and Zhong, S. (2014). Cell fate inclination within 2-cell and 4-cell mouse embryos revealed by single-cell RNA sequencing. Genome research</w:t>
      </w:r>
      <w:r>
        <w:rPr>
          <w:i/>
        </w:rPr>
        <w:t xml:space="preserve"> 24</w:t>
      </w:r>
      <w:r>
        <w:t>, 1787-1796.</w:t>
      </w:r>
      <w:bookmarkEnd w:id="164"/>
    </w:p>
    <w:p>
      <w:pPr>
        <w:pStyle w:val="49"/>
      </w:pPr>
      <w:bookmarkStart w:id="165" w:name="_ENREF_9"/>
      <w:r>
        <w:t>Biddy, B.A., Kong, W., Kamimoto, K., Guo, C., Waye, S.E., Sun, T., and Morris, S.A. (2018). Single-cell mapping of lineage and identity in direct reprogramming. Nature</w:t>
      </w:r>
      <w:r>
        <w:rPr>
          <w:i/>
        </w:rPr>
        <w:t xml:space="preserve"> 564</w:t>
      </w:r>
      <w:r>
        <w:t>, 219-224.</w:t>
      </w:r>
      <w:bookmarkEnd w:id="165"/>
    </w:p>
    <w:p>
      <w:pPr>
        <w:pStyle w:val="49"/>
      </w:pPr>
      <w:bookmarkStart w:id="166" w:name="_ENREF_10"/>
      <w:r>
        <w:t>Bravo Gonzalez-Blas, C., Minnoye, L., Papasokrati, D., Aibar, S., Hulselmans, G., Christiaens, V., Davie, K., Wouters, J., and Aerts, S. (2019). cisTopic: cis-regulatory topic modeling on single-cell ATAC-seq data. Nature methods</w:t>
      </w:r>
      <w:r>
        <w:rPr>
          <w:i/>
        </w:rPr>
        <w:t xml:space="preserve"> 16</w:t>
      </w:r>
      <w:r>
        <w:t>, 397-400.</w:t>
      </w:r>
      <w:bookmarkEnd w:id="166"/>
    </w:p>
    <w:p>
      <w:pPr>
        <w:pStyle w:val="49"/>
      </w:pPr>
      <w:bookmarkStart w:id="167" w:name="_ENREF_11"/>
      <w:r>
        <w:t>Buenrostro, J.D., Corces, M.R., Lareau, C.A., Wu, B., Schep, A.N., Aryee, M.J., Majeti, R., Chang, H.Y., and Greenleaf, W.J. (2018). Integrated Single-Cell Analysis Maps the Continuous Regulatory Landscape of Human Hematopoietic Differentiation. Cell</w:t>
      </w:r>
      <w:r>
        <w:rPr>
          <w:i/>
        </w:rPr>
        <w:t xml:space="preserve"> 173</w:t>
      </w:r>
      <w:r>
        <w:t>, 1535-1548 e1516.</w:t>
      </w:r>
      <w:bookmarkEnd w:id="167"/>
    </w:p>
    <w:p>
      <w:pPr>
        <w:pStyle w:val="49"/>
      </w:pPr>
      <w:bookmarkStart w:id="168" w:name="_ENREF_12"/>
      <w:r>
        <w:t>Buenrostro, J.D., Wu, B., Litzenburger, U.M., Ruff, D., Gonzales, M.L., Snyder, M.P., Chang, H.Y., and Greenleaf, W.J. (2015). Single-cell chromatin accessibility reveals principles of regulatory variation. Nature</w:t>
      </w:r>
      <w:r>
        <w:rPr>
          <w:i/>
        </w:rPr>
        <w:t xml:space="preserve"> 523</w:t>
      </w:r>
      <w:r>
        <w:t>, 486-490.</w:t>
      </w:r>
      <w:bookmarkEnd w:id="168"/>
    </w:p>
    <w:p>
      <w:pPr>
        <w:pStyle w:val="49"/>
      </w:pPr>
      <w:bookmarkStart w:id="169" w:name="_ENREF_13"/>
      <w:r>
        <w:t>Cai, S., Georgakilas, G.K., Johnson, J.L., and Vahedi, G. (2018). A Cosine Similarity-Based Method to Infer Variability of Chromatin Accessibility at the Single-Cell Level. Frontiers in genetics</w:t>
      </w:r>
      <w:r>
        <w:rPr>
          <w:i/>
        </w:rPr>
        <w:t xml:space="preserve"> 9</w:t>
      </w:r>
      <w:r>
        <w:t>.</w:t>
      </w:r>
      <w:bookmarkEnd w:id="169"/>
    </w:p>
    <w:p>
      <w:pPr>
        <w:pStyle w:val="49"/>
      </w:pPr>
      <w:bookmarkStart w:id="170" w:name="_ENREF_14"/>
      <w:r>
        <w:t>Cao, J., Cusanovich, D.A., Ramani, V., Aghamirzaie, D., Pliner, H.A., Hill, A.J., Daza, R.M., McFaline-Figueroa, J.L., Packer, J.S., Christiansen, L.</w:t>
      </w:r>
      <w:r>
        <w:rPr>
          <w:i/>
        </w:rPr>
        <w:t>, et al.</w:t>
      </w:r>
      <w:r>
        <w:t xml:space="preserve"> (2018). Joint profiling of chromatin accessibility and gene expression in thousands of single cells. Science</w:t>
      </w:r>
      <w:r>
        <w:rPr>
          <w:i/>
        </w:rPr>
        <w:t xml:space="preserve"> 361</w:t>
      </w:r>
      <w:r>
        <w:t>, 1380-1385.</w:t>
      </w:r>
      <w:bookmarkEnd w:id="170"/>
    </w:p>
    <w:p>
      <w:pPr>
        <w:pStyle w:val="49"/>
      </w:pPr>
      <w:bookmarkStart w:id="171" w:name="_ENREF_15"/>
      <w:r>
        <w:t>Chen, B., Wang, S.S., Hattox, A.M., Rayburn, H., Nelson, S.B., and McConnell, S.K. (2008). The &amp;lt;em&amp;gt;Fezf2–Ctip2&amp;lt;/em&amp;gt; genetic pathway regulates the fate choice of subcortical projection neurons in the developing cerebral cortex. Proceedings of the National Academy of Sciences</w:t>
      </w:r>
      <w:r>
        <w:rPr>
          <w:i/>
        </w:rPr>
        <w:t xml:space="preserve"> 105</w:t>
      </w:r>
      <w:r>
        <w:t>, 11382.</w:t>
      </w:r>
      <w:bookmarkEnd w:id="171"/>
    </w:p>
    <w:p>
      <w:pPr>
        <w:pStyle w:val="49"/>
      </w:pPr>
      <w:bookmarkStart w:id="172" w:name="_ENREF_16"/>
      <w:r>
        <w:t>Chen, S., Lake, B.B., and Zhang, K. (2019). High-throughput sequencing of the transcriptome and chromatin accessibility in the same cell. Nature biotechnology</w:t>
      </w:r>
      <w:r>
        <w:rPr>
          <w:i/>
        </w:rPr>
        <w:t xml:space="preserve"> 37</w:t>
      </w:r>
      <w:r>
        <w:t>, 1452-1457.</w:t>
      </w:r>
      <w:bookmarkEnd w:id="172"/>
    </w:p>
    <w:p>
      <w:pPr>
        <w:pStyle w:val="49"/>
      </w:pPr>
      <w:bookmarkStart w:id="173" w:name="_ENREF_17"/>
      <w:r>
        <w:t>Chen, X., Miragaia, R.J., Natarajan, K.N., and Teichmann, S.A. (2018). A rapid and robust method for single cell chromatin accessibility profiling. Nature communications</w:t>
      </w:r>
      <w:r>
        <w:rPr>
          <w:i/>
        </w:rPr>
        <w:t xml:space="preserve"> 9</w:t>
      </w:r>
      <w:r>
        <w:t>, 5345.</w:t>
      </w:r>
      <w:bookmarkEnd w:id="173"/>
    </w:p>
    <w:p>
      <w:pPr>
        <w:pStyle w:val="49"/>
      </w:pPr>
      <w:bookmarkStart w:id="174" w:name="_ENREF_18"/>
      <w:r>
        <w:t>Chiu, Y.C., Li, M.Y., Liu, Y.H., Ding, J.Y., Yu, J.Y., and Wang, T.W. (2014). Foxp2 regulates neuronal differentiation and neuronal subtype specification. Developmental neurobiology</w:t>
      </w:r>
      <w:r>
        <w:rPr>
          <w:i/>
        </w:rPr>
        <w:t xml:space="preserve"> 74</w:t>
      </w:r>
      <w:r>
        <w:t>, 723-738.</w:t>
      </w:r>
      <w:bookmarkEnd w:id="174"/>
    </w:p>
    <w:p>
      <w:pPr>
        <w:pStyle w:val="49"/>
      </w:pPr>
      <w:bookmarkStart w:id="175" w:name="_ENREF_19"/>
      <w:r>
        <w:t>Clyde, D. (2021). SHARE-seq reveals chromatin potential. Nature reviews Genetics</w:t>
      </w:r>
      <w:r>
        <w:rPr>
          <w:i/>
        </w:rPr>
        <w:t xml:space="preserve"> 22</w:t>
      </w:r>
      <w:r>
        <w:t>, 2.</w:t>
      </w:r>
      <w:bookmarkEnd w:id="175"/>
    </w:p>
    <w:p>
      <w:pPr>
        <w:pStyle w:val="49"/>
      </w:pPr>
      <w:bookmarkStart w:id="176" w:name="_ENREF_20"/>
      <w:r>
        <w:t>Corces, M.R., Buenrostro, J.D., Wu, B., Greenside, P.G., Chan, S.M., Koenig, J.L., Snyder, M.P., Pritchard, J.K., Kundaje, A., Greenleaf, W.J.</w:t>
      </w:r>
      <w:r>
        <w:rPr>
          <w:i/>
        </w:rPr>
        <w:t>, et al.</w:t>
      </w:r>
      <w:r>
        <w:t xml:space="preserve"> (2016). Lineage-specific and single-cell chromatin accessibility charts human hematopoiesis and leukemia evolution. Nature genetics</w:t>
      </w:r>
      <w:r>
        <w:rPr>
          <w:i/>
        </w:rPr>
        <w:t xml:space="preserve"> 48</w:t>
      </w:r>
      <w:r>
        <w:t>, 1193-1203.</w:t>
      </w:r>
      <w:bookmarkEnd w:id="176"/>
    </w:p>
    <w:p>
      <w:pPr>
        <w:pStyle w:val="49"/>
      </w:pPr>
      <w:bookmarkStart w:id="177" w:name="_ENREF_21"/>
      <w:r>
        <w:t>Cramer, P. (2019). Organization and regulation of gene transcription. Nature</w:t>
      </w:r>
      <w:r>
        <w:rPr>
          <w:i/>
        </w:rPr>
        <w:t xml:space="preserve"> 573</w:t>
      </w:r>
      <w:r>
        <w:t>, 45-54.</w:t>
      </w:r>
      <w:bookmarkEnd w:id="177"/>
    </w:p>
    <w:p>
      <w:pPr>
        <w:pStyle w:val="49"/>
      </w:pPr>
      <w:bookmarkStart w:id="178" w:name="_ENREF_22"/>
      <w:r>
        <w:t>Cubelos, B., Sebastian-Serrano, A., Beccari, L., Calcagnotto, M.E., Cisneros, E., Kim, S., Dopazo, A., Alvarez-Dolado, M., Redondo, J.M., Bovolenta, P.</w:t>
      </w:r>
      <w:r>
        <w:rPr>
          <w:i/>
        </w:rPr>
        <w:t>, et al.</w:t>
      </w:r>
      <w:r>
        <w:t xml:space="preserve"> (2010). Cux1 and Cux2 regulate dendritic branching, spine morphology, and synapses of the upper layer neurons of the cortex. Neuron</w:t>
      </w:r>
      <w:r>
        <w:rPr>
          <w:i/>
        </w:rPr>
        <w:t xml:space="preserve"> 66</w:t>
      </w:r>
      <w:r>
        <w:t>, 523-535.</w:t>
      </w:r>
      <w:bookmarkEnd w:id="178"/>
    </w:p>
    <w:p>
      <w:pPr>
        <w:pStyle w:val="49"/>
      </w:pPr>
      <w:bookmarkStart w:id="179" w:name="_ENREF_23"/>
      <w:r>
        <w:t>Cusanovich, D.A., Hill, A.J., Aghamirzaie, D., Daza, R.M., Pliner, H.A., Berletch, J.B., Filippova, G.N., Huang, X., Christiansen, L., DeWitt, W.S.</w:t>
      </w:r>
      <w:r>
        <w:rPr>
          <w:i/>
        </w:rPr>
        <w:t>, et al.</w:t>
      </w:r>
      <w:r>
        <w:t xml:space="preserve"> (2018). A Single-Cell Atlas of In Vivo Mammalian Chromatin Accessibility. Cell</w:t>
      </w:r>
      <w:r>
        <w:rPr>
          <w:i/>
        </w:rPr>
        <w:t xml:space="preserve"> 174</w:t>
      </w:r>
      <w:r>
        <w:t>, 1309-1324 e1318.</w:t>
      </w:r>
      <w:bookmarkEnd w:id="179"/>
    </w:p>
    <w:p>
      <w:pPr>
        <w:pStyle w:val="49"/>
      </w:pPr>
      <w:bookmarkStart w:id="180" w:name="_ENREF_24"/>
      <w:r>
        <w:t>Dao, L.T.M., Galindo-Albarran, A.O., Castro-Mondragon, J.A., Andrieu-Soler, C., Medina-Rivera, A., Souaid, C., Charbonnier, G., Griffon, A., Vanhille, L., Stephen, T.</w:t>
      </w:r>
      <w:r>
        <w:rPr>
          <w:i/>
        </w:rPr>
        <w:t>, et al.</w:t>
      </w:r>
      <w:r>
        <w:t xml:space="preserve"> (2017). Genome-wide characterization of mammalian promoters with distal enhancer functions. Nature genetics</w:t>
      </w:r>
      <w:r>
        <w:rPr>
          <w:i/>
        </w:rPr>
        <w:t xml:space="preserve"> 49</w:t>
      </w:r>
      <w:r>
        <w:t>, 1073-1081.</w:t>
      </w:r>
      <w:bookmarkEnd w:id="180"/>
    </w:p>
    <w:p>
      <w:pPr>
        <w:pStyle w:val="49"/>
      </w:pPr>
      <w:bookmarkStart w:id="181" w:name="_ENREF_25"/>
      <w:r>
        <w:t>de Boer, C.G., and Regev, A. (2018). BROCKMAN: deciphering variance in epigenomic regulators by k-mer factorization. BMC bioinformatics</w:t>
      </w:r>
      <w:r>
        <w:rPr>
          <w:i/>
        </w:rPr>
        <w:t xml:space="preserve"> 19</w:t>
      </w:r>
      <w:r>
        <w:t>, 253.</w:t>
      </w:r>
      <w:bookmarkEnd w:id="181"/>
    </w:p>
    <w:p>
      <w:pPr>
        <w:pStyle w:val="49"/>
      </w:pPr>
      <w:bookmarkStart w:id="182" w:name="_ENREF_26"/>
      <w:r>
        <w:t>Di Talia, S., and Poss, K.D. (2016). Monitoring Tissue Regeneration at Single-Cell Resolution. Cell stem cell</w:t>
      </w:r>
      <w:r>
        <w:rPr>
          <w:i/>
        </w:rPr>
        <w:t xml:space="preserve"> 19</w:t>
      </w:r>
      <w:r>
        <w:t>, 428-431.</w:t>
      </w:r>
      <w:bookmarkEnd w:id="182"/>
    </w:p>
    <w:p>
      <w:pPr>
        <w:pStyle w:val="49"/>
      </w:pPr>
      <w:bookmarkStart w:id="183" w:name="_ENREF_27"/>
      <w:r>
        <w:t>Etzrodt, M., Endele, M., and Schroeder, T. (2014). Quantitative single-cell approaches to stem cell research. Cell stem cell</w:t>
      </w:r>
      <w:r>
        <w:rPr>
          <w:i/>
        </w:rPr>
        <w:t xml:space="preserve"> 15</w:t>
      </w:r>
      <w:r>
        <w:t>, 546-558.</w:t>
      </w:r>
      <w:bookmarkEnd w:id="183"/>
    </w:p>
    <w:p>
      <w:pPr>
        <w:pStyle w:val="49"/>
      </w:pPr>
      <w:bookmarkStart w:id="184" w:name="_ENREF_28"/>
      <w:r>
        <w:t>Fang, R., Preissl, S., Li, Y., Hou, X., Lucero, J., Wang, X., Motamedi, A., Shiau, A.K., Zhou, X., Xie, F.</w:t>
      </w:r>
      <w:r>
        <w:rPr>
          <w:i/>
        </w:rPr>
        <w:t>, et al.</w:t>
      </w:r>
      <w:r>
        <w:t xml:space="preserve"> (2021). Comprehensive analysis of single cell ATAC-seq data with SnapATAC. Nature communications</w:t>
      </w:r>
      <w:r>
        <w:rPr>
          <w:i/>
        </w:rPr>
        <w:t xml:space="preserve"> 12</w:t>
      </w:r>
      <w:r>
        <w:t>, 1337.</w:t>
      </w:r>
      <w:bookmarkEnd w:id="184"/>
    </w:p>
    <w:p>
      <w:pPr>
        <w:pStyle w:val="49"/>
      </w:pPr>
      <w:bookmarkStart w:id="185" w:name="_ENREF_29"/>
      <w:r>
        <w:t>Goolam, M., Scialdone, A., Graham, S.J.L., Macaulay, I.C., Jedrusik, A., Hupalowska, A., Voet, T., Marioni, J.C., and Zernicka-Goetz, M. (2016). Heterogeneity in Oct4 and Sox2 Targets Biases Cell Fate in 4-Cell Mouse Embryos. Cell</w:t>
      </w:r>
      <w:r>
        <w:rPr>
          <w:i/>
        </w:rPr>
        <w:t xml:space="preserve"> 165</w:t>
      </w:r>
      <w:r>
        <w:t>, 61-74.</w:t>
      </w:r>
      <w:bookmarkEnd w:id="185"/>
    </w:p>
    <w:p>
      <w:pPr>
        <w:pStyle w:val="49"/>
      </w:pPr>
      <w:bookmarkStart w:id="186" w:name="_ENREF_30"/>
      <w:r>
        <w:t>Gray, L.T., Yao, Z., Nguyen, T.N., Kim, T.K., Zeng, H., and Tasic, B. (2017). Layer-specific chromatin accessibility landscapes reveal regulatory networks in adult mouse visual cortex. eLife</w:t>
      </w:r>
      <w:r>
        <w:rPr>
          <w:i/>
        </w:rPr>
        <w:t xml:space="preserve"> 6</w:t>
      </w:r>
      <w:r>
        <w:t>.</w:t>
      </w:r>
      <w:bookmarkEnd w:id="186"/>
    </w:p>
    <w:p>
      <w:pPr>
        <w:pStyle w:val="49"/>
      </w:pPr>
      <w:bookmarkStart w:id="187" w:name="_ENREF_31"/>
      <w:r>
        <w:t>Haberle, V., and Stark, A. (2018). Eukaryotic core promoters and the functional basis of transcription initiation. Nat Rev Mol Cell Biol</w:t>
      </w:r>
      <w:r>
        <w:rPr>
          <w:i/>
        </w:rPr>
        <w:t xml:space="preserve"> 19</w:t>
      </w:r>
      <w:r>
        <w:t>, 621-637.</w:t>
      </w:r>
      <w:bookmarkEnd w:id="187"/>
    </w:p>
    <w:p>
      <w:pPr>
        <w:pStyle w:val="49"/>
      </w:pPr>
      <w:bookmarkStart w:id="188" w:name="_ENREF_32"/>
      <w:r>
        <w:t>Harper, C.V., Finkenstädt, B., Woodcock, D.J., Friedrichsen, S., Semprini, S., Ashall, L., Spiller, D.G., Mullins, J.J., Rand, D.A., Davis, J.R.</w:t>
      </w:r>
      <w:r>
        <w:rPr>
          <w:i/>
        </w:rPr>
        <w:t>, et al.</w:t>
      </w:r>
      <w:r>
        <w:t xml:space="preserve"> (2011). Dynamic analysis of stochastic transcription cycles. PLoS Biol</w:t>
      </w:r>
      <w:r>
        <w:rPr>
          <w:i/>
        </w:rPr>
        <w:t xml:space="preserve"> 9</w:t>
      </w:r>
      <w:r>
        <w:t>, e1000607.</w:t>
      </w:r>
      <w:bookmarkEnd w:id="188"/>
    </w:p>
    <w:p>
      <w:pPr>
        <w:pStyle w:val="49"/>
      </w:pPr>
      <w:bookmarkStart w:id="189" w:name="_ENREF_33"/>
      <w:r>
        <w:t>Hashimshony, T., Wagner, F., Sher, N., and Yanai, I. (2012). CEL-Seq: single-cell RNA-Seq by multiplexed linear amplification. Cell reports</w:t>
      </w:r>
      <w:r>
        <w:rPr>
          <w:i/>
        </w:rPr>
        <w:t xml:space="preserve"> 2</w:t>
      </w:r>
      <w:r>
        <w:t>, 666-673.</w:t>
      </w:r>
      <w:bookmarkEnd w:id="189"/>
    </w:p>
    <w:p>
      <w:pPr>
        <w:pStyle w:val="49"/>
      </w:pPr>
      <w:bookmarkStart w:id="190" w:name="_ENREF_34"/>
      <w:r>
        <w:t>Hinton, L.v.d.M.G. (2008). Visualizing Data using t-SNE. Journal of Machine Learning Research.</w:t>
      </w:r>
      <w:bookmarkEnd w:id="190"/>
    </w:p>
    <w:p>
      <w:pPr>
        <w:pStyle w:val="49"/>
      </w:pPr>
      <w:bookmarkStart w:id="191" w:name="_ENREF_35"/>
      <w:r>
        <w:t>Hnisz, D., Abraham, Brian J., Lee, Tong I., Lau, A., Saint-André, V., Sigova, Alla A., Hoke, Heather A., and Young, Richard A. (2013). Super-Enhancers in the Control of Cell Identity and Disease. Cell</w:t>
      </w:r>
      <w:r>
        <w:rPr>
          <w:i/>
        </w:rPr>
        <w:t xml:space="preserve"> 155</w:t>
      </w:r>
      <w:r>
        <w:t>, 934-947.</w:t>
      </w:r>
      <w:bookmarkEnd w:id="191"/>
    </w:p>
    <w:p>
      <w:pPr>
        <w:pStyle w:val="49"/>
      </w:pPr>
      <w:bookmarkStart w:id="192" w:name="_ENREF_36"/>
      <w:r>
        <w:t>Huang, S. (2009). Non-genetic heterogeneity of cells in development: more than just noise. Development</w:t>
      </w:r>
      <w:r>
        <w:rPr>
          <w:i/>
        </w:rPr>
        <w:t xml:space="preserve"> 136</w:t>
      </w:r>
      <w:r>
        <w:t>, 3853-3862.</w:t>
      </w:r>
      <w:bookmarkEnd w:id="192"/>
    </w:p>
    <w:p>
      <w:pPr>
        <w:pStyle w:val="49"/>
      </w:pPr>
      <w:bookmarkStart w:id="193" w:name="_ENREF_37"/>
      <w:r>
        <w:t>Inbal Yahav, O.S., and David Schwartz (2019). Comments Mining With TF-IDF: The Inherent Bias and Its Removal. IEEE TRANSACTIONS ON KNOWLEDGE AND DATA ENGINEERING</w:t>
      </w:r>
      <w:r>
        <w:rPr>
          <w:i/>
        </w:rPr>
        <w:t xml:space="preserve"> 31</w:t>
      </w:r>
      <w:r>
        <w:t>.</w:t>
      </w:r>
      <w:bookmarkEnd w:id="193"/>
    </w:p>
    <w:p>
      <w:pPr>
        <w:pStyle w:val="49"/>
      </w:pPr>
      <w:bookmarkStart w:id="194" w:name="_ENREF_38"/>
      <w:r>
        <w:t>Jabaudon, D. (2017). Fate and freedom in developing neocortical circuits. Nature communications</w:t>
      </w:r>
      <w:r>
        <w:rPr>
          <w:i/>
        </w:rPr>
        <w:t xml:space="preserve"> 8</w:t>
      </w:r>
      <w:r>
        <w:t>, 16042.</w:t>
      </w:r>
      <w:bookmarkEnd w:id="194"/>
    </w:p>
    <w:p>
      <w:pPr>
        <w:pStyle w:val="49"/>
      </w:pPr>
      <w:bookmarkStart w:id="195" w:name="_ENREF_39"/>
      <w:r>
        <w:t>Ji, Z., Zhou, W., and Ji, H. (2017). Single-cell regulome data analysis by SCRAT. Bioinformatics</w:t>
      </w:r>
      <w:r>
        <w:rPr>
          <w:i/>
        </w:rPr>
        <w:t xml:space="preserve"> 33</w:t>
      </w:r>
      <w:r>
        <w:t>, 2930-2932.</w:t>
      </w:r>
      <w:bookmarkEnd w:id="195"/>
    </w:p>
    <w:p>
      <w:pPr>
        <w:pStyle w:val="49"/>
      </w:pPr>
      <w:bookmarkStart w:id="196" w:name="_ENREF_40"/>
      <w:r>
        <w:t>Khan, A., Fornes, O., Stigliani, A., Gheorghe, M., Castro-Mondragon, J.A., van der Lee, R., Bessy, A., Cheneby, J., Kulkarni, S.R., Tan, G.</w:t>
      </w:r>
      <w:r>
        <w:rPr>
          <w:i/>
        </w:rPr>
        <w:t>, et al.</w:t>
      </w:r>
      <w:r>
        <w:t xml:space="preserve"> (2018). JASPAR 2018: update of the open-access database of transcription factor binding profiles and its web framework. Nucleic acids research</w:t>
      </w:r>
      <w:r>
        <w:rPr>
          <w:i/>
        </w:rPr>
        <w:t xml:space="preserve"> 46</w:t>
      </w:r>
      <w:r>
        <w:t>, D1284.</w:t>
      </w:r>
      <w:bookmarkEnd w:id="196"/>
    </w:p>
    <w:p>
      <w:pPr>
        <w:pStyle w:val="49"/>
      </w:pPr>
      <w:bookmarkStart w:id="197" w:name="_ENREF_41"/>
      <w:r>
        <w:t>Lake, B.B., Chen, S., Sos, B.C., Fan, J., Kaeser, G.E., Yung, Y.C., Duong, T.E., Gao, D., Chun, J., Kharchenko, P.V.</w:t>
      </w:r>
      <w:r>
        <w:rPr>
          <w:i/>
        </w:rPr>
        <w:t>, et al.</w:t>
      </w:r>
      <w:r>
        <w:t xml:space="preserve"> (2018). Integrative single-cell analysis of transcriptional and epigenetic states in the human adult brain. Nature biotechnology</w:t>
      </w:r>
      <w:r>
        <w:rPr>
          <w:i/>
        </w:rPr>
        <w:t xml:space="preserve"> 36</w:t>
      </w:r>
      <w:r>
        <w:t>, 70-80.</w:t>
      </w:r>
      <w:bookmarkEnd w:id="197"/>
    </w:p>
    <w:p>
      <w:pPr>
        <w:pStyle w:val="49"/>
      </w:pPr>
      <w:bookmarkStart w:id="198" w:name="_ENREF_42"/>
      <w:r>
        <w:t>Lambert, S.A., Jolma, A., Campitelli, L.F., Das, P.K., Yin, Y., Albu, M., Chen, X., Taipale, J., Hughes, T.R., and Weirauch, M.T. (2018). The Human Transcription Factors. Cell</w:t>
      </w:r>
      <w:r>
        <w:rPr>
          <w:i/>
        </w:rPr>
        <w:t xml:space="preserve"> 172</w:t>
      </w:r>
      <w:r>
        <w:t>, 650-665.</w:t>
      </w:r>
      <w:bookmarkEnd w:id="198"/>
    </w:p>
    <w:p>
      <w:pPr>
        <w:pStyle w:val="49"/>
      </w:pPr>
      <w:bookmarkStart w:id="199" w:name="_ENREF_43"/>
      <w:r>
        <w:t>Lareau, C.A., Duarte, F.M., Chew, J.G., Kartha, V.K., Burkett, Z.D., Kohlway, A.S., Pokholok, D., Aryee, M.J., Steemers, F.J., Lebofsky, R.</w:t>
      </w:r>
      <w:r>
        <w:rPr>
          <w:i/>
        </w:rPr>
        <w:t>, et al.</w:t>
      </w:r>
      <w:r>
        <w:t xml:space="preserve"> (2019). Droplet-based combinatorial indexing for massive-scale single-cell chromatin accessibility. Nat Biotechnol</w:t>
      </w:r>
      <w:r>
        <w:rPr>
          <w:i/>
        </w:rPr>
        <w:t xml:space="preserve"> 37</w:t>
      </w:r>
      <w:r>
        <w:t>, 916-924.</w:t>
      </w:r>
      <w:bookmarkEnd w:id="199"/>
    </w:p>
    <w:p>
      <w:pPr>
        <w:pStyle w:val="49"/>
      </w:pPr>
      <w:bookmarkStart w:id="200" w:name="_ENREF_44"/>
      <w:r>
        <w:t>Lawson, D.A., Kessenbrock, K., Davis, R.T., Pervolarakis, N., and Werb, Z. (2018). Tumour heterogeneity and metastasis at single-cell resolution. Nature cell biology</w:t>
      </w:r>
      <w:r>
        <w:rPr>
          <w:i/>
        </w:rPr>
        <w:t xml:space="preserve"> 20</w:t>
      </w:r>
      <w:r>
        <w:t>, 1349-1360.</w:t>
      </w:r>
      <w:bookmarkEnd w:id="200"/>
    </w:p>
    <w:p>
      <w:pPr>
        <w:pStyle w:val="49"/>
      </w:pPr>
      <w:bookmarkStart w:id="201" w:name="_ENREF_45"/>
      <w:r>
        <w:t>Li, B., Li, Y., Li, K., Zhu, L., Yu, Q., Cai, P., Fang, J., Zhang, W., Du, P., Jiang, C.</w:t>
      </w:r>
      <w:r>
        <w:rPr>
          <w:i/>
        </w:rPr>
        <w:t>, et al.</w:t>
      </w:r>
      <w:r>
        <w:t xml:space="preserve"> (2020). APEC: an accesson-based method for single-cell chromatin accessibility analysis. Genome biology</w:t>
      </w:r>
      <w:r>
        <w:rPr>
          <w:i/>
        </w:rPr>
        <w:t xml:space="preserve"> 21</w:t>
      </w:r>
      <w:r>
        <w:t>, 116.</w:t>
      </w:r>
      <w:bookmarkEnd w:id="201"/>
    </w:p>
    <w:p>
      <w:pPr>
        <w:pStyle w:val="49"/>
      </w:pPr>
      <w:bookmarkStart w:id="202" w:name="_ENREF_46"/>
      <w:r>
        <w:t>Li, L., and Clevers, H. (2010). Coexistence of quiescent and active adult stem cells in mammals. Science</w:t>
      </w:r>
      <w:r>
        <w:rPr>
          <w:i/>
        </w:rPr>
        <w:t xml:space="preserve"> 327</w:t>
      </w:r>
      <w:r>
        <w:t>, 542-545.</w:t>
      </w:r>
      <w:bookmarkEnd w:id="202"/>
    </w:p>
    <w:p>
      <w:pPr>
        <w:pStyle w:val="49"/>
      </w:pPr>
      <w:bookmarkStart w:id="203" w:name="_ENREF_47"/>
      <w:r>
        <w:t>Liu, Z.-g., Pan, Q., Dezert, J., and Martin, A. (2016). Adaptive imputation of missing values for incomplete pattern classification. Pattern Recognition</w:t>
      </w:r>
      <w:r>
        <w:rPr>
          <w:i/>
        </w:rPr>
        <w:t xml:space="preserve"> 52</w:t>
      </w:r>
      <w:r>
        <w:t>, 85-95.</w:t>
      </w:r>
      <w:bookmarkEnd w:id="203"/>
    </w:p>
    <w:p>
      <w:pPr>
        <w:pStyle w:val="49"/>
      </w:pPr>
      <w:bookmarkStart w:id="204" w:name="_ENREF_48"/>
      <w:r>
        <w:t>Llorens-Bobadilla, E., Chell, J.M., Le Merre, P., Wu, Y., Zamboni, M., Bergenstrahle, J., Stenudd, M., Sopova, E., Lundeberg, J., Shupliakov, O.</w:t>
      </w:r>
      <w:r>
        <w:rPr>
          <w:i/>
        </w:rPr>
        <w:t>, et al.</w:t>
      </w:r>
      <w:r>
        <w:t xml:space="preserve"> (2020). A latent lineage potential in resident neural stem cells enables spinal cord repair. Science</w:t>
      </w:r>
      <w:r>
        <w:rPr>
          <w:i/>
        </w:rPr>
        <w:t xml:space="preserve"> 370</w:t>
      </w:r>
      <w:r>
        <w:t>.</w:t>
      </w:r>
      <w:bookmarkEnd w:id="204"/>
    </w:p>
    <w:p>
      <w:pPr>
        <w:pStyle w:val="49"/>
      </w:pPr>
      <w:bookmarkStart w:id="205" w:name="_ENREF_49"/>
      <w:r>
        <w:t>Long, H.K., Prescott, S.L., and Wysocka, J. (2016). Ever-Changing Landscapes: Transcriptional Enhancers in Development and Evolution. Cell</w:t>
      </w:r>
      <w:r>
        <w:rPr>
          <w:i/>
        </w:rPr>
        <w:t xml:space="preserve"> 167</w:t>
      </w:r>
      <w:r>
        <w:t>, 1170-1187.</w:t>
      </w:r>
      <w:bookmarkEnd w:id="205"/>
    </w:p>
    <w:p>
      <w:pPr>
        <w:pStyle w:val="49"/>
      </w:pPr>
      <w:bookmarkStart w:id="206" w:name="_ENREF_50"/>
      <w:r>
        <w:t>Ma, S., Murphy, T.W., and Lu, C. (2017). Microfluidics for genome-wide studies involving next generation sequencing. Biomicrofluidics</w:t>
      </w:r>
      <w:r>
        <w:rPr>
          <w:i/>
        </w:rPr>
        <w:t xml:space="preserve"> 11</w:t>
      </w:r>
      <w:r>
        <w:t>, 021501.</w:t>
      </w:r>
      <w:bookmarkEnd w:id="206"/>
    </w:p>
    <w:p>
      <w:pPr>
        <w:pStyle w:val="49"/>
      </w:pPr>
      <w:bookmarkStart w:id="207" w:name="_ENREF_51"/>
      <w:r>
        <w:t>Macaulay, I.C., and Voet, T. (2014). Single cell genomics: advances and future perspectives. PLoS genetics</w:t>
      </w:r>
      <w:r>
        <w:rPr>
          <w:i/>
        </w:rPr>
        <w:t xml:space="preserve"> 10</w:t>
      </w:r>
      <w:r>
        <w:t>, e1004126.</w:t>
      </w:r>
      <w:bookmarkEnd w:id="207"/>
    </w:p>
    <w:p>
      <w:pPr>
        <w:pStyle w:val="49"/>
      </w:pPr>
      <w:bookmarkStart w:id="208" w:name="_ENREF_52"/>
      <w:r>
        <w:t>Macosko, E.Z., Basu, A., Satija, R., Nemesh, J., Shekhar, K., Goldman, M., Tirosh, I., Bialas, A.R., Kamitaki, N., Martersteck, E.M.</w:t>
      </w:r>
      <w:r>
        <w:rPr>
          <w:i/>
        </w:rPr>
        <w:t>, et al.</w:t>
      </w:r>
      <w:r>
        <w:t xml:space="preserve"> (2015). Highly Parallel Genome-wide Expression Profiling of Individual Cells Using Nanoliter Droplets. Cell</w:t>
      </w:r>
      <w:r>
        <w:rPr>
          <w:i/>
        </w:rPr>
        <w:t xml:space="preserve"> 161</w:t>
      </w:r>
      <w:r>
        <w:t>, 1202-1214.</w:t>
      </w:r>
      <w:bookmarkEnd w:id="208"/>
    </w:p>
    <w:p>
      <w:pPr>
        <w:pStyle w:val="49"/>
      </w:pPr>
      <w:bookmarkStart w:id="209" w:name="_ENREF_53"/>
      <w:r>
        <w:t>Mao, Q., Wang, L., Goodison, S., and Sun, Y. (2015). Dimensionality Reduction Via Graph Structure Learning. 765-774.</w:t>
      </w:r>
      <w:bookmarkEnd w:id="209"/>
    </w:p>
    <w:p>
      <w:pPr>
        <w:pStyle w:val="49"/>
      </w:pPr>
      <w:bookmarkStart w:id="210" w:name="_ENREF_54"/>
      <w:r>
        <w:t>McCarroll, S.A., and Altshuler, D.M. (2007). Copy-number variation and association studies of human disease. Nature genetics</w:t>
      </w:r>
      <w:r>
        <w:rPr>
          <w:i/>
        </w:rPr>
        <w:t xml:space="preserve"> 39</w:t>
      </w:r>
      <w:r>
        <w:t>, S37-42.</w:t>
      </w:r>
      <w:bookmarkEnd w:id="210"/>
    </w:p>
    <w:p>
      <w:pPr>
        <w:pStyle w:val="49"/>
      </w:pPr>
      <w:bookmarkStart w:id="211" w:name="_ENREF_55"/>
      <w:r>
        <w:t>Mezger, A., Klemm, S., Mann, I., Brower, K., Mir, A., Bostick, M., Farmer, A., Fordyce, P., Linnarsson, S., and Greenleaf, W. (2018). High-throughput chromatin accessibility profiling at single-cell resolution. Nature communications</w:t>
      </w:r>
      <w:r>
        <w:rPr>
          <w:i/>
        </w:rPr>
        <w:t xml:space="preserve"> 9</w:t>
      </w:r>
      <w:r>
        <w:t>, 3647.</w:t>
      </w:r>
      <w:bookmarkEnd w:id="211"/>
    </w:p>
    <w:p>
      <w:pPr>
        <w:pStyle w:val="49"/>
      </w:pPr>
      <w:bookmarkStart w:id="212" w:name="_ENREF_56"/>
      <w:r>
        <w:t>Midde, K., Sun, N., Rohena, C., Joosen, L., Dhillon, H., and Ghosh, P. (2018). Single-Cell Imaging of Metastatic Potential of Cancer Cells. iScience</w:t>
      </w:r>
      <w:r>
        <w:rPr>
          <w:i/>
        </w:rPr>
        <w:t xml:space="preserve"> 10</w:t>
      </w:r>
      <w:r>
        <w:t>, 53-65.</w:t>
      </w:r>
      <w:bookmarkEnd w:id="212"/>
    </w:p>
    <w:p>
      <w:pPr>
        <w:pStyle w:val="49"/>
      </w:pPr>
      <w:bookmarkStart w:id="213" w:name="_ENREF_57"/>
      <w:r>
        <w:t>Molyneaux, B.J., Arlotta, P., Menezes, J.R., and Macklis, J.D. (2007). Neuronal subtype specification in the cerebral cortex. Nature reviews Neuroscience</w:t>
      </w:r>
      <w:r>
        <w:rPr>
          <w:i/>
        </w:rPr>
        <w:t xml:space="preserve"> 8</w:t>
      </w:r>
      <w:r>
        <w:t>, 427-437.</w:t>
      </w:r>
      <w:bookmarkEnd w:id="213"/>
    </w:p>
    <w:p>
      <w:pPr>
        <w:pStyle w:val="49"/>
      </w:pPr>
      <w:bookmarkStart w:id="214" w:name="_ENREF_58"/>
      <w:r>
        <w:t>Pliner, H.A., Packer, J.S., McFaline-Figueroa, J.L., Cusanovich, D.A., Daza, R.M., Aghamirzaie, D., Srivatsan, S., Qiu, X., Jackson, D., Minkina, A.</w:t>
      </w:r>
      <w:r>
        <w:rPr>
          <w:i/>
        </w:rPr>
        <w:t>, et al.</w:t>
      </w:r>
      <w:r>
        <w:t xml:space="preserve"> (2018). Cicero Predicts cis-Regulatory DNA Interactions from Single-Cell Chromatin Accessibility Data. Molecular cell</w:t>
      </w:r>
      <w:r>
        <w:rPr>
          <w:i/>
        </w:rPr>
        <w:t xml:space="preserve"> 71</w:t>
      </w:r>
      <w:r>
        <w:t>, 858-871 e858.</w:t>
      </w:r>
      <w:bookmarkEnd w:id="214"/>
    </w:p>
    <w:p>
      <w:pPr>
        <w:pStyle w:val="49"/>
      </w:pPr>
      <w:bookmarkStart w:id="215" w:name="_ENREF_59"/>
      <w:r>
        <w:t>Preissl, S., Fang, R., Huang, H., Zhao, Y., Raviram, R., Gorkin, D.U., Zhang, Y., Sos, B.C., Afzal, V., Dickel, D.E.</w:t>
      </w:r>
      <w:r>
        <w:rPr>
          <w:i/>
        </w:rPr>
        <w:t>, et al.</w:t>
      </w:r>
      <w:r>
        <w:t xml:space="preserve"> (2018). Single-nucleus analysis of accessible chromatin in developing mouse forebrain reveals cell-type-specific transcriptional regulation. Nature neuroscience</w:t>
      </w:r>
      <w:r>
        <w:rPr>
          <w:i/>
        </w:rPr>
        <w:t xml:space="preserve"> 21</w:t>
      </w:r>
      <w:r>
        <w:t>, 432-439.</w:t>
      </w:r>
      <w:bookmarkEnd w:id="215"/>
    </w:p>
    <w:p>
      <w:pPr>
        <w:pStyle w:val="49"/>
      </w:pPr>
      <w:bookmarkStart w:id="216" w:name="_ENREF_60"/>
      <w:r>
        <w:t>Puram, S.V., Tirosh, I., Parikh, A.S., Patel, A.P., Yizhak, K., Gillespie, S., Rodman, C., Luo, C.L., Mroz, E.A., Emerick, K.S.</w:t>
      </w:r>
      <w:r>
        <w:rPr>
          <w:i/>
        </w:rPr>
        <w:t>, et al.</w:t>
      </w:r>
      <w:r>
        <w:t xml:space="preserve"> (2017). Single-Cell Transcriptomic Analysis of Primary and Metastatic Tumor Ecosystems in Head and Neck Cancer. Cell</w:t>
      </w:r>
      <w:r>
        <w:rPr>
          <w:i/>
        </w:rPr>
        <w:t xml:space="preserve"> 171</w:t>
      </w:r>
      <w:r>
        <w:t>, 1611-1624 e1624.</w:t>
      </w:r>
      <w:bookmarkEnd w:id="216"/>
    </w:p>
    <w:p>
      <w:pPr>
        <w:pStyle w:val="49"/>
      </w:pPr>
      <w:bookmarkStart w:id="217" w:name="_ENREF_61"/>
      <w:r>
        <w:t>Qi, M., Li, W., Tsang, I.W., and Yijun, S. (2017). Principal Graph and Structure Learning Based on Reversed Graph Embedding. IEEE transactions on pattern analysis and machine intelligence</w:t>
      </w:r>
      <w:r>
        <w:rPr>
          <w:i/>
        </w:rPr>
        <w:t xml:space="preserve"> 39</w:t>
      </w:r>
      <w:r>
        <w:t>, 2227-2241.</w:t>
      </w:r>
      <w:bookmarkEnd w:id="217"/>
    </w:p>
    <w:p>
      <w:pPr>
        <w:pStyle w:val="49"/>
      </w:pPr>
      <w:bookmarkStart w:id="218" w:name="_ENREF_62"/>
      <w:r>
        <w:t>Qi Ma, L.Y., Li Wang, Steve Goodison, Yijun Sun (2015). SimplePPT: A simple principal tree algorithm. In SDM.</w:t>
      </w:r>
      <w:bookmarkEnd w:id="218"/>
    </w:p>
    <w:p>
      <w:pPr>
        <w:pStyle w:val="49"/>
      </w:pPr>
      <w:bookmarkStart w:id="219" w:name="_ENREF_63"/>
      <w:r>
        <w:t>Qiu, X., Mao, Q., Tang, Y., Wang, L., Chawla, R., Pliner, H.A., and Trapnell, C. (2017). Reversed graph embedding resolves complex single-cell trajectories. Nature methods</w:t>
      </w:r>
      <w:r>
        <w:rPr>
          <w:i/>
        </w:rPr>
        <w:t xml:space="preserve"> 14</w:t>
      </w:r>
      <w:r>
        <w:t>, 979-982.</w:t>
      </w:r>
      <w:bookmarkEnd w:id="219"/>
    </w:p>
    <w:p>
      <w:pPr>
        <w:pStyle w:val="49"/>
      </w:pPr>
      <w:bookmarkStart w:id="220" w:name="_ENREF_64"/>
      <w:r>
        <w:t>Reid, J.E., and Wernisch, L. (2016). Pseudotime estimation: deconfounding single cell time series. Bioinformatics</w:t>
      </w:r>
      <w:r>
        <w:rPr>
          <w:i/>
        </w:rPr>
        <w:t xml:space="preserve"> 32</w:t>
      </w:r>
      <w:r>
        <w:t>, 2973-2980.</w:t>
      </w:r>
      <w:bookmarkEnd w:id="220"/>
    </w:p>
    <w:p>
      <w:pPr>
        <w:pStyle w:val="49"/>
      </w:pPr>
      <w:bookmarkStart w:id="221" w:name="_ENREF_65"/>
      <w:r>
        <w:t>Reske, J.J., Wilson, M.R., and Chandler, R.L. (2020). ATAC-seq normalization method can significantly affect differential accessibility analysis and interpretation. Epigenetics Chromatin</w:t>
      </w:r>
      <w:r>
        <w:rPr>
          <w:i/>
        </w:rPr>
        <w:t xml:space="preserve"> 13</w:t>
      </w:r>
      <w:r>
        <w:t>, 22.</w:t>
      </w:r>
      <w:bookmarkEnd w:id="221"/>
    </w:p>
    <w:p>
      <w:pPr>
        <w:pStyle w:val="49"/>
      </w:pPr>
      <w:bookmarkStart w:id="222" w:name="_ENREF_66"/>
      <w:r>
        <w:t>Rizzetto, S., Eltahla, A.A., Lin, P., Bull, R., Lloyd, A.R., Ho, J.W.K., Venturi, V., and Luciani, F. (2017). Impact of sequencing depth and read length on single cell RNA sequencing data of T cells. Scientific reports</w:t>
      </w:r>
      <w:r>
        <w:rPr>
          <w:i/>
        </w:rPr>
        <w:t xml:space="preserve"> 7</w:t>
      </w:r>
      <w:r>
        <w:t>, 12781.</w:t>
      </w:r>
      <w:bookmarkEnd w:id="222"/>
    </w:p>
    <w:p>
      <w:pPr>
        <w:pStyle w:val="49"/>
      </w:pPr>
      <w:bookmarkStart w:id="223" w:name="_ENREF_67"/>
      <w:r>
        <w:t>Rodriguez, A., and Laio, A. (2014). Machine learning. Clustering by fast search and find of density peaks. Science</w:t>
      </w:r>
      <w:r>
        <w:rPr>
          <w:i/>
        </w:rPr>
        <w:t xml:space="preserve"> 344</w:t>
      </w:r>
      <w:r>
        <w:t>, 1492-1496.</w:t>
      </w:r>
      <w:bookmarkEnd w:id="223"/>
    </w:p>
    <w:p>
      <w:pPr>
        <w:pStyle w:val="49"/>
      </w:pPr>
      <w:bookmarkStart w:id="224" w:name="_ENREF_68"/>
      <w:r>
        <w:t>Rodriguez, J., Ren, G., Day, C.R., Zhao, K., Chow, C.C., and Larson, D.R. (2019). Intrinsic Dynamics of a Human Gene Reveal the Basis of Expression Heterogeneity. Cell</w:t>
      </w:r>
      <w:r>
        <w:rPr>
          <w:i/>
        </w:rPr>
        <w:t xml:space="preserve"> 176</w:t>
      </w:r>
      <w:r>
        <w:t>, 213-226.e218.</w:t>
      </w:r>
      <w:bookmarkEnd w:id="224"/>
    </w:p>
    <w:p>
      <w:pPr>
        <w:pStyle w:val="49"/>
      </w:pPr>
      <w:bookmarkStart w:id="225" w:name="_ENREF_69"/>
      <w:r>
        <w:t>Satpathy, A.T., Granja, J.M., Yost, K.E., Qi, Y., Meschi, F., McDermott, G.P., Olsen, B.N., Mumbach, M.R., Pierce, S.E., Corces, M.R.</w:t>
      </w:r>
      <w:r>
        <w:rPr>
          <w:i/>
        </w:rPr>
        <w:t>, et al.</w:t>
      </w:r>
      <w:r>
        <w:t xml:space="preserve"> (2019). Massively parallel single-cell chromatin landscapes of human immune cell development and intratumoral T cell exhaustion. Nature biotechnology</w:t>
      </w:r>
      <w:r>
        <w:rPr>
          <w:i/>
        </w:rPr>
        <w:t xml:space="preserve"> 37</w:t>
      </w:r>
      <w:r>
        <w:t>, 925-936.</w:t>
      </w:r>
      <w:bookmarkEnd w:id="225"/>
    </w:p>
    <w:p>
      <w:pPr>
        <w:pStyle w:val="49"/>
      </w:pPr>
      <w:bookmarkStart w:id="226" w:name="_ENREF_70"/>
      <w:r>
        <w:t>Schep, A.N., Wu, B., Buenrostro, J.D., and Greenleaf, W.J. (2017). chromVAR: inferring transcription-factor-associated accessibility from single-cell epigenomic data. Nature methods</w:t>
      </w:r>
      <w:r>
        <w:rPr>
          <w:i/>
        </w:rPr>
        <w:t xml:space="preserve"> 14</w:t>
      </w:r>
      <w:r>
        <w:t>, 975-978.</w:t>
      </w:r>
      <w:bookmarkEnd w:id="226"/>
    </w:p>
    <w:p>
      <w:pPr>
        <w:pStyle w:val="49"/>
      </w:pPr>
      <w:bookmarkStart w:id="227" w:name="_ENREF_71"/>
      <w:r>
        <w:t>Shalek, A.K., Satija, R., Shuga, J., Trombetta, J.J., Gennert, D., Lu, D., Chen, P., Gertner, R.S., Gaublomme, J.T., Yosef, N.</w:t>
      </w:r>
      <w:r>
        <w:rPr>
          <w:i/>
        </w:rPr>
        <w:t>, et al.</w:t>
      </w:r>
      <w:r>
        <w:t xml:space="preserve"> (2014). Single-cell RNA-seq reveals dynamic paracrine control of cellular variation. Nature</w:t>
      </w:r>
      <w:r>
        <w:rPr>
          <w:i/>
        </w:rPr>
        <w:t xml:space="preserve"> 510</w:t>
      </w:r>
      <w:r>
        <w:t>, 363-369.</w:t>
      </w:r>
      <w:bookmarkEnd w:id="227"/>
    </w:p>
    <w:p>
      <w:pPr>
        <w:pStyle w:val="49"/>
      </w:pPr>
      <w:bookmarkStart w:id="228" w:name="_ENREF_72"/>
      <w:r>
        <w:t>Sims, D., Sudbery, I., Ilott, N.E., Heger, A., and Ponting, C.P. (2014). Sequencing depth and coverage: key considerations in genomic analyses. Nature reviews Genetics</w:t>
      </w:r>
      <w:r>
        <w:rPr>
          <w:i/>
        </w:rPr>
        <w:t xml:space="preserve"> 15</w:t>
      </w:r>
      <w:r>
        <w:t>, 121-132.</w:t>
      </w:r>
      <w:bookmarkEnd w:id="228"/>
    </w:p>
    <w:p>
      <w:pPr>
        <w:pStyle w:val="49"/>
      </w:pPr>
      <w:bookmarkStart w:id="229" w:name="_ENREF_73"/>
      <w:r>
        <w:t>Sohangir, S., and Wang, D. (2017). Improved sqrt-cosine similarity measurement. Journal of Big Data</w:t>
      </w:r>
      <w:r>
        <w:rPr>
          <w:i/>
        </w:rPr>
        <w:t xml:space="preserve"> 4</w:t>
      </w:r>
      <w:r>
        <w:t>.</w:t>
      </w:r>
      <w:bookmarkEnd w:id="229"/>
    </w:p>
    <w:p>
      <w:pPr>
        <w:pStyle w:val="49"/>
      </w:pPr>
      <w:bookmarkStart w:id="230" w:name="_ENREF_74"/>
      <w:r>
        <w:t>Street, K., Risso, D., Fletcher, R.B., Das, D., Ngai, J., Yosef, N., Purdom, E., and Dudoit, S. (2018). Slingshot: cell lineage and pseudotime inference for single-cell transcriptomics. BMC genomics</w:t>
      </w:r>
      <w:r>
        <w:rPr>
          <w:i/>
        </w:rPr>
        <w:t xml:space="preserve"> 19</w:t>
      </w:r>
      <w:r>
        <w:t>.</w:t>
      </w:r>
      <w:bookmarkEnd w:id="230"/>
    </w:p>
    <w:p>
      <w:pPr>
        <w:pStyle w:val="49"/>
      </w:pPr>
      <w:bookmarkStart w:id="231" w:name="_ENREF_75"/>
      <w:r>
        <w:t>Tanay, A., and Regev, A. (2017). Scaling single-cell genomics from phenomenology to mechanism. Nature</w:t>
      </w:r>
      <w:r>
        <w:rPr>
          <w:i/>
        </w:rPr>
        <w:t xml:space="preserve"> 541</w:t>
      </w:r>
      <w:r>
        <w:t>, 331-338.</w:t>
      </w:r>
      <w:bookmarkEnd w:id="231"/>
    </w:p>
    <w:p>
      <w:pPr>
        <w:pStyle w:val="49"/>
      </w:pPr>
      <w:bookmarkStart w:id="232" w:name="_ENREF_76"/>
      <w:r>
        <w:t>Thurman, R.E., Rynes, E., Humbert, R., Vierstra, J., Maurano, M.T., Haugen, E., Sheffield, N.C., Stergachis, A.B., Wang, H., Vernot, B.</w:t>
      </w:r>
      <w:r>
        <w:rPr>
          <w:i/>
        </w:rPr>
        <w:t>, et al.</w:t>
      </w:r>
      <w:r>
        <w:t xml:space="preserve"> (2012). The accessible chromatin landscape of the human genome. Nature</w:t>
      </w:r>
      <w:r>
        <w:rPr>
          <w:i/>
        </w:rPr>
        <w:t xml:space="preserve"> 489</w:t>
      </w:r>
      <w:r>
        <w:t>, 75-82.</w:t>
      </w:r>
      <w:bookmarkEnd w:id="232"/>
    </w:p>
    <w:p>
      <w:pPr>
        <w:pStyle w:val="49"/>
      </w:pPr>
      <w:bookmarkStart w:id="233" w:name="_ENREF_77"/>
      <w:r>
        <w:t>Treutlein, B., Lee, Q.Y., Camp, J.G., Mall, M., Koh, W., Shariati, S.A., Sim, S., Neff, N.F., Skotheim, J.M., Wernig, M.</w:t>
      </w:r>
      <w:r>
        <w:rPr>
          <w:i/>
        </w:rPr>
        <w:t>, et al.</w:t>
      </w:r>
      <w:r>
        <w:t xml:space="preserve"> (2016). Dissecting direct reprogramming from fibroblast to neuron using single-cell RNA-seq. Nature</w:t>
      </w:r>
      <w:r>
        <w:rPr>
          <w:i/>
        </w:rPr>
        <w:t xml:space="preserve"> 534</w:t>
      </w:r>
      <w:r>
        <w:t>, 391-395.</w:t>
      </w:r>
      <w:bookmarkEnd w:id="233"/>
    </w:p>
    <w:p>
      <w:pPr>
        <w:pStyle w:val="49"/>
      </w:pPr>
      <w:bookmarkStart w:id="234" w:name="_ENREF_78"/>
      <w:r>
        <w:t>Vilagos, B., Hoffmann, M., Souabni, A., Sun, Q., Werner, B., Medvedovic, J., Bilic, I., Minnich, M., Axelsson, E., Jaritz, M.</w:t>
      </w:r>
      <w:r>
        <w:rPr>
          <w:i/>
        </w:rPr>
        <w:t>, et al.</w:t>
      </w:r>
      <w:r>
        <w:t xml:space="preserve"> (2012). Essential role of EBF1 in the generation and function of distinct mature B cell types. The Journal of experimental medicine</w:t>
      </w:r>
      <w:r>
        <w:rPr>
          <w:i/>
        </w:rPr>
        <w:t xml:space="preserve"> 209</w:t>
      </w:r>
      <w:r>
        <w:t>, 775-792.</w:t>
      </w:r>
      <w:bookmarkEnd w:id="234"/>
    </w:p>
    <w:p>
      <w:pPr>
        <w:pStyle w:val="49"/>
      </w:pPr>
      <w:bookmarkStart w:id="235" w:name="_ENREF_79"/>
      <w:r>
        <w:t>Wagner, A., Regev, A., and Yosef, N. (2016). Revealing the vectors of cellular identity with single-cell genomics. Nature biotechnology</w:t>
      </w:r>
      <w:r>
        <w:rPr>
          <w:i/>
        </w:rPr>
        <w:t xml:space="preserve"> 34</w:t>
      </w:r>
      <w:r>
        <w:t>, 1145-1160.</w:t>
      </w:r>
      <w:bookmarkEnd w:id="235"/>
    </w:p>
    <w:p>
      <w:pPr>
        <w:pStyle w:val="49"/>
      </w:pPr>
      <w:bookmarkStart w:id="236" w:name="_ENREF_80"/>
      <w:r>
        <w:t>Wu, H.C., Luk, R., Wong, K., and Kwok, K. (2008). Interpreting TF-IDF term weights as making relevance decisions. ACM Trans Inf Syst</w:t>
      </w:r>
      <w:r>
        <w:rPr>
          <w:i/>
        </w:rPr>
        <w:t xml:space="preserve"> 26</w:t>
      </w:r>
      <w:r>
        <w:t>, 13:11-13:37.</w:t>
      </w:r>
      <w:bookmarkEnd w:id="236"/>
    </w:p>
    <w:p>
      <w:pPr>
        <w:pStyle w:val="49"/>
      </w:pPr>
      <w:bookmarkStart w:id="237" w:name="_ENREF_81"/>
      <w:r>
        <w:t>Xue, Z., Huang, K., Cai, C., Cai, L., Jiang, C.Y., Feng, Y., Liu, Z., Zeng, Q., Cheng, L., Sun, Y.E.</w:t>
      </w:r>
      <w:r>
        <w:rPr>
          <w:i/>
        </w:rPr>
        <w:t>, et al.</w:t>
      </w:r>
      <w:r>
        <w:t xml:space="preserve"> (2013). Genetic programs in human and mouse early embryos revealed by single-cell RNA sequencing. Nature</w:t>
      </w:r>
      <w:r>
        <w:rPr>
          <w:i/>
        </w:rPr>
        <w:t xml:space="preserve"> 500</w:t>
      </w:r>
      <w:r>
        <w:t>, 593-597.</w:t>
      </w:r>
      <w:bookmarkEnd w:id="237"/>
    </w:p>
    <w:p>
      <w:pPr>
        <w:pStyle w:val="49"/>
      </w:pPr>
      <w:bookmarkStart w:id="238" w:name="_ENREF_82"/>
      <w:r>
        <w:t>Zamanighomi, M., Lin, Z., Daley, T., Chen, X., Duren, Z., Schep, A., Greenleaf, W.J., and Wong, W.H. (2018). Unsupervised clustering and epigenetic classification of single cells. Nature communications</w:t>
      </w:r>
      <w:r>
        <w:rPr>
          <w:i/>
        </w:rPr>
        <w:t xml:space="preserve"> 9</w:t>
      </w:r>
      <w:r>
        <w:t>, 2410.</w:t>
      </w:r>
      <w:bookmarkEnd w:id="238"/>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fldChar w:fldCharType="end"/>
      </w:r>
    </w:p>
    <w:p>
      <w:p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br w:type="page"/>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FIGURE LEGENDS</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Figure 1. Overview of scART workflow for scATAC-seq data analysis. </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 Single cell accessibility quantification: scART segmented the whole genome as uniform-sized bins and built a chromatin accessibility matrix (Cell x Bin matrix) by counting the number of sequenced reads per cell in each of bins.</w:t>
      </w:r>
      <w:r>
        <w:rPr>
          <w:rFonts w:ascii="Times New Roman" w:hAnsi="Times New Roman" w:eastAsiaTheme="minorEastAsia"/>
          <w:color w:val="000000" w:themeColor="text1"/>
          <w:lang w:eastAsia="zh-CN"/>
          <w14:textFill>
            <w14:solidFill>
              <w14:schemeClr w14:val="tx1"/>
            </w14:solidFill>
          </w14:textFill>
        </w:rPr>
        <w:t xml:space="preserve"> </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(B) Dropout imputation: the raw input Cell x Bin matrix is converted to binary count matrix (with “1” indicating a specific bin is accessible in a given cell and “0” denoting inaccessible chromatin or missing data) and KNN imputation is performed to learn and fill missing values.</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 Bin filtering: undesirable bins such as low or extremely high coverage bins, bins overlapped high GC contents or black list peaks are removed.</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(D) TF-IDF weighting: the importance of a bin to a cell is weighted by TF-IDF weighting scheme.</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(E) Dimensionality reduction: converting the weighting matrix into cell-pairwise cosine similarity matrix and</w:t>
      </w:r>
      <w:r>
        <w:rPr>
          <w:rFonts w:ascii="Times New Roman" w:hAnsi="Times New Roman" w:eastAsiaTheme="minorEastAsia"/>
          <w:color w:val="000000" w:themeColor="text1"/>
          <w:lang w:eastAsia="zh-CN"/>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projecting it into lower-dimensional space by truncated SVD.</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(F) Downstream analysis: scART visualizes scATAC-seq data in 2-dimensional (2D) plots, builds the 3-dimensional (3D) trajectory plots and annotates clusters by cell type specific markers and motifs.</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Figure 2. Evaluation the performance of scART.</w:t>
      </w:r>
    </w:p>
    <w:p>
      <w:pPr>
        <w:spacing w:line="360" w:lineRule="auto"/>
        <w:jc w:val="both"/>
        <w:rPr>
          <w:rFonts w:ascii="Times New Roman" w:hAnsi="Times New Roman"/>
          <w:color w:val="000000" w:themeColor="text1"/>
          <w:lang w:eastAsia="zh-CN"/>
          <w14:textFill>
            <w14:solidFill>
              <w14:schemeClr w14:val="tx1"/>
            </w14:solidFill>
          </w14:textFill>
        </w:rPr>
      </w:pPr>
      <w:r>
        <w:rPr>
          <w:rFonts w:ascii="Times New Roman" w:hAnsi="Times New Roman"/>
          <w:color w:val="000000" w:themeColor="text1"/>
          <w14:textFill>
            <w14:solidFill>
              <w14:schemeClr w14:val="tx1"/>
            </w14:solidFill>
          </w14:textFill>
        </w:rPr>
        <w:t xml:space="preserve">(A) Accuracy. 2D t-Distributed Stochastic Neighbor Embedding (tSNE) diagrams </w:t>
      </w:r>
      <w:r>
        <w:rPr>
          <w:rFonts w:ascii="Times New Roman" w:hAnsi="Times New Roman"/>
          <w:color w:val="000000" w:themeColor="text1"/>
          <w:lang w:eastAsia="zh-CN"/>
          <w14:textFill>
            <w14:solidFill>
              <w14:schemeClr w14:val="tx1"/>
            </w14:solidFill>
          </w14:textFill>
        </w:rPr>
        <w:t xml:space="preserve">of the simulated HSC scATAC-seq datasets showed the clustering results of different methods, cells are colored by cell type. The human hematopoietic cell lines contain 13 cell types including HSCs (hematopoietic stem cell), MPP (multipotent progenitor cells), CMP (common myeloid progenitor), GMP (granulocye-macrophage progenitor), LMPP (lymphoid-primed multipotential progenitors), CLP (common lymphoid progenitor), MEP (megakaryocytic-erythroid progenitor), </w:t>
      </w:r>
      <w:r>
        <w:rPr>
          <w:rFonts w:ascii="Times New Roman" w:hAnsi="Times New Roman"/>
          <w:color w:val="000000" w:themeColor="text1"/>
          <w14:textFill>
            <w14:solidFill>
              <w14:schemeClr w14:val="tx1"/>
            </w14:solidFill>
          </w14:textFill>
        </w:rPr>
        <w:t>Mono (monocyte), Ery (erythroid), B (B cells), CD4 (CD4+ T-cells), CD8 (CD8+ T cells), and NK (natural killer cells)</w:t>
      </w:r>
      <w:r>
        <w:rPr>
          <w:rFonts w:ascii="Times New Roman" w:hAnsi="Times New Roman"/>
          <w:color w:val="000000" w:themeColor="text1"/>
          <w:lang w:eastAsia="zh-CN"/>
          <w14:textFill>
            <w14:solidFill>
              <w14:schemeClr w14:val="tx1"/>
            </w14:solidFill>
          </w14:textFill>
        </w:rPr>
        <w:t xml:space="preserve">. </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(B) Robustness. Adjusted Rand index (ARI) showed the clustering accuracy of each method on the simulated HSC scATAC-seq datasets. Center line, median; box limits, upper and lower quartiles; whisker, 1.5 </w:t>
      </w:r>
      <m:oMath>
        <m:r>
          <w:rPr>
            <w:rFonts w:ascii="Cambria Math" w:hAnsi="Cambria Math"/>
            <w:color w:val="000000" w:themeColor="text1"/>
            <w14:textFill>
              <w14:solidFill>
                <w14:schemeClr w14:val="tx1"/>
              </w14:solidFill>
            </w14:textFill>
          </w:rPr>
          <m:t>×</m:t>
        </m:r>
      </m:oMath>
      <w:r>
        <w:rPr>
          <w:rFonts w:ascii="Times New Roman" w:hAnsi="Times New Roman"/>
          <w:color w:val="000000" w:themeColor="text1"/>
          <w14:textFill>
            <w14:solidFill>
              <w14:schemeClr w14:val="tx1"/>
            </w14:solidFill>
          </w14:textFill>
        </w:rPr>
        <w:t xml:space="preserve"> interquartile range; outliers were removed.</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 Scalability. Visualization of scART and snapATAC on identifying rare population cells that account for less than 0.1% of the total population by simulated scATAC-seq datasets from bulk ATAC-seq data of 13 human hematopoietic cell lines.</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eastAsiaTheme="minorEastAsia"/>
          <w:color w:val="000000" w:themeColor="text1"/>
          <w:lang w:eastAsia="zh-CN"/>
          <w14:textFill>
            <w14:solidFill>
              <w14:schemeClr w14:val="tx1"/>
            </w14:solidFill>
          </w14:textFill>
        </w:rPr>
        <w:t>(D)Sensitivity.</w:t>
      </w:r>
      <w:r>
        <w:rPr>
          <w:rFonts w:ascii="Times New Roman" w:hAnsi="Times New Roman"/>
          <w:color w:val="000000" w:themeColor="text1"/>
          <w14:textFill>
            <w14:solidFill>
              <w14:schemeClr w14:val="tx1"/>
            </w14:solidFill>
          </w14:textFill>
        </w:rPr>
        <w:t xml:space="preserve"> The computing time required for different algorithms to cluster simulated scATAC-seq with cell number from 5,000 to 100,000, sampled from the 13 previously published bulk ATAC-seq datasets.</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Figure 3. The superior performance of scART on dataset with large-scale sparsity.</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(A) Visualization of scART and snapATAC on distinguishing minor chromatin accessibility variation among cells by simulated scATAC-seq dataset from bulk ATAC-seq data of 13 human hematopoietic cell lines with varying coverages. </w:t>
      </w: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r>
        <w:rPr>
          <w:rFonts w:ascii="Times New Roman" w:hAnsi="Times New Roman"/>
          <w:color w:val="000000" w:themeColor="text1"/>
          <w14:textFill>
            <w14:solidFill>
              <w14:schemeClr w14:val="tx1"/>
            </w14:solidFill>
          </w14:textFill>
        </w:rPr>
        <w:t xml:space="preserve">(B) 2D uniform manifold approximation and projection (UMAP) plots of </w:t>
      </w:r>
      <w:r>
        <w:rPr>
          <w:rFonts w:ascii="Times New Roman" w:hAnsi="Times New Roman" w:eastAsiaTheme="minorEastAsia"/>
          <w:color w:val="000000" w:themeColor="text1"/>
          <w:lang w:eastAsia="zh-CN"/>
          <w14:textFill>
            <w14:solidFill>
              <w14:schemeClr w14:val="tx1"/>
            </w14:solidFill>
          </w14:textFill>
        </w:rPr>
        <w:t>adult mouse brain dataset from different methods. Cells were colored based on the reported clusters. As reported, the clusters were assigned based on both marker genes and scATAC-seq signals.</w:t>
      </w: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Figure 4. scART revealed dynamic changes along with the embryonic mouse forebrain development. </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(A) 3D visualization showed the pseudotime trajectory of embryonic mouse forebrain development. scART clustered 12377 cells from 7 different developmental stage into 12 cell types including 3 group of radial glia cells (RG1, RG2 and RG3), 4 group of inhibitory neuron cells (IN1-4), 3 group of excitatory neuron cells (EX1-2), astrocyte cell (AC) and </w:t>
      </w:r>
      <w:r>
        <w:rPr>
          <w:rFonts w:ascii="Times New Roman" w:hAnsi="Times New Roman" w:eastAsiaTheme="minorEastAsia"/>
          <w:color w:val="000000" w:themeColor="text1"/>
          <w:lang w:eastAsia="zh-CN"/>
          <w14:textFill>
            <w14:solidFill>
              <w14:schemeClr w14:val="tx1"/>
            </w14:solidFill>
          </w14:textFill>
        </w:rPr>
        <w:t>erythromyeloid progenitors cell (EMP)</w:t>
      </w:r>
      <w:r>
        <w:rPr>
          <w:rFonts w:ascii="Times New Roman" w:hAnsi="Times New Roman"/>
          <w:color w:val="000000" w:themeColor="text1"/>
          <w14:textFill>
            <w14:solidFill>
              <w14:schemeClr w14:val="tx1"/>
            </w14:solidFill>
          </w14:textFill>
        </w:rPr>
        <w:t>.</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eastAsiaTheme="minorEastAsia"/>
          <w:color w:val="000000" w:themeColor="text1"/>
          <w:lang w:eastAsia="zh-CN"/>
          <w14:textFill>
            <w14:solidFill>
              <w14:schemeClr w14:val="tx1"/>
            </w14:solidFill>
          </w14:textFill>
        </w:rPr>
        <w:t xml:space="preserve">(B) </w:t>
      </w:r>
      <w:r>
        <w:rPr>
          <w:rFonts w:ascii="Times New Roman" w:hAnsi="Times New Roman"/>
          <w:color w:val="000000" w:themeColor="text1"/>
          <w14:textFill>
            <w14:solidFill>
              <w14:schemeClr w14:val="tx1"/>
            </w14:solidFill>
          </w14:textFill>
        </w:rPr>
        <w:t>Average scores of the marker genes for each cell cluster identified by scART. The score values were normalized by the standard score (z-score). The bottom row showed the cell types annotated according to the gene score of cell type specific markers.</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(C) Hierarchical clustering of the cluster-cluster correlation matrix. </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(D) Quantification of cellular composition was calculated at each development stage.</w:t>
      </w: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r>
        <w:rPr>
          <w:rFonts w:ascii="Times New Roman" w:hAnsi="Times New Roman" w:eastAsiaTheme="minorEastAsia"/>
          <w:color w:val="000000" w:themeColor="text1"/>
          <w:lang w:eastAsia="zh-CN"/>
          <w14:textFill>
            <w14:solidFill>
              <w14:schemeClr w14:val="tx1"/>
            </w14:solidFill>
          </w14:textFill>
        </w:rPr>
        <w:t>(E) The 3D trajectory diagrams at different stage visualized the dynamic changes of annotated cell types.</w:t>
      </w: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Figure S1. Strategies of scART</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(A) Complete workflow of the scART. </w:t>
      </w:r>
    </w:p>
    <w:p>
      <w:pPr>
        <w:spacing w:line="360" w:lineRule="auto"/>
        <w:jc w:val="both"/>
        <w:rPr>
          <w:rFonts w:ascii="Times New Roman" w:hAnsi="Times New Roman" w:eastAsiaTheme="minorEastAsia"/>
          <w:color w:val="000000" w:themeColor="text1"/>
          <w:lang w:eastAsia="zh-CN"/>
          <w14:textFill>
            <w14:solidFill>
              <w14:schemeClr w14:val="tx1"/>
            </w14:solidFill>
          </w14:textFill>
        </w:rPr>
      </w:pPr>
      <w:r>
        <w:rPr>
          <w:rFonts w:ascii="Times New Roman" w:hAnsi="Times New Roman" w:eastAsiaTheme="minorEastAsia"/>
          <w:color w:val="000000" w:themeColor="text1"/>
          <w:lang w:eastAsia="zh-CN"/>
          <w14:textFill>
            <w14:solidFill>
              <w14:schemeClr w14:val="tx1"/>
            </w14:solidFill>
          </w14:textFill>
        </w:rPr>
        <w:t xml:space="preserve">(B) Visualization of </w:t>
      </w:r>
      <w:r>
        <w:rPr>
          <w:rFonts w:ascii="Times New Roman" w:hAnsi="Times New Roman"/>
          <w:color w:val="000000" w:themeColor="text1"/>
          <w:lang w:eastAsia="zh-CN"/>
          <w14:textFill>
            <w14:solidFill>
              <w14:schemeClr w14:val="tx1"/>
            </w14:solidFill>
          </w14:textFill>
        </w:rPr>
        <w:t>clusters identified across different bin size selection</w:t>
      </w:r>
      <w:r>
        <w:rPr>
          <w:rFonts w:ascii="Times New Roman" w:hAnsi="Times New Roman" w:eastAsiaTheme="minorEastAsia"/>
          <w:color w:val="000000" w:themeColor="text1"/>
          <w:lang w:eastAsia="zh-CN"/>
          <w14:textFill>
            <w14:solidFill>
              <w14:schemeClr w14:val="tx1"/>
            </w14:solidFill>
          </w14:textFill>
        </w:rPr>
        <w:t xml:space="preserve"> of human </w:t>
      </w:r>
      <w:r>
        <w:rPr>
          <w:rFonts w:ascii="Times New Roman" w:hAnsi="Times New Roman"/>
          <w:color w:val="000000" w:themeColor="text1"/>
          <w:lang w:eastAsia="zh-CN"/>
          <w14:textFill>
            <w14:solidFill>
              <w14:schemeClr w14:val="tx1"/>
            </w14:solidFill>
          </w14:textFill>
        </w:rPr>
        <w:t>hematopoietic scATAC-seq data. The Adjusted Rand Index (ARI), the Normalized Mutual Information (NMI), and the homogeneity scores are shown on the top.</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Figure S2. Validation of scART performance relative to alternative methods on published scATAC-seq datasets </w:t>
      </w:r>
    </w:p>
    <w:p>
      <w:pPr>
        <w:spacing w:line="360" w:lineRule="auto"/>
        <w:jc w:val="both"/>
        <w:rPr>
          <w:rFonts w:ascii="Times New Roman" w:hAnsi="Times New Roman"/>
          <w:color w:val="000000" w:themeColor="text1"/>
          <w:lang w:eastAsia="zh-CN"/>
          <w14:textFill>
            <w14:solidFill>
              <w14:schemeClr w14:val="tx1"/>
            </w14:solidFill>
          </w14:textFill>
        </w:rPr>
      </w:pPr>
      <w:r>
        <w:rPr>
          <w:rFonts w:ascii="Times New Roman" w:hAnsi="Times New Roman"/>
          <w:color w:val="000000" w:themeColor="text1"/>
          <w14:textFill>
            <w14:solidFill>
              <w14:schemeClr w14:val="tx1"/>
            </w14:solidFill>
          </w14:textFill>
        </w:rPr>
        <w:t xml:space="preserve">(A) The 2D tSNE diagrams showed the clustering accuracy of </w:t>
      </w:r>
      <w:r>
        <w:rPr>
          <w:rFonts w:ascii="Times New Roman" w:hAnsi="Times New Roman"/>
          <w:color w:val="000000" w:themeColor="text1"/>
          <w:lang w:eastAsia="zh-CN"/>
          <w14:textFill>
            <w14:solidFill>
              <w14:schemeClr w14:val="tx1"/>
            </w14:solidFill>
          </w14:textFill>
        </w:rPr>
        <w:t>different algorithms</w:t>
      </w:r>
      <w:r>
        <w:rPr>
          <w:rFonts w:ascii="Times New Roman" w:hAnsi="Times New Roman"/>
          <w:color w:val="000000" w:themeColor="text1"/>
          <w14:textFill>
            <w14:solidFill>
              <w14:schemeClr w14:val="tx1"/>
            </w14:solidFill>
          </w14:textFill>
        </w:rPr>
        <w:t xml:space="preserve"> on real human </w:t>
      </w:r>
      <w:r>
        <w:rPr>
          <w:rFonts w:ascii="Times New Roman" w:hAnsi="Times New Roman"/>
          <w:color w:val="000000" w:themeColor="text1"/>
          <w:lang w:eastAsia="zh-CN"/>
          <w14:textFill>
            <w14:solidFill>
              <w14:schemeClr w14:val="tx1"/>
            </w14:solidFill>
          </w14:textFill>
        </w:rPr>
        <w:t>hematopoietic cell line (HSC) scATAC-seq datasets with 8 cell types. The table blow the diagrams showed the ARI value of the clustering results for each algorithm.</w:t>
      </w:r>
    </w:p>
    <w:p>
      <w:pPr>
        <w:spacing w:line="360" w:lineRule="auto"/>
        <w:jc w:val="both"/>
        <w:rPr>
          <w:rFonts w:ascii="Times New Roman" w:hAnsi="Times New Roman"/>
          <w:color w:val="000000" w:themeColor="text1"/>
          <w:lang w:eastAsia="zh-CN"/>
          <w14:textFill>
            <w14:solidFill>
              <w14:schemeClr w14:val="tx1"/>
            </w14:solidFill>
          </w14:textFill>
        </w:rPr>
      </w:pPr>
      <w:r>
        <w:rPr>
          <w:rFonts w:ascii="Times New Roman" w:hAnsi="Times New Roman"/>
          <w:color w:val="000000" w:themeColor="text1"/>
          <w14:textFill>
            <w14:solidFill>
              <w14:schemeClr w14:val="tx1"/>
            </w14:solidFill>
          </w14:textFill>
        </w:rPr>
        <w:t xml:space="preserve">(B) The 2D tSNE diagrams showed the clustering accuracy of </w:t>
      </w:r>
      <w:r>
        <w:rPr>
          <w:rFonts w:ascii="Times New Roman" w:hAnsi="Times New Roman"/>
          <w:color w:val="000000" w:themeColor="text1"/>
          <w:lang w:eastAsia="zh-CN"/>
          <w14:textFill>
            <w14:solidFill>
              <w14:schemeClr w14:val="tx1"/>
            </w14:solidFill>
          </w14:textFill>
        </w:rPr>
        <w:t>different algorithms</w:t>
      </w:r>
      <w:r>
        <w:rPr>
          <w:rFonts w:ascii="Times New Roman" w:hAnsi="Times New Roman"/>
          <w:color w:val="000000" w:themeColor="text1"/>
          <w14:textFill>
            <w14:solidFill>
              <w14:schemeClr w14:val="tx1"/>
            </w14:solidFill>
          </w14:textFill>
        </w:rPr>
        <w:t xml:space="preserve"> on human </w:t>
      </w:r>
      <w:r>
        <w:rPr>
          <w:rFonts w:ascii="Times New Roman" w:hAnsi="Times New Roman"/>
          <w:color w:val="000000" w:themeColor="text1"/>
          <w:lang w:eastAsia="zh-CN"/>
          <w14:textFill>
            <w14:solidFill>
              <w14:schemeClr w14:val="tx1"/>
            </w14:solidFill>
          </w14:textFill>
        </w:rPr>
        <w:t>cell line scATAC-seq datasets with 6 cell types. The table blow the diagrams showed the ARI of the cell clustering results for each algorithm.</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(C) Boxplots showed the ARI values for clustering stability of scART and published </w:t>
      </w:r>
      <w:r>
        <w:rPr>
          <w:rFonts w:ascii="Times New Roman" w:hAnsi="Times New Roman"/>
          <w:color w:val="000000" w:themeColor="text1"/>
          <w:lang w:eastAsia="zh-CN"/>
          <w14:textFill>
            <w14:solidFill>
              <w14:schemeClr w14:val="tx1"/>
            </w14:solidFill>
          </w14:textFill>
        </w:rPr>
        <w:t xml:space="preserve">algorithm on HSC cell line datasets. We </w:t>
      </w:r>
      <w:r>
        <w:rPr>
          <w:rFonts w:ascii="Times New Roman" w:hAnsi="Times New Roman"/>
          <w:color w:val="000000" w:themeColor="text1"/>
          <w14:textFill>
            <w14:solidFill>
              <w14:schemeClr w14:val="tx1"/>
            </w14:solidFill>
          </w14:textFill>
        </w:rPr>
        <w:t xml:space="preserve">subsampled 90% of the cells from each dataset 10 times and re-run different analysis </w:t>
      </w:r>
      <w:r>
        <w:rPr>
          <w:rFonts w:ascii="Times New Roman" w:hAnsi="Times New Roman"/>
          <w:color w:val="000000" w:themeColor="text1"/>
          <w:lang w:eastAsia="zh-CN"/>
          <w14:textFill>
            <w14:solidFill>
              <w14:schemeClr w14:val="tx1"/>
            </w14:solidFill>
          </w14:textFill>
        </w:rPr>
        <w:t>algorithm</w:t>
      </w:r>
      <w:r>
        <w:rPr>
          <w:rFonts w:ascii="Times New Roman" w:hAnsi="Times New Roman"/>
          <w:color w:val="000000" w:themeColor="text1"/>
          <w14:textFill>
            <w14:solidFill>
              <w14:schemeClr w14:val="tx1"/>
            </w14:solidFill>
          </w14:textFill>
        </w:rPr>
        <w:t xml:space="preserve"> with default parameters to evaluate the clustering robustness. Center line, median; box limits, upper and lower quartiles; whisker, 1.5 </w:t>
      </w:r>
      <m:oMath>
        <m:r>
          <w:rPr>
            <w:rFonts w:ascii="Cambria Math" w:hAnsi="Cambria Math"/>
            <w:color w:val="000000" w:themeColor="text1"/>
            <w14:textFill>
              <w14:solidFill>
                <w14:schemeClr w14:val="tx1"/>
              </w14:solidFill>
            </w14:textFill>
          </w:rPr>
          <m:t>×</m:t>
        </m:r>
      </m:oMath>
      <w:r>
        <w:rPr>
          <w:rFonts w:ascii="Times New Roman" w:hAnsi="Times New Roman"/>
          <w:color w:val="000000" w:themeColor="text1"/>
          <w14:textFill>
            <w14:solidFill>
              <w14:schemeClr w14:val="tx1"/>
            </w14:solidFill>
          </w14:textFill>
        </w:rPr>
        <w:t xml:space="preserve"> interquartile range; outliers were removed.</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(D) Boxplots showed the ARI values for clustering stability of scART and published </w:t>
      </w:r>
      <w:r>
        <w:rPr>
          <w:rFonts w:ascii="Times New Roman" w:hAnsi="Times New Roman"/>
          <w:color w:val="000000" w:themeColor="text1"/>
          <w:lang w:eastAsia="zh-CN"/>
          <w14:textFill>
            <w14:solidFill>
              <w14:schemeClr w14:val="tx1"/>
            </w14:solidFill>
          </w14:textFill>
        </w:rPr>
        <w:t xml:space="preserve">algorithm on human cell line scATAC-seq datasets with 6 cell types. We </w:t>
      </w:r>
      <w:r>
        <w:rPr>
          <w:rFonts w:ascii="Times New Roman" w:hAnsi="Times New Roman"/>
          <w:color w:val="000000" w:themeColor="text1"/>
          <w14:textFill>
            <w14:solidFill>
              <w14:schemeClr w14:val="tx1"/>
            </w14:solidFill>
          </w14:textFill>
        </w:rPr>
        <w:t xml:space="preserve">subsampled 90% of the cells from each dataset 10 times and re-run different analysis </w:t>
      </w:r>
      <w:r>
        <w:rPr>
          <w:rFonts w:ascii="Times New Roman" w:hAnsi="Times New Roman"/>
          <w:color w:val="000000" w:themeColor="text1"/>
          <w:lang w:eastAsia="zh-CN"/>
          <w14:textFill>
            <w14:solidFill>
              <w14:schemeClr w14:val="tx1"/>
            </w14:solidFill>
          </w14:textFill>
        </w:rPr>
        <w:t>algorithm</w:t>
      </w:r>
      <w:r>
        <w:rPr>
          <w:rFonts w:ascii="Times New Roman" w:hAnsi="Times New Roman"/>
          <w:color w:val="000000" w:themeColor="text1"/>
          <w14:textFill>
            <w14:solidFill>
              <w14:schemeClr w14:val="tx1"/>
            </w14:solidFill>
          </w14:textFill>
        </w:rPr>
        <w:t xml:space="preserve"> with default parameters to evaluate the clustering robustness. Center line, median; box limits, upper and lower quartiles; whisker, 1.5 </w:t>
      </w:r>
      <m:oMath>
        <m:r>
          <w:rPr>
            <w:rFonts w:ascii="Cambria Math" w:hAnsi="Cambria Math"/>
            <w:color w:val="000000" w:themeColor="text1"/>
            <w14:textFill>
              <w14:solidFill>
                <w14:schemeClr w14:val="tx1"/>
              </w14:solidFill>
            </w14:textFill>
          </w:rPr>
          <m:t>×</m:t>
        </m:r>
      </m:oMath>
      <w:r>
        <w:rPr>
          <w:rFonts w:ascii="Times New Roman" w:hAnsi="Times New Roman"/>
          <w:color w:val="000000" w:themeColor="text1"/>
          <w14:textFill>
            <w14:solidFill>
              <w14:schemeClr w14:val="tx1"/>
            </w14:solidFill>
          </w14:textFill>
        </w:rPr>
        <w:t xml:space="preserve"> interquartile range; outliers were removed.</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(E) Visualization of </w:t>
      </w:r>
      <w:r>
        <w:rPr>
          <w:rFonts w:ascii="Times New Roman" w:hAnsi="Times New Roman"/>
          <w:color w:val="000000" w:themeColor="text1"/>
          <w:lang w:eastAsia="zh-CN"/>
          <w14:textFill>
            <w14:solidFill>
              <w14:schemeClr w14:val="tx1"/>
            </w14:solidFill>
          </w14:textFill>
        </w:rPr>
        <w:t>scATAC-seq datasets with different annotation</w:t>
      </w:r>
      <w:r>
        <w:rPr>
          <w:rFonts w:ascii="Times New Roman" w:hAnsi="Times New Roman"/>
          <w:color w:val="000000" w:themeColor="text1"/>
          <w14:textFill>
            <w14:solidFill>
              <w14:schemeClr w14:val="tx1"/>
            </w14:solidFill>
          </w14:textFill>
        </w:rPr>
        <w:t xml:space="preserve"> showed scART is capable to identify potential batch effects than APEC. Cells were colored by clustering results, published cell types and batches of different donors. </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Figure S3. Validation scART performance relative to alternative methods on simulated scATAC-seq datasets with different sequencing depth </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Method comparison on 1,300 simulated scATAC-seq data down sampled from 13 bulk ATAC-seq datasets with varying coverages.</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Figure S4. scART accurately identified cell subtypes for SHARE-ATAC-seq dataset.</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Heatmaps showed the proportion of cells in the reported clusters that overlapped in ATAC clusters in the mouse brain from scART</w:t>
      </w:r>
      <w:r>
        <w:rPr>
          <w:rFonts w:ascii="Times New Roman" w:hAnsi="Times New Roman" w:eastAsiaTheme="minorEastAsia"/>
          <w:color w:val="000000" w:themeColor="text1"/>
          <w:lang w:eastAsia="zh-CN"/>
          <w14:textFill>
            <w14:solidFill>
              <w14:schemeClr w14:val="tx1"/>
            </w14:solidFill>
          </w14:textFill>
        </w:rPr>
        <w:t xml:space="preserve">, snapATAC and cisTopic. </w:t>
      </w:r>
      <w:r>
        <w:rPr>
          <w:rFonts w:ascii="Times New Roman" w:hAnsi="Times New Roman"/>
          <w:color w:val="000000" w:themeColor="text1"/>
          <w14:textFill>
            <w14:solidFill>
              <w14:schemeClr w14:val="tx1"/>
            </w14:solidFill>
          </w14:textFill>
        </w:rPr>
        <w:t>ARI value shows the clustering performance of each method.</w:t>
      </w:r>
    </w:p>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Figure S5. scART constructed differentiation pathways from scATAC-seq data from human hematopoietic cells. </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 The differentiation hierarchy of human hematopoietic cells.</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(B) Visualization of scATAC-seq data from human hematopoietic cells. Left, 2D plot showed the visualization of HSC lineage cell, cells are colored by cell type.</w:t>
      </w:r>
      <w:r>
        <w:rPr>
          <w:rFonts w:ascii="Times New Roman" w:hAnsi="Times New Roman" w:eastAsiaTheme="minorEastAsia"/>
          <w:color w:val="000000" w:themeColor="text1"/>
          <w:lang w:eastAsia="zh-CN"/>
          <w14:textFill>
            <w14:solidFill>
              <w14:schemeClr w14:val="tx1"/>
            </w14:solidFill>
          </w14:textFill>
        </w:rPr>
        <w:t xml:space="preserve"> Right, </w:t>
      </w:r>
      <w:r>
        <w:rPr>
          <w:rFonts w:ascii="Times New Roman" w:hAnsi="Times New Roman"/>
          <w:color w:val="000000" w:themeColor="text1"/>
          <w14:textFill>
            <w14:solidFill>
              <w14:schemeClr w14:val="tx1"/>
            </w14:solidFill>
          </w14:textFill>
        </w:rPr>
        <w:t>3D visualization of the pseudotime trajectory. scART predicted three different developmental pathways of human hematopoietic cells from scATAC-seq data. Path1 represents for lymphoid differentiation pathway, path2 for erythroid differentiation pathway and path3 for differentiation transcriptional pathway.</w:t>
      </w:r>
    </w:p>
    <w:p>
      <w:pPr>
        <w:spacing w:line="36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(C) The deviations of significant differential motifs (HOXD11, HOXB, STAT1, CEBPB, GATA1 and EBF1) were plotted on the pseudotime trajectory. </w:t>
      </w:r>
    </w:p>
    <w:p>
      <w:pPr>
        <w:spacing w:line="360" w:lineRule="auto"/>
        <w:jc w:val="both"/>
        <w:rPr>
          <w:rFonts w:ascii="Times New Roman" w:hAnsi="Times New Roman"/>
        </w:rPr>
      </w:pPr>
      <w:r>
        <w:rPr>
          <w:rFonts w:ascii="Times New Roman" w:hAnsi="Times New Roman"/>
          <w:color w:val="000000" w:themeColor="text1"/>
          <w14:textFill>
            <w14:solidFill>
              <w14:schemeClr w14:val="tx1"/>
            </w14:solidFill>
          </w14:textFill>
        </w:rPr>
        <w:t>(D) Variability associated with trans-factor motifs across 8 cell types. Each row was normalized to the maximum variability for that motif across cell types.</w:t>
      </w:r>
    </w:p>
    <w:p>
      <w:pPr>
        <w:rPr>
          <w:rFonts w:ascii="Times New Roman" w:hAnsi="Times New Roman"/>
        </w:rPr>
      </w:pPr>
    </w:p>
    <w:p>
      <w:pPr>
        <w:rPr>
          <w:rFonts w:ascii="Times New Roman" w:hAnsi="Times New Roman"/>
        </w:rPr>
      </w:pPr>
    </w:p>
    <w:p>
      <w:pP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br w:type="page"/>
      </w:r>
    </w:p>
    <w:p>
      <w:pPr>
        <w:rPr>
          <w:rFonts w:ascii="Times New Roman" w:hAnsi="Times New Roman"/>
          <w:color w:val="000000" w:themeColor="text1"/>
          <w14:textFill>
            <w14:solidFill>
              <w14:schemeClr w14:val="tx1"/>
            </w14:solidFill>
          </w14:textFill>
        </w:rPr>
      </w:pPr>
      <w:commentRangeStart w:id="0"/>
      <w:r>
        <w:rPr>
          <w:rFonts w:ascii="Times New Roman" w:hAnsi="Times New Roman"/>
          <w:color w:val="000000" w:themeColor="text1"/>
          <w14:textFill>
            <w14:solidFill>
              <w14:schemeClr w14:val="tx1"/>
            </w14:solidFill>
          </w14:textFill>
        </w:rPr>
        <w:t>SUPPLEMENT TABLE 1</w:t>
      </w:r>
      <w:commentRangeEnd w:id="0"/>
      <w:r>
        <w:rPr>
          <w:rStyle w:val="26"/>
          <w:lang w:val="zh-CN"/>
        </w:rPr>
        <w:commentReference w:id="0"/>
      </w:r>
    </w:p>
    <w:p>
      <w:pPr>
        <w:rPr>
          <w:rFonts w:ascii="Times New Roman" w:hAnsi="Times New Roman" w:eastAsia="仿宋"/>
        </w:rPr>
      </w:pPr>
    </w:p>
    <w:tbl>
      <w:tblPr>
        <w:tblStyle w:val="18"/>
        <w:tblW w:w="100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708"/>
        <w:gridCol w:w="1134"/>
        <w:gridCol w:w="851"/>
        <w:gridCol w:w="709"/>
        <w:gridCol w:w="708"/>
        <w:gridCol w:w="1134"/>
        <w:gridCol w:w="1276"/>
        <w:gridCol w:w="851"/>
        <w:gridCol w:w="992"/>
        <w:gridCol w:w="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988" w:type="dxa"/>
            <w:shd w:val="clear" w:color="auto" w:fill="A6A6A6"/>
            <w:vAlign w:val="center"/>
          </w:tcPr>
          <w:p>
            <w:pPr>
              <w:widowControl w:val="0"/>
              <w:jc w:val="center"/>
              <w:rPr>
                <w:rFonts w:ascii="Times New Roman" w:hAnsi="Times New Roman" w:eastAsia="仿宋"/>
                <w:color w:val="FFFFFF"/>
                <w:kern w:val="2"/>
                <w:sz w:val="13"/>
                <w:szCs w:val="13"/>
              </w:rPr>
            </w:pPr>
            <w:r>
              <w:rPr>
                <w:rFonts w:ascii="Times New Roman" w:hAnsi="Times New Roman" w:eastAsia="仿宋"/>
                <w:color w:val="FFFFFF"/>
                <w:kern w:val="2"/>
                <w:sz w:val="13"/>
                <w:szCs w:val="13"/>
              </w:rPr>
              <w:t>Method</w:t>
            </w:r>
          </w:p>
        </w:tc>
        <w:tc>
          <w:tcPr>
            <w:tcW w:w="708" w:type="dxa"/>
            <w:shd w:val="clear" w:color="auto" w:fill="A6A6A6"/>
            <w:vAlign w:val="center"/>
          </w:tcPr>
          <w:p>
            <w:pPr>
              <w:widowControl w:val="0"/>
              <w:rPr>
                <w:rFonts w:ascii="Times New Roman" w:hAnsi="Times New Roman" w:eastAsia="仿宋"/>
                <w:color w:val="FFFFFF"/>
                <w:kern w:val="0"/>
                <w:sz w:val="13"/>
                <w:szCs w:val="13"/>
              </w:rPr>
            </w:pPr>
            <w:r>
              <w:rPr>
                <w:rFonts w:ascii="Times New Roman" w:hAnsi="Times New Roman" w:eastAsia="仿宋"/>
                <w:color w:val="FFFFFF"/>
                <w:kern w:val="0"/>
                <w:sz w:val="13"/>
                <w:szCs w:val="13"/>
              </w:rPr>
              <w:t>Define regions</w:t>
            </w:r>
          </w:p>
        </w:tc>
        <w:tc>
          <w:tcPr>
            <w:tcW w:w="1134" w:type="dxa"/>
            <w:shd w:val="clear" w:color="auto" w:fill="A6A6A6"/>
            <w:vAlign w:val="center"/>
          </w:tcPr>
          <w:p>
            <w:pPr>
              <w:widowControl w:val="0"/>
              <w:jc w:val="center"/>
              <w:rPr>
                <w:rFonts w:ascii="Times New Roman" w:hAnsi="Times New Roman" w:eastAsia="仿宋"/>
                <w:color w:val="FFFFFF"/>
                <w:kern w:val="0"/>
                <w:sz w:val="13"/>
                <w:szCs w:val="13"/>
                <w:lang w:eastAsia="zh-CN"/>
              </w:rPr>
            </w:pPr>
            <w:r>
              <w:rPr>
                <w:rFonts w:ascii="Times New Roman" w:hAnsi="Times New Roman" w:eastAsia="仿宋"/>
                <w:color w:val="FFFFFF"/>
                <w:kern w:val="2"/>
                <w:sz w:val="13"/>
                <w:szCs w:val="13"/>
              </w:rPr>
              <w:t>Regions used for analysis</w:t>
            </w:r>
          </w:p>
        </w:tc>
        <w:tc>
          <w:tcPr>
            <w:tcW w:w="851" w:type="dxa"/>
            <w:shd w:val="clear" w:color="auto" w:fill="A6A6A6"/>
            <w:vAlign w:val="center"/>
          </w:tcPr>
          <w:p>
            <w:pPr>
              <w:widowControl w:val="0"/>
              <w:jc w:val="center"/>
              <w:rPr>
                <w:rFonts w:ascii="Times New Roman" w:hAnsi="Times New Roman" w:eastAsia="仿宋"/>
                <w:color w:val="FFFFFF"/>
                <w:kern w:val="2"/>
                <w:sz w:val="13"/>
                <w:szCs w:val="13"/>
              </w:rPr>
            </w:pPr>
            <w:r>
              <w:rPr>
                <w:rFonts w:ascii="Times New Roman" w:hAnsi="Times New Roman" w:eastAsia="仿宋"/>
                <w:color w:val="FFFFFF" w:themeColor="background1"/>
                <w:kern w:val="2"/>
                <w:sz w:val="13"/>
                <w:szCs w:val="13"/>
                <w14:textFill>
                  <w14:solidFill>
                    <w14:schemeClr w14:val="bg1"/>
                  </w14:solidFill>
                </w14:textFill>
              </w:rPr>
              <w:t>Imputation</w:t>
            </w:r>
          </w:p>
        </w:tc>
        <w:tc>
          <w:tcPr>
            <w:tcW w:w="709" w:type="dxa"/>
            <w:shd w:val="clear" w:color="auto" w:fill="A6A6A6"/>
            <w:vAlign w:val="center"/>
          </w:tcPr>
          <w:p>
            <w:pPr>
              <w:widowControl w:val="0"/>
              <w:jc w:val="center"/>
              <w:rPr>
                <w:rFonts w:ascii="Times New Roman" w:hAnsi="Times New Roman" w:eastAsia="仿宋"/>
                <w:color w:val="FFFFFF"/>
                <w:kern w:val="2"/>
                <w:sz w:val="13"/>
                <w:szCs w:val="13"/>
              </w:rPr>
            </w:pPr>
            <w:r>
              <w:rPr>
                <w:rFonts w:ascii="Times New Roman" w:hAnsi="Times New Roman" w:eastAsia="仿宋"/>
                <w:color w:val="FFFFFF"/>
                <w:kern w:val="2"/>
                <w:sz w:val="13"/>
                <w:szCs w:val="13"/>
              </w:rPr>
              <w:t>Binary</w:t>
            </w:r>
          </w:p>
        </w:tc>
        <w:tc>
          <w:tcPr>
            <w:tcW w:w="708" w:type="dxa"/>
            <w:shd w:val="clear" w:color="auto" w:fill="A6A6A6"/>
            <w:vAlign w:val="center"/>
          </w:tcPr>
          <w:p>
            <w:pPr>
              <w:widowControl w:val="0"/>
              <w:jc w:val="center"/>
              <w:rPr>
                <w:rFonts w:ascii="Times New Roman" w:hAnsi="Times New Roman" w:eastAsia="仿宋"/>
                <w:color w:val="FFFFFF" w:themeColor="background1"/>
                <w:kern w:val="2"/>
                <w:sz w:val="13"/>
                <w:szCs w:val="13"/>
                <w14:textFill>
                  <w14:solidFill>
                    <w14:schemeClr w14:val="bg1"/>
                  </w14:solidFill>
                </w14:textFill>
              </w:rPr>
            </w:pPr>
            <w:r>
              <w:rPr>
                <w:rFonts w:ascii="Times New Roman" w:hAnsi="Times New Roman" w:eastAsia="仿宋"/>
                <w:color w:val="FFFFFF" w:themeColor="background1"/>
                <w:kern w:val="2"/>
                <w:sz w:val="13"/>
                <w:szCs w:val="13"/>
                <w14:textFill>
                  <w14:solidFill>
                    <w14:schemeClr w14:val="bg1"/>
                  </w14:solidFill>
                </w14:textFill>
              </w:rPr>
              <w:t>Filtering</w:t>
            </w:r>
          </w:p>
        </w:tc>
        <w:tc>
          <w:tcPr>
            <w:tcW w:w="1134" w:type="dxa"/>
            <w:shd w:val="clear" w:color="auto" w:fill="A6A6A6"/>
            <w:vAlign w:val="center"/>
          </w:tcPr>
          <w:p>
            <w:pPr>
              <w:widowControl w:val="0"/>
              <w:jc w:val="center"/>
              <w:rPr>
                <w:rFonts w:ascii="Times New Roman" w:hAnsi="Times New Roman" w:eastAsia="仿宋"/>
                <w:color w:val="FFFFFF"/>
                <w:kern w:val="2"/>
                <w:sz w:val="13"/>
                <w:szCs w:val="13"/>
                <w:lang w:eastAsia="zh-CN"/>
              </w:rPr>
            </w:pPr>
            <w:r>
              <w:rPr>
                <w:rFonts w:ascii="Times New Roman" w:hAnsi="Times New Roman" w:eastAsia="仿宋"/>
                <w:color w:val="FFFFFF"/>
                <w:kern w:val="2"/>
                <w:sz w:val="13"/>
                <w:szCs w:val="13"/>
              </w:rPr>
              <w:t>Transformation</w:t>
            </w:r>
            <w:r>
              <w:rPr>
                <w:rFonts w:hint="eastAsia" w:ascii="Times New Roman" w:hAnsi="Times New Roman" w:eastAsia="仿宋"/>
                <w:color w:val="FFFFFF"/>
                <w:kern w:val="2"/>
                <w:sz w:val="13"/>
                <w:szCs w:val="13"/>
                <w:lang w:eastAsia="zh-CN"/>
              </w:rPr>
              <w:t>/</w:t>
            </w:r>
            <w:r>
              <w:rPr>
                <w:rFonts w:ascii="Times New Roman" w:hAnsi="Times New Roman" w:eastAsia="仿宋"/>
                <w:color w:val="FFFFFF"/>
                <w:kern w:val="2"/>
                <w:sz w:val="13"/>
                <w:szCs w:val="13"/>
                <w:lang w:eastAsia="zh-CN"/>
              </w:rPr>
              <w:t>Normalization</w:t>
            </w:r>
          </w:p>
        </w:tc>
        <w:tc>
          <w:tcPr>
            <w:tcW w:w="1276" w:type="dxa"/>
            <w:shd w:val="clear" w:color="auto" w:fill="A6A6A6"/>
            <w:vAlign w:val="center"/>
          </w:tcPr>
          <w:p>
            <w:pPr>
              <w:widowControl w:val="0"/>
              <w:snapToGrid w:val="0"/>
              <w:jc w:val="center"/>
              <w:rPr>
                <w:rFonts w:ascii="Times New Roman" w:hAnsi="Times New Roman" w:eastAsia="仿宋"/>
                <w:color w:val="FFFFFF" w:themeColor="background1"/>
                <w:kern w:val="2"/>
                <w:sz w:val="13"/>
                <w:szCs w:val="13"/>
                <w14:textFill>
                  <w14:solidFill>
                    <w14:schemeClr w14:val="bg1"/>
                  </w14:solidFill>
                </w14:textFill>
              </w:rPr>
            </w:pPr>
            <w:r>
              <w:rPr>
                <w:rFonts w:ascii="Times New Roman" w:hAnsi="Times New Roman" w:eastAsia="仿宋"/>
                <w:color w:val="FFFFFF" w:themeColor="background1"/>
                <w:kern w:val="2"/>
                <w:sz w:val="13"/>
                <w:szCs w:val="13"/>
                <w14:textFill>
                  <w14:solidFill>
                    <w14:schemeClr w14:val="bg1"/>
                  </w14:solidFill>
                </w14:textFill>
              </w:rPr>
              <w:t>Matrix conversion</w:t>
            </w:r>
          </w:p>
        </w:tc>
        <w:tc>
          <w:tcPr>
            <w:tcW w:w="851" w:type="dxa"/>
            <w:shd w:val="clear" w:color="auto" w:fill="A6A6A6"/>
            <w:vAlign w:val="center"/>
          </w:tcPr>
          <w:p>
            <w:pPr>
              <w:snapToGrid w:val="0"/>
              <w:jc w:val="center"/>
              <w:rPr>
                <w:rFonts w:ascii="Times New Roman" w:hAnsi="Times New Roman" w:eastAsia="仿宋"/>
                <w:color w:val="FFFFFF" w:themeColor="background1"/>
                <w:kern w:val="2"/>
                <w:sz w:val="13"/>
                <w:szCs w:val="13"/>
                <w14:textFill>
                  <w14:solidFill>
                    <w14:schemeClr w14:val="bg1"/>
                  </w14:solidFill>
                </w14:textFill>
              </w:rPr>
            </w:pPr>
            <w:r>
              <w:rPr>
                <w:rFonts w:hint="eastAsia" w:ascii="Times New Roman" w:hAnsi="Times New Roman" w:eastAsia="仿宋"/>
                <w:color w:val="FFFFFF" w:themeColor="background1"/>
                <w:kern w:val="2"/>
                <w:sz w:val="13"/>
                <w:szCs w:val="13"/>
                <w14:textFill>
                  <w14:solidFill>
                    <w14:schemeClr w14:val="bg1"/>
                  </w14:solidFill>
                </w14:textFill>
              </w:rPr>
              <w:t>Trajectory</w:t>
            </w:r>
          </w:p>
        </w:tc>
        <w:tc>
          <w:tcPr>
            <w:tcW w:w="992" w:type="dxa"/>
            <w:shd w:val="clear" w:color="auto" w:fill="A6A6A6"/>
            <w:vAlign w:val="center"/>
          </w:tcPr>
          <w:p>
            <w:pPr>
              <w:widowControl w:val="0"/>
              <w:jc w:val="center"/>
              <w:rPr>
                <w:rFonts w:ascii="Times New Roman" w:hAnsi="Times New Roman" w:eastAsia="仿宋"/>
                <w:color w:val="FFFFFF"/>
                <w:kern w:val="2"/>
                <w:sz w:val="13"/>
                <w:szCs w:val="13"/>
              </w:rPr>
            </w:pPr>
            <w:r>
              <w:rPr>
                <w:rFonts w:ascii="Times New Roman" w:hAnsi="Times New Roman" w:eastAsia="仿宋"/>
                <w:color w:val="FFFFFF"/>
                <w:kern w:val="2"/>
                <w:sz w:val="13"/>
                <w:szCs w:val="13"/>
              </w:rPr>
              <w:t>Availability</w:t>
            </w:r>
          </w:p>
        </w:tc>
        <w:tc>
          <w:tcPr>
            <w:tcW w:w="699" w:type="dxa"/>
            <w:shd w:val="clear" w:color="auto" w:fill="A6A6A6"/>
          </w:tcPr>
          <w:p>
            <w:pPr>
              <w:widowControl w:val="0"/>
              <w:jc w:val="center"/>
              <w:rPr>
                <w:rFonts w:ascii="Times New Roman" w:hAnsi="Times New Roman" w:eastAsia="仿宋"/>
                <w:color w:val="FFFFFF"/>
                <w:kern w:val="2"/>
                <w:sz w:val="13"/>
                <w:szCs w:val="13"/>
              </w:rPr>
            </w:pPr>
          </w:p>
          <w:p>
            <w:pPr>
              <w:widowControl w:val="0"/>
              <w:jc w:val="center"/>
              <w:rPr>
                <w:rFonts w:ascii="Times New Roman" w:hAnsi="Times New Roman" w:eastAsia="仿宋"/>
                <w:color w:val="FFFFFF"/>
                <w:kern w:val="0"/>
                <w:sz w:val="13"/>
                <w:szCs w:val="13"/>
                <w:lang w:eastAsia="zh-CN"/>
              </w:rPr>
            </w:pPr>
            <w:r>
              <w:rPr>
                <w:rFonts w:hint="eastAsia" w:ascii="Times New Roman" w:hAnsi="Times New Roman" w:eastAsia="仿宋"/>
                <w:color w:val="FFFFFF"/>
                <w:kern w:val="2"/>
                <w:sz w:val="13"/>
                <w:szCs w:val="13"/>
              </w:rPr>
              <w:t>Ref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988"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chromVAR</w:t>
            </w:r>
          </w:p>
        </w:tc>
        <w:tc>
          <w:tcPr>
            <w:tcW w:w="708" w:type="dxa"/>
            <w:vAlign w:val="center"/>
          </w:tcPr>
          <w:p>
            <w:pPr>
              <w:widowControl w:val="0"/>
              <w:rPr>
                <w:rFonts w:ascii="Times New Roman" w:hAnsi="Times New Roman" w:eastAsia="仿宋"/>
                <w:color w:val="000000" w:themeColor="text1"/>
                <w:kern w:val="0"/>
                <w:sz w:val="13"/>
                <w:szCs w:val="13"/>
                <w:lang w:eastAsia="zh-CN"/>
                <w14:textFill>
                  <w14:solidFill>
                    <w14:schemeClr w14:val="tx1"/>
                  </w14:solidFill>
                </w14:textFill>
              </w:rPr>
            </w:pPr>
            <w:r>
              <w:rPr>
                <w:rFonts w:hint="eastAsia" w:ascii="Times New Roman" w:hAnsi="Times New Roman" w:eastAsia="仿宋"/>
                <w:color w:val="000000" w:themeColor="text1"/>
                <w:kern w:val="0"/>
                <w:sz w:val="13"/>
                <w:szCs w:val="13"/>
                <w:lang w:eastAsia="zh-CN"/>
                <w14:textFill>
                  <w14:solidFill>
                    <w14:schemeClr w14:val="tx1"/>
                  </w14:solidFill>
                </w14:textFill>
              </w:rPr>
              <w:t>Peak</w:t>
            </w:r>
          </w:p>
        </w:tc>
        <w:tc>
          <w:tcPr>
            <w:tcW w:w="1134"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Peaks that overlapped with genomic regions like TSS, gene body and TF motifs and et al.</w:t>
            </w:r>
          </w:p>
        </w:tc>
        <w:tc>
          <w:tcPr>
            <w:tcW w:w="851"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709"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708"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1134"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1276"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851" w:type="dxa"/>
            <w:vAlign w:val="center"/>
          </w:tcPr>
          <w:p>
            <w:pPr>
              <w:widowControl w:val="0"/>
              <w:jc w:val="center"/>
              <w:rPr>
                <w:rFonts w:ascii="Times New Roman" w:hAnsi="Times New Roman" w:eastAsia="仿宋"/>
                <w:color w:val="000000" w:themeColor="text1"/>
                <w:kern w:val="0"/>
                <w:sz w:val="13"/>
                <w:szCs w:val="13"/>
                <w14:textFill>
                  <w14:solidFill>
                    <w14:schemeClr w14:val="tx1"/>
                  </w14:solidFill>
                </w14:textFill>
              </w:rPr>
            </w:pPr>
          </w:p>
        </w:tc>
        <w:tc>
          <w:tcPr>
            <w:tcW w:w="992"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R package</w:t>
            </w:r>
          </w:p>
        </w:tc>
        <w:tc>
          <w:tcPr>
            <w:tcW w:w="699"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p>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0"/>
                <w:sz w:val="13"/>
                <w:szCs w:val="13"/>
                <w14:textFill>
                  <w14:solidFill>
                    <w14:schemeClr w14:val="tx1"/>
                  </w14:solidFill>
                </w14:textFill>
              </w:rPr>
              <w:fldChar w:fldCharType="begin">
                <w:fldData xml:space="preserve">PEVuZE5vdGU+PENpdGU+PEF1dGhvcj5TY2hlcDwvQXV0aG9yPjxZZWFyPjIwMTc8L1llYXI+PFJl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</w:fldData>
              </w:fldChar>
            </w:r>
            <w:r>
              <w:rPr>
                <w:rFonts w:ascii="Times New Roman" w:hAnsi="Times New Roman" w:eastAsia="仿宋"/>
                <w:color w:val="000000" w:themeColor="text1"/>
                <w:kern w:val="0"/>
                <w:sz w:val="13"/>
                <w:szCs w:val="13"/>
                <w14:textFill>
                  <w14:solidFill>
                    <w14:schemeClr w14:val="tx1"/>
                  </w14:solidFill>
                </w14:textFill>
              </w:rPr>
              <w:instrText xml:space="preserve"> ADDIN EN.CITE </w:instrText>
            </w:r>
            <w:r>
              <w:rPr>
                <w:rFonts w:ascii="Times New Roman" w:hAnsi="Times New Roman" w:eastAsia="仿宋"/>
                <w:color w:val="000000" w:themeColor="text1"/>
                <w:kern w:val="0"/>
                <w:sz w:val="13"/>
                <w:szCs w:val="13"/>
                <w14:textFill>
                  <w14:solidFill>
                    <w14:schemeClr w14:val="tx1"/>
                  </w14:solidFill>
                </w14:textFill>
              </w:rPr>
              <w:fldChar w:fldCharType="begin">
                <w:fldData xml:space="preserve">PEVuZE5vdGU+PENpdGU+PEF1dGhvcj5TY2hlcDwvQXV0aG9yPjxZZWFyPjIwMTc8L1llYXI+PFJl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</w:fldData>
              </w:fldChar>
            </w:r>
            <w:r>
              <w:rPr>
                <w:rFonts w:ascii="Times New Roman" w:hAnsi="Times New Roman" w:eastAsia="仿宋"/>
                <w:color w:val="000000" w:themeColor="text1"/>
                <w:kern w:val="0"/>
                <w:sz w:val="13"/>
                <w:szCs w:val="13"/>
                <w14:textFill>
                  <w14:solidFill>
                    <w14:schemeClr w14:val="tx1"/>
                  </w14:solidFill>
                </w14:textFill>
              </w:rPr>
              <w:instrText xml:space="preserve"> ADDIN EN.CITE.DATA </w:instrText>
            </w:r>
            <w:r>
              <w:rPr>
                <w:rFonts w:ascii="Times New Roman" w:hAnsi="Times New Roman" w:eastAsia="仿宋"/>
                <w:color w:val="000000" w:themeColor="text1"/>
                <w:kern w:val="0"/>
                <w:sz w:val="13"/>
                <w:szCs w:val="13"/>
                <w14:textFill>
                  <w14:solidFill>
                    <w14:schemeClr w14:val="tx1"/>
                  </w14:solidFill>
                </w14:textFill>
              </w:rPr>
              <w:fldChar w:fldCharType="end"/>
            </w:r>
            <w:r>
              <w:rPr>
                <w:rFonts w:ascii="Times New Roman" w:hAnsi="Times New Roman" w:eastAsia="仿宋"/>
                <w:color w:val="000000" w:themeColor="text1"/>
                <w:kern w:val="0"/>
                <w:sz w:val="13"/>
                <w:szCs w:val="13"/>
                <w14:textFill>
                  <w14:solidFill>
                    <w14:schemeClr w14:val="tx1"/>
                  </w14:solidFill>
                </w14:textFill>
              </w:rPr>
              <w:fldChar w:fldCharType="separate"/>
            </w:r>
            <w:r>
              <w:rPr>
                <w:rFonts w:ascii="Times New Roman" w:hAnsi="Times New Roman" w:eastAsia="仿宋"/>
                <w:color w:val="000000" w:themeColor="text1"/>
                <w:kern w:val="0"/>
                <w:sz w:val="13"/>
                <w:szCs w:val="13"/>
                <w14:textFill>
                  <w14:solidFill>
                    <w14:schemeClr w14:val="tx1"/>
                  </w14:solidFill>
                </w14:textFill>
              </w:rPr>
              <w:t>(</w:t>
            </w:r>
            <w:r>
              <w:fldChar w:fldCharType="begin"/>
            </w:r>
            <w:r>
              <w:instrText xml:space="preserve"> HYPERLINK \l "_ENREF_70" \o "Schep, 2017 #2500" </w:instrText>
            </w:r>
            <w:r>
              <w:fldChar w:fldCharType="separate"/>
            </w:r>
            <w:r>
              <w:rPr>
                <w:rFonts w:ascii="Times New Roman" w:hAnsi="Times New Roman" w:eastAsia="仿宋"/>
                <w:color w:val="000000" w:themeColor="text1"/>
                <w:kern w:val="0"/>
                <w:sz w:val="13"/>
                <w:szCs w:val="13"/>
                <w14:textFill>
                  <w14:solidFill>
                    <w14:schemeClr w14:val="tx1"/>
                  </w14:solidFill>
                </w14:textFill>
              </w:rPr>
              <w:t>Schep et al., 2017</w:t>
            </w:r>
            <w:r>
              <w:rPr>
                <w:rFonts w:ascii="Times New Roman" w:hAnsi="Times New Roman" w:eastAsia="仿宋"/>
                <w:color w:val="000000" w:themeColor="text1"/>
                <w:kern w:val="0"/>
                <w:sz w:val="13"/>
                <w:szCs w:val="13"/>
                <w14:textFill>
                  <w14:solidFill>
                    <w14:schemeClr w14:val="tx1"/>
                  </w14:solidFill>
                </w14:textFill>
              </w:rPr>
              <w:fldChar w:fldCharType="end"/>
            </w:r>
            <w:r>
              <w:rPr>
                <w:rFonts w:ascii="Times New Roman" w:hAnsi="Times New Roman" w:eastAsia="仿宋"/>
                <w:color w:val="000000" w:themeColor="text1"/>
                <w:kern w:val="0"/>
                <w:sz w:val="13"/>
                <w:szCs w:val="13"/>
                <w14:textFill>
                  <w14:solidFill>
                    <w14:schemeClr w14:val="tx1"/>
                  </w14:solidFill>
                </w14:textFill>
              </w:rPr>
              <w:t>)</w:t>
            </w:r>
            <w:r>
              <w:rPr>
                <w:rFonts w:ascii="Times New Roman" w:hAnsi="Times New Roman" w:eastAsia="仿宋"/>
                <w:color w:val="000000" w:themeColor="text1"/>
                <w:kern w:val="0"/>
                <w:sz w:val="13"/>
                <w:szCs w:val="13"/>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jc w:val="center"/>
        </w:trPr>
        <w:tc>
          <w:tcPr>
            <w:tcW w:w="988"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 xml:space="preserve">SCRAT </w:t>
            </w:r>
          </w:p>
        </w:tc>
        <w:tc>
          <w:tcPr>
            <w:tcW w:w="708"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hint="eastAsia" w:ascii="Times New Roman" w:hAnsi="Times New Roman" w:eastAsia="仿宋"/>
                <w:color w:val="000000" w:themeColor="text1"/>
                <w:kern w:val="0"/>
                <w:sz w:val="13"/>
                <w:szCs w:val="13"/>
                <w:lang w:eastAsia="zh-CN"/>
                <w14:textFill>
                  <w14:solidFill>
                    <w14:schemeClr w14:val="tx1"/>
                  </w14:solidFill>
                </w14:textFill>
              </w:rPr>
              <w:t>Peak</w:t>
            </w:r>
          </w:p>
        </w:tc>
        <w:tc>
          <w:tcPr>
            <w:tcW w:w="1134"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 xml:space="preserve">Peaks that overlapped with features like TF motifs, DHSs defined by ENCODE, regions of genes in genome annotation and GSEA database. </w:t>
            </w:r>
          </w:p>
        </w:tc>
        <w:tc>
          <w:tcPr>
            <w:tcW w:w="851"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709"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708"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1134"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1276"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851" w:type="dxa"/>
            <w:vAlign w:val="center"/>
          </w:tcPr>
          <w:p>
            <w:pPr>
              <w:widowControl w:val="0"/>
              <w:jc w:val="center"/>
              <w:rPr>
                <w:rFonts w:ascii="Times New Roman" w:hAnsi="Times New Roman" w:eastAsia="仿宋"/>
                <w:color w:val="000000" w:themeColor="text1"/>
                <w:kern w:val="0"/>
                <w:sz w:val="13"/>
                <w:szCs w:val="13"/>
                <w14:textFill>
                  <w14:solidFill>
                    <w14:schemeClr w14:val="tx1"/>
                  </w14:solidFill>
                </w14:textFill>
              </w:rPr>
            </w:pPr>
          </w:p>
        </w:tc>
        <w:tc>
          <w:tcPr>
            <w:tcW w:w="992"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GUI</w:t>
            </w:r>
          </w:p>
        </w:tc>
        <w:tc>
          <w:tcPr>
            <w:tcW w:w="699"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0"/>
                <w:sz w:val="13"/>
                <w:szCs w:val="13"/>
                <w14:textFill>
                  <w14:solidFill>
                    <w14:schemeClr w14:val="tx1"/>
                  </w14:solidFill>
                </w14:textFill>
              </w:rPr>
              <w:fldChar w:fldCharType="begin"/>
            </w:r>
            <w:r>
              <w:rPr>
                <w:rFonts w:ascii="Times New Roman" w:hAnsi="Times New Roman" w:eastAsia="仿宋"/>
                <w:color w:val="000000" w:themeColor="text1"/>
                <w:kern w:val="0"/>
                <w:sz w:val="13"/>
                <w:szCs w:val="13"/>
                <w14:textFill>
                  <w14:solidFill>
                    <w14:schemeClr w14:val="tx1"/>
                  </w14:solidFill>
                </w14:textFill>
              </w:rPr>
              <w:instrText xml:space="preserve"> ADDIN EN.CITE &lt;EndNote&gt;&lt;Cite&gt;&lt;Author&gt;Ji&lt;/Author&gt;&lt;Year&gt;2017&lt;/Year&gt;&lt;RecNum&gt;2599&lt;/RecNum&gt;&lt;DisplayText&gt;(Ji et al., 2017)&lt;/DisplayText&gt;&lt;record&gt;&lt;rec-number&gt;2599&lt;/rec-number&gt;&lt;foreign-keys&gt;&lt;key app="EN" db-id="trxe92d06xwwd9ew9t8pvz2450x29xafpdvd"&gt;2599&lt;/key&gt;&lt;/foreign-keys&gt;&lt;ref-type name="Journal Article"&gt;17&lt;/ref-type&gt;&lt;contributors&gt;&lt;authors&gt;&lt;author&gt;Ji, Z.&lt;/author&gt;&lt;author&gt;Zhou, W.&lt;/author&gt;&lt;author&gt;Ji, H.&lt;/author&gt;&lt;/authors&gt;&lt;/contributors&gt;&lt;auth-address&gt;Department of Biostatistics, Johns Hopkins University Bloomberg School of Public Health, Baltimore, MD 21205, USA.&lt;/auth-address&gt;&lt;titles&gt;&lt;title&gt;Single-cell regulome data analysis by SCRAT&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2930-2932&lt;/pages&gt;&lt;volume&gt;33&lt;/volume&gt;&lt;number&gt;18&lt;/number&gt;&lt;keywords&gt;&lt;keyword&gt;Animals&lt;/keyword&gt;&lt;keyword&gt;Computational Biology/*methods&lt;/keyword&gt;&lt;keyword&gt;DNA/metabolism&lt;/keyword&gt;&lt;keyword&gt;Embryonic Stem Cells/metabolism&lt;/keyword&gt;&lt;keyword&gt;*Gene Expression Regulation&lt;/keyword&gt;&lt;keyword&gt;Humans&lt;/keyword&gt;&lt;keyword&gt;Mice&lt;/keyword&gt;&lt;keyword&gt;*Promoter Regions, Genetic&lt;/keyword&gt;&lt;keyword&gt;Single-Cell Analysis/*methods&lt;/keyword&gt;&lt;keyword&gt;*Software&lt;/keyword&gt;&lt;keyword&gt;Transcription Factors/*metabolism&lt;/keyword&gt;&lt;/keywords&gt;&lt;dates&gt;&lt;year&gt;2017&lt;/year&gt;&lt;pub-dates&gt;&lt;date&gt;Sep 15&lt;/date&gt;&lt;/pub-dates&gt;&lt;/dates&gt;&lt;isbn&gt;1367-4811 (Electronic)&amp;#xD;1367-4803 (Linking)&lt;/isbn&gt;&lt;accession-num&gt;28505247&lt;/accession-num&gt;&lt;urls&gt;&lt;related-urls&gt;&lt;url&gt;http://www.ncbi.nlm.nih.gov/pubmed/28505247&lt;/url&gt;&lt;/related-urls&gt;&lt;/urls&gt;&lt;custom2&gt;5870556&lt;/custom2&gt;&lt;electronic-resource-num&gt;10.1093/bioinformatics/btx315&lt;/electronic-resource-num&gt;&lt;/record&gt;&lt;/Cite&gt;&lt;/EndNote&gt;</w:instrText>
            </w:r>
            <w:r>
              <w:rPr>
                <w:rFonts w:ascii="Times New Roman" w:hAnsi="Times New Roman" w:eastAsia="仿宋"/>
                <w:color w:val="000000" w:themeColor="text1"/>
                <w:kern w:val="0"/>
                <w:sz w:val="13"/>
                <w:szCs w:val="13"/>
                <w14:textFill>
                  <w14:solidFill>
                    <w14:schemeClr w14:val="tx1"/>
                  </w14:solidFill>
                </w14:textFill>
              </w:rPr>
              <w:fldChar w:fldCharType="separate"/>
            </w:r>
            <w:r>
              <w:rPr>
                <w:rFonts w:ascii="Times New Roman" w:hAnsi="Times New Roman" w:eastAsia="仿宋"/>
                <w:color w:val="000000" w:themeColor="text1"/>
                <w:kern w:val="0"/>
                <w:sz w:val="13"/>
                <w:szCs w:val="13"/>
                <w14:textFill>
                  <w14:solidFill>
                    <w14:schemeClr w14:val="tx1"/>
                  </w14:solidFill>
                </w14:textFill>
              </w:rPr>
              <w:t>(</w:t>
            </w:r>
            <w:r>
              <w:fldChar w:fldCharType="begin"/>
            </w:r>
            <w:r>
              <w:instrText xml:space="preserve"> HYPERLINK \l "_ENREF_39" \o "Ji, 2017 #2599" </w:instrText>
            </w:r>
            <w:r>
              <w:fldChar w:fldCharType="separate"/>
            </w:r>
            <w:r>
              <w:rPr>
                <w:rFonts w:ascii="Times New Roman" w:hAnsi="Times New Roman" w:eastAsia="仿宋"/>
                <w:color w:val="000000" w:themeColor="text1"/>
                <w:kern w:val="0"/>
                <w:sz w:val="13"/>
                <w:szCs w:val="13"/>
                <w14:textFill>
                  <w14:solidFill>
                    <w14:schemeClr w14:val="tx1"/>
                  </w14:solidFill>
                </w14:textFill>
              </w:rPr>
              <w:t>Ji et al., 2017</w:t>
            </w:r>
            <w:r>
              <w:rPr>
                <w:rFonts w:ascii="Times New Roman" w:hAnsi="Times New Roman" w:eastAsia="仿宋"/>
                <w:color w:val="000000" w:themeColor="text1"/>
                <w:kern w:val="0"/>
                <w:sz w:val="13"/>
                <w:szCs w:val="13"/>
                <w14:textFill>
                  <w14:solidFill>
                    <w14:schemeClr w14:val="tx1"/>
                  </w14:solidFill>
                </w14:textFill>
              </w:rPr>
              <w:fldChar w:fldCharType="end"/>
            </w:r>
            <w:r>
              <w:rPr>
                <w:rFonts w:ascii="Times New Roman" w:hAnsi="Times New Roman" w:eastAsia="仿宋"/>
                <w:color w:val="000000" w:themeColor="text1"/>
                <w:kern w:val="0"/>
                <w:sz w:val="13"/>
                <w:szCs w:val="13"/>
                <w14:textFill>
                  <w14:solidFill>
                    <w14:schemeClr w14:val="tx1"/>
                  </w14:solidFill>
                </w14:textFill>
              </w:rPr>
              <w:t>)</w:t>
            </w:r>
            <w:r>
              <w:rPr>
                <w:rFonts w:ascii="Times New Roman" w:hAnsi="Times New Roman" w:eastAsia="仿宋"/>
                <w:color w:val="000000" w:themeColor="text1"/>
                <w:kern w:val="0"/>
                <w:sz w:val="13"/>
                <w:szCs w:val="13"/>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988"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scABC</w:t>
            </w:r>
          </w:p>
        </w:tc>
        <w:tc>
          <w:tcPr>
            <w:tcW w:w="708"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hint="eastAsia" w:ascii="Times New Roman" w:hAnsi="Times New Roman" w:eastAsia="仿宋"/>
                <w:color w:val="000000" w:themeColor="text1"/>
                <w:kern w:val="0"/>
                <w:sz w:val="13"/>
                <w:szCs w:val="13"/>
                <w:lang w:eastAsia="zh-CN"/>
                <w14:textFill>
                  <w14:solidFill>
                    <w14:schemeClr w14:val="tx1"/>
                  </w14:solidFill>
                </w14:textFill>
              </w:rPr>
              <w:t>Peak</w:t>
            </w:r>
          </w:p>
        </w:tc>
        <w:tc>
          <w:tcPr>
            <w:tcW w:w="1134"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Pre-defined peaks</w:t>
            </w:r>
          </w:p>
        </w:tc>
        <w:tc>
          <w:tcPr>
            <w:tcW w:w="851"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709"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708"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1134"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1276"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851" w:type="dxa"/>
            <w:vAlign w:val="center"/>
          </w:tcPr>
          <w:p>
            <w:pPr>
              <w:widowControl w:val="0"/>
              <w:jc w:val="center"/>
              <w:rPr>
                <w:rFonts w:ascii="Times New Roman" w:hAnsi="Times New Roman" w:eastAsia="仿宋"/>
                <w:color w:val="000000" w:themeColor="text1"/>
                <w:kern w:val="0"/>
                <w:sz w:val="13"/>
                <w:szCs w:val="13"/>
                <w14:textFill>
                  <w14:solidFill>
                    <w14:schemeClr w14:val="tx1"/>
                  </w14:solidFill>
                </w14:textFill>
              </w:rPr>
            </w:pPr>
          </w:p>
        </w:tc>
        <w:tc>
          <w:tcPr>
            <w:tcW w:w="992"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R package</w:t>
            </w:r>
          </w:p>
        </w:tc>
        <w:tc>
          <w:tcPr>
            <w:tcW w:w="699"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0"/>
                <w:sz w:val="13"/>
                <w:szCs w:val="13"/>
                <w14:textFill>
                  <w14:solidFill>
                    <w14:schemeClr w14:val="tx1"/>
                  </w14:solidFill>
                </w14:textFill>
              </w:rPr>
              <w:fldChar w:fldCharType="begin">
                <w:fldData xml:space="preserve">PEVuZE5vdGU+PENpdGU+PEF1dGhvcj5aYW1hbmlnaG9taTwvQXV0aG9yPjxZZWFyPjIwMTg8L1ll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</w:fldData>
              </w:fldChar>
            </w:r>
            <w:r>
              <w:rPr>
                <w:rFonts w:ascii="Times New Roman" w:hAnsi="Times New Roman" w:eastAsia="仿宋"/>
                <w:color w:val="000000" w:themeColor="text1"/>
                <w:kern w:val="0"/>
                <w:sz w:val="13"/>
                <w:szCs w:val="13"/>
                <w14:textFill>
                  <w14:solidFill>
                    <w14:schemeClr w14:val="tx1"/>
                  </w14:solidFill>
                </w14:textFill>
              </w:rPr>
              <w:instrText xml:space="preserve"> ADDIN EN.CITE </w:instrText>
            </w:r>
            <w:r>
              <w:rPr>
                <w:rFonts w:ascii="Times New Roman" w:hAnsi="Times New Roman" w:eastAsia="仿宋"/>
                <w:color w:val="000000" w:themeColor="text1"/>
                <w:kern w:val="0"/>
                <w:sz w:val="13"/>
                <w:szCs w:val="13"/>
                <w14:textFill>
                  <w14:solidFill>
                    <w14:schemeClr w14:val="tx1"/>
                  </w14:solidFill>
                </w14:textFill>
              </w:rPr>
              <w:fldChar w:fldCharType="begin">
                <w:fldData xml:space="preserve">PEVuZE5vdGU+PENpdGU+PEF1dGhvcj5aYW1hbmlnaG9taTwvQXV0aG9yPjxZZWFyPjIwMTg8L1ll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</w:fldData>
              </w:fldChar>
            </w:r>
            <w:r>
              <w:rPr>
                <w:rFonts w:ascii="Times New Roman" w:hAnsi="Times New Roman" w:eastAsia="仿宋"/>
                <w:color w:val="000000" w:themeColor="text1"/>
                <w:kern w:val="0"/>
                <w:sz w:val="13"/>
                <w:szCs w:val="13"/>
                <w14:textFill>
                  <w14:solidFill>
                    <w14:schemeClr w14:val="tx1"/>
                  </w14:solidFill>
                </w14:textFill>
              </w:rPr>
              <w:instrText xml:space="preserve"> ADDIN EN.CITE.DATA </w:instrText>
            </w:r>
            <w:r>
              <w:rPr>
                <w:rFonts w:ascii="Times New Roman" w:hAnsi="Times New Roman" w:eastAsia="仿宋"/>
                <w:color w:val="000000" w:themeColor="text1"/>
                <w:kern w:val="0"/>
                <w:sz w:val="13"/>
                <w:szCs w:val="13"/>
                <w14:textFill>
                  <w14:solidFill>
                    <w14:schemeClr w14:val="tx1"/>
                  </w14:solidFill>
                </w14:textFill>
              </w:rPr>
              <w:fldChar w:fldCharType="end"/>
            </w:r>
            <w:r>
              <w:rPr>
                <w:rFonts w:ascii="Times New Roman" w:hAnsi="Times New Roman" w:eastAsia="仿宋"/>
                <w:color w:val="000000" w:themeColor="text1"/>
                <w:kern w:val="0"/>
                <w:sz w:val="13"/>
                <w:szCs w:val="13"/>
                <w14:textFill>
                  <w14:solidFill>
                    <w14:schemeClr w14:val="tx1"/>
                  </w14:solidFill>
                </w14:textFill>
              </w:rPr>
              <w:fldChar w:fldCharType="separate"/>
            </w:r>
            <w:r>
              <w:rPr>
                <w:rFonts w:ascii="Times New Roman" w:hAnsi="Times New Roman" w:eastAsia="仿宋"/>
                <w:color w:val="000000" w:themeColor="text1"/>
                <w:kern w:val="0"/>
                <w:sz w:val="13"/>
                <w:szCs w:val="13"/>
                <w14:textFill>
                  <w14:solidFill>
                    <w14:schemeClr w14:val="tx1"/>
                  </w14:solidFill>
                </w14:textFill>
              </w:rPr>
              <w:t>(</w:t>
            </w:r>
            <w:r>
              <w:fldChar w:fldCharType="begin"/>
            </w:r>
            <w:r>
              <w:instrText xml:space="preserve"> HYPERLINK \l "_ENREF_82" \o "Zamanighomi, 2018 #2502" </w:instrText>
            </w:r>
            <w:r>
              <w:fldChar w:fldCharType="separate"/>
            </w:r>
            <w:r>
              <w:rPr>
                <w:rFonts w:ascii="Times New Roman" w:hAnsi="Times New Roman" w:eastAsia="仿宋"/>
                <w:color w:val="000000" w:themeColor="text1"/>
                <w:kern w:val="0"/>
                <w:sz w:val="13"/>
                <w:szCs w:val="13"/>
                <w14:textFill>
                  <w14:solidFill>
                    <w14:schemeClr w14:val="tx1"/>
                  </w14:solidFill>
                </w14:textFill>
              </w:rPr>
              <w:t>Zamanighomi et al., 2018</w:t>
            </w:r>
            <w:r>
              <w:rPr>
                <w:rFonts w:ascii="Times New Roman" w:hAnsi="Times New Roman" w:eastAsia="仿宋"/>
                <w:color w:val="000000" w:themeColor="text1"/>
                <w:kern w:val="0"/>
                <w:sz w:val="13"/>
                <w:szCs w:val="13"/>
                <w14:textFill>
                  <w14:solidFill>
                    <w14:schemeClr w14:val="tx1"/>
                  </w14:solidFill>
                </w14:textFill>
              </w:rPr>
              <w:fldChar w:fldCharType="end"/>
            </w:r>
            <w:r>
              <w:rPr>
                <w:rFonts w:ascii="Times New Roman" w:hAnsi="Times New Roman" w:eastAsia="仿宋"/>
                <w:color w:val="000000" w:themeColor="text1"/>
                <w:kern w:val="0"/>
                <w:sz w:val="13"/>
                <w:szCs w:val="13"/>
                <w14:textFill>
                  <w14:solidFill>
                    <w14:schemeClr w14:val="tx1"/>
                  </w14:solidFill>
                </w14:textFill>
              </w:rPr>
              <w:t>)</w:t>
            </w:r>
            <w:r>
              <w:rPr>
                <w:rFonts w:ascii="Times New Roman" w:hAnsi="Times New Roman" w:eastAsia="仿宋"/>
                <w:color w:val="000000" w:themeColor="text1"/>
                <w:kern w:val="0"/>
                <w:sz w:val="13"/>
                <w:szCs w:val="13"/>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988"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Cicero</w:t>
            </w:r>
          </w:p>
        </w:tc>
        <w:tc>
          <w:tcPr>
            <w:tcW w:w="708"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hint="eastAsia" w:ascii="Times New Roman" w:hAnsi="Times New Roman" w:eastAsia="仿宋"/>
                <w:color w:val="000000" w:themeColor="text1"/>
                <w:kern w:val="0"/>
                <w:sz w:val="13"/>
                <w:szCs w:val="13"/>
                <w:lang w:eastAsia="zh-CN"/>
                <w14:textFill>
                  <w14:solidFill>
                    <w14:schemeClr w14:val="tx1"/>
                  </w14:solidFill>
                </w14:textFill>
              </w:rPr>
              <w:t>Peak</w:t>
            </w:r>
          </w:p>
        </w:tc>
        <w:tc>
          <w:tcPr>
            <w:tcW w:w="1134"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Pre-defined peaks</w:t>
            </w:r>
          </w:p>
        </w:tc>
        <w:tc>
          <w:tcPr>
            <w:tcW w:w="851"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709"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708"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1134"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1276" w:type="dxa"/>
            <w:noWrap/>
            <w:vAlign w:val="center"/>
          </w:tcPr>
          <w:p>
            <w:pPr>
              <w:widowControl w:val="0"/>
              <w:jc w:val="center"/>
              <w:rPr>
                <w:rFonts w:ascii="Times New Roman" w:hAnsi="Times New Roman" w:eastAsia="仿宋"/>
                <w:color w:val="000000" w:themeColor="text1"/>
                <w:kern w:val="2"/>
                <w:sz w:val="13"/>
                <w:szCs w:val="13"/>
                <w:lang w:eastAsia="zh-CN"/>
                <w14:textFill>
                  <w14:solidFill>
                    <w14:schemeClr w14:val="tx1"/>
                  </w14:solidFill>
                </w14:textFill>
              </w:rPr>
            </w:pPr>
            <w:r>
              <w:rPr>
                <w:rFonts w:hint="eastAsia" w:ascii="Times New Roman" w:hAnsi="Times New Roman" w:eastAsia="仿宋"/>
                <w:color w:val="000000" w:themeColor="text1"/>
                <w:kern w:val="2"/>
                <w:sz w:val="13"/>
                <w:szCs w:val="13"/>
                <w:lang w:eastAsia="zh-CN"/>
                <w14:textFill>
                  <w14:solidFill>
                    <w14:schemeClr w14:val="tx1"/>
                  </w14:solidFill>
                </w14:textFill>
              </w:rPr>
              <w:t>Cell×CCAN</w:t>
            </w:r>
          </w:p>
        </w:tc>
        <w:tc>
          <w:tcPr>
            <w:tcW w:w="851" w:type="dxa"/>
            <w:vAlign w:val="center"/>
          </w:tcPr>
          <w:p>
            <w:pPr>
              <w:widowControl w:val="0"/>
              <w:jc w:val="center"/>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992"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R package</w:t>
            </w:r>
          </w:p>
        </w:tc>
        <w:tc>
          <w:tcPr>
            <w:tcW w:w="699"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0"/>
                <w:sz w:val="13"/>
                <w:szCs w:val="13"/>
                <w14:textFill>
                  <w14:solidFill>
                    <w14:schemeClr w14:val="tx1"/>
                  </w14:solidFill>
                </w14:textFill>
              </w:rPr>
              <w:fldChar w:fldCharType="begin">
                <w:fldData xml:space="preserve">PEVuZE5vdGU+PENpdGU+PEF1dGhvcj5QbGluZXI8L0F1dGhvcj48WWVhcj4yMDE4PC9ZZWFyPjxS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</w:fldData>
              </w:fldChar>
            </w:r>
            <w:r>
              <w:rPr>
                <w:rFonts w:ascii="Times New Roman" w:hAnsi="Times New Roman" w:eastAsia="仿宋"/>
                <w:color w:val="000000" w:themeColor="text1"/>
                <w:kern w:val="0"/>
                <w:sz w:val="13"/>
                <w:szCs w:val="13"/>
                <w14:textFill>
                  <w14:solidFill>
                    <w14:schemeClr w14:val="tx1"/>
                  </w14:solidFill>
                </w14:textFill>
              </w:rPr>
              <w:instrText xml:space="preserve"> ADDIN EN.CITE </w:instrText>
            </w:r>
            <w:r>
              <w:rPr>
                <w:rFonts w:ascii="Times New Roman" w:hAnsi="Times New Roman" w:eastAsia="仿宋"/>
                <w:color w:val="000000" w:themeColor="text1"/>
                <w:kern w:val="0"/>
                <w:sz w:val="13"/>
                <w:szCs w:val="13"/>
                <w14:textFill>
                  <w14:solidFill>
                    <w14:schemeClr w14:val="tx1"/>
                  </w14:solidFill>
                </w14:textFill>
              </w:rPr>
              <w:fldChar w:fldCharType="begin">
                <w:fldData xml:space="preserve">PEVuZE5vdGU+PENpdGU+PEF1dGhvcj5QbGluZXI8L0F1dGhvcj48WWVhcj4yMDE4PC9ZZWFyPjxS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</w:fldData>
              </w:fldChar>
            </w:r>
            <w:r>
              <w:rPr>
                <w:rFonts w:ascii="Times New Roman" w:hAnsi="Times New Roman" w:eastAsia="仿宋"/>
                <w:color w:val="000000" w:themeColor="text1"/>
                <w:kern w:val="0"/>
                <w:sz w:val="13"/>
                <w:szCs w:val="13"/>
                <w14:textFill>
                  <w14:solidFill>
                    <w14:schemeClr w14:val="tx1"/>
                  </w14:solidFill>
                </w14:textFill>
              </w:rPr>
              <w:instrText xml:space="preserve"> ADDIN EN.CITE.DATA </w:instrText>
            </w:r>
            <w:r>
              <w:rPr>
                <w:rFonts w:ascii="Times New Roman" w:hAnsi="Times New Roman" w:eastAsia="仿宋"/>
                <w:color w:val="000000" w:themeColor="text1"/>
                <w:kern w:val="0"/>
                <w:sz w:val="13"/>
                <w:szCs w:val="13"/>
                <w14:textFill>
                  <w14:solidFill>
                    <w14:schemeClr w14:val="tx1"/>
                  </w14:solidFill>
                </w14:textFill>
              </w:rPr>
              <w:fldChar w:fldCharType="end"/>
            </w:r>
            <w:r>
              <w:rPr>
                <w:rFonts w:ascii="Times New Roman" w:hAnsi="Times New Roman" w:eastAsia="仿宋"/>
                <w:color w:val="000000" w:themeColor="text1"/>
                <w:kern w:val="0"/>
                <w:sz w:val="13"/>
                <w:szCs w:val="13"/>
                <w14:textFill>
                  <w14:solidFill>
                    <w14:schemeClr w14:val="tx1"/>
                  </w14:solidFill>
                </w14:textFill>
              </w:rPr>
              <w:fldChar w:fldCharType="separate"/>
            </w:r>
            <w:r>
              <w:rPr>
                <w:rFonts w:ascii="Times New Roman" w:hAnsi="Times New Roman" w:eastAsia="仿宋"/>
                <w:color w:val="000000" w:themeColor="text1"/>
                <w:kern w:val="0"/>
                <w:sz w:val="13"/>
                <w:szCs w:val="13"/>
                <w14:textFill>
                  <w14:solidFill>
                    <w14:schemeClr w14:val="tx1"/>
                  </w14:solidFill>
                </w14:textFill>
              </w:rPr>
              <w:t>(</w:t>
            </w:r>
            <w:r>
              <w:fldChar w:fldCharType="begin"/>
            </w:r>
            <w:r>
              <w:instrText xml:space="preserve"> HYPERLINK \l "_ENREF_58" \o "Pliner, 2018 #2603" </w:instrText>
            </w:r>
            <w:r>
              <w:fldChar w:fldCharType="separate"/>
            </w:r>
            <w:r>
              <w:rPr>
                <w:rFonts w:ascii="Times New Roman" w:hAnsi="Times New Roman" w:eastAsia="仿宋"/>
                <w:color w:val="000000" w:themeColor="text1"/>
                <w:kern w:val="0"/>
                <w:sz w:val="13"/>
                <w:szCs w:val="13"/>
                <w14:textFill>
                  <w14:solidFill>
                    <w14:schemeClr w14:val="tx1"/>
                  </w14:solidFill>
                </w14:textFill>
              </w:rPr>
              <w:t>Pliner et al., 2018</w:t>
            </w:r>
            <w:r>
              <w:rPr>
                <w:rFonts w:ascii="Times New Roman" w:hAnsi="Times New Roman" w:eastAsia="仿宋"/>
                <w:color w:val="000000" w:themeColor="text1"/>
                <w:kern w:val="0"/>
                <w:sz w:val="13"/>
                <w:szCs w:val="13"/>
                <w14:textFill>
                  <w14:solidFill>
                    <w14:schemeClr w14:val="tx1"/>
                  </w14:solidFill>
                </w14:textFill>
              </w:rPr>
              <w:fldChar w:fldCharType="end"/>
            </w:r>
            <w:r>
              <w:rPr>
                <w:rFonts w:ascii="Times New Roman" w:hAnsi="Times New Roman" w:eastAsia="仿宋"/>
                <w:color w:val="000000" w:themeColor="text1"/>
                <w:kern w:val="0"/>
                <w:sz w:val="13"/>
                <w:szCs w:val="13"/>
                <w14:textFill>
                  <w14:solidFill>
                    <w14:schemeClr w14:val="tx1"/>
                  </w14:solidFill>
                </w14:textFill>
              </w:rPr>
              <w:t>)</w:t>
            </w:r>
            <w:r>
              <w:rPr>
                <w:rFonts w:ascii="Times New Roman" w:hAnsi="Times New Roman" w:eastAsia="仿宋"/>
                <w:color w:val="000000" w:themeColor="text1"/>
                <w:kern w:val="0"/>
                <w:sz w:val="13"/>
                <w:szCs w:val="13"/>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988"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 xml:space="preserve">LSI </w:t>
            </w:r>
          </w:p>
        </w:tc>
        <w:tc>
          <w:tcPr>
            <w:tcW w:w="708"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hint="eastAsia" w:ascii="Times New Roman" w:hAnsi="Times New Roman" w:eastAsia="仿宋"/>
                <w:color w:val="000000" w:themeColor="text1"/>
                <w:kern w:val="0"/>
                <w:sz w:val="13"/>
                <w:szCs w:val="13"/>
                <w:lang w:eastAsia="zh-CN"/>
                <w14:textFill>
                  <w14:solidFill>
                    <w14:schemeClr w14:val="tx1"/>
                  </w14:solidFill>
                </w14:textFill>
              </w:rPr>
              <w:t>Peak</w:t>
            </w:r>
          </w:p>
        </w:tc>
        <w:tc>
          <w:tcPr>
            <w:tcW w:w="1134"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Pre-defined peaks</w:t>
            </w:r>
          </w:p>
        </w:tc>
        <w:tc>
          <w:tcPr>
            <w:tcW w:w="851"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709"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708"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1134"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1276"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851" w:type="dxa"/>
            <w:vAlign w:val="center"/>
          </w:tcPr>
          <w:p>
            <w:pPr>
              <w:widowControl w:val="0"/>
              <w:jc w:val="center"/>
              <w:rPr>
                <w:rFonts w:ascii="Times New Roman" w:hAnsi="Times New Roman" w:eastAsia="仿宋"/>
                <w:color w:val="000000" w:themeColor="text1"/>
                <w:kern w:val="0"/>
                <w:sz w:val="13"/>
                <w:szCs w:val="13"/>
                <w14:textFill>
                  <w14:solidFill>
                    <w14:schemeClr w14:val="tx1"/>
                  </w14:solidFill>
                </w14:textFill>
              </w:rPr>
            </w:pPr>
          </w:p>
        </w:tc>
        <w:tc>
          <w:tcPr>
            <w:tcW w:w="992"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699"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0"/>
                <w:sz w:val="13"/>
                <w:szCs w:val="13"/>
                <w14:textFill>
                  <w14:solidFill>
                    <w14:schemeClr w14:val="tx1"/>
                  </w14:solidFill>
                </w14:textFill>
              </w:rPr>
              <w:fldChar w:fldCharType="begin">
                <w:fldData xml:space="preserve">PEVuZE5vdGU+PENpdGU+PEF1dGhvcj5DdXNhbm92aWNoPC9BdXRob3I+PFllYXI+MjAxODwvWWVh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</w:fldData>
              </w:fldChar>
            </w:r>
            <w:r>
              <w:rPr>
                <w:rFonts w:ascii="Times New Roman" w:hAnsi="Times New Roman" w:eastAsia="仿宋"/>
                <w:color w:val="000000" w:themeColor="text1"/>
                <w:kern w:val="0"/>
                <w:sz w:val="13"/>
                <w:szCs w:val="13"/>
                <w14:textFill>
                  <w14:solidFill>
                    <w14:schemeClr w14:val="tx1"/>
                  </w14:solidFill>
                </w14:textFill>
              </w:rPr>
              <w:instrText xml:space="preserve"> ADDIN EN.CITE </w:instrText>
            </w:r>
            <w:r>
              <w:rPr>
                <w:rFonts w:ascii="Times New Roman" w:hAnsi="Times New Roman" w:eastAsia="仿宋"/>
                <w:color w:val="000000" w:themeColor="text1"/>
                <w:kern w:val="0"/>
                <w:sz w:val="13"/>
                <w:szCs w:val="13"/>
                <w14:textFill>
                  <w14:solidFill>
                    <w14:schemeClr w14:val="tx1"/>
                  </w14:solidFill>
                </w14:textFill>
              </w:rPr>
              <w:fldChar w:fldCharType="begin">
                <w:fldData xml:space="preserve">PEVuZE5vdGU+PENpdGU+PEF1dGhvcj5DdXNhbm92aWNoPC9BdXRob3I+PFllYXI+MjAxODwvWWVh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</w:fldData>
              </w:fldChar>
            </w:r>
            <w:r>
              <w:rPr>
                <w:rFonts w:ascii="Times New Roman" w:hAnsi="Times New Roman" w:eastAsia="仿宋"/>
                <w:color w:val="000000" w:themeColor="text1"/>
                <w:kern w:val="0"/>
                <w:sz w:val="13"/>
                <w:szCs w:val="13"/>
                <w14:textFill>
                  <w14:solidFill>
                    <w14:schemeClr w14:val="tx1"/>
                  </w14:solidFill>
                </w14:textFill>
              </w:rPr>
              <w:instrText xml:space="preserve"> ADDIN EN.CITE.DATA </w:instrText>
            </w:r>
            <w:r>
              <w:rPr>
                <w:rFonts w:ascii="Times New Roman" w:hAnsi="Times New Roman" w:eastAsia="仿宋"/>
                <w:color w:val="000000" w:themeColor="text1"/>
                <w:kern w:val="0"/>
                <w:sz w:val="13"/>
                <w:szCs w:val="13"/>
                <w14:textFill>
                  <w14:solidFill>
                    <w14:schemeClr w14:val="tx1"/>
                  </w14:solidFill>
                </w14:textFill>
              </w:rPr>
              <w:fldChar w:fldCharType="end"/>
            </w:r>
            <w:r>
              <w:rPr>
                <w:rFonts w:ascii="Times New Roman" w:hAnsi="Times New Roman" w:eastAsia="仿宋"/>
                <w:color w:val="000000" w:themeColor="text1"/>
                <w:kern w:val="0"/>
                <w:sz w:val="13"/>
                <w:szCs w:val="13"/>
                <w14:textFill>
                  <w14:solidFill>
                    <w14:schemeClr w14:val="tx1"/>
                  </w14:solidFill>
                </w14:textFill>
              </w:rPr>
              <w:fldChar w:fldCharType="separate"/>
            </w:r>
            <w:r>
              <w:rPr>
                <w:rFonts w:ascii="Times New Roman" w:hAnsi="Times New Roman" w:eastAsia="仿宋"/>
                <w:color w:val="000000" w:themeColor="text1"/>
                <w:kern w:val="0"/>
                <w:sz w:val="13"/>
                <w:szCs w:val="13"/>
                <w14:textFill>
                  <w14:solidFill>
                    <w14:schemeClr w14:val="tx1"/>
                  </w14:solidFill>
                </w14:textFill>
              </w:rPr>
              <w:t>(</w:t>
            </w:r>
            <w:r>
              <w:fldChar w:fldCharType="begin"/>
            </w:r>
            <w:r>
              <w:instrText xml:space="preserve"> HYPERLINK \l "_ENREF_23" \o "Cusanovich, 2018 #2646" </w:instrText>
            </w:r>
            <w:r>
              <w:fldChar w:fldCharType="separate"/>
            </w:r>
            <w:r>
              <w:rPr>
                <w:rFonts w:ascii="Times New Roman" w:hAnsi="Times New Roman" w:eastAsia="仿宋"/>
                <w:color w:val="000000" w:themeColor="text1"/>
                <w:kern w:val="0"/>
                <w:sz w:val="13"/>
                <w:szCs w:val="13"/>
                <w14:textFill>
                  <w14:solidFill>
                    <w14:schemeClr w14:val="tx1"/>
                  </w14:solidFill>
                </w14:textFill>
              </w:rPr>
              <w:t>Cusanovich et al., 2018</w:t>
            </w:r>
            <w:r>
              <w:rPr>
                <w:rFonts w:ascii="Times New Roman" w:hAnsi="Times New Roman" w:eastAsia="仿宋"/>
                <w:color w:val="000000" w:themeColor="text1"/>
                <w:kern w:val="0"/>
                <w:sz w:val="13"/>
                <w:szCs w:val="13"/>
                <w14:textFill>
                  <w14:solidFill>
                    <w14:schemeClr w14:val="tx1"/>
                  </w14:solidFill>
                </w14:textFill>
              </w:rPr>
              <w:fldChar w:fldCharType="end"/>
            </w:r>
            <w:r>
              <w:rPr>
                <w:rFonts w:ascii="Times New Roman" w:hAnsi="Times New Roman" w:eastAsia="仿宋"/>
                <w:color w:val="000000" w:themeColor="text1"/>
                <w:kern w:val="0"/>
                <w:sz w:val="13"/>
                <w:szCs w:val="13"/>
                <w14:textFill>
                  <w14:solidFill>
                    <w14:schemeClr w14:val="tx1"/>
                  </w14:solidFill>
                </w14:textFill>
              </w:rPr>
              <w:t>)</w:t>
            </w:r>
            <w:r>
              <w:rPr>
                <w:rFonts w:ascii="Times New Roman" w:hAnsi="Times New Roman" w:eastAsia="仿宋"/>
                <w:color w:val="000000" w:themeColor="text1"/>
                <w:kern w:val="0"/>
                <w:sz w:val="13"/>
                <w:szCs w:val="13"/>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988"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 xml:space="preserve">Scasat </w:t>
            </w:r>
          </w:p>
        </w:tc>
        <w:tc>
          <w:tcPr>
            <w:tcW w:w="708"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hint="eastAsia" w:ascii="Times New Roman" w:hAnsi="Times New Roman" w:eastAsia="仿宋"/>
                <w:color w:val="000000" w:themeColor="text1"/>
                <w:kern w:val="0"/>
                <w:sz w:val="13"/>
                <w:szCs w:val="13"/>
                <w:lang w:eastAsia="zh-CN"/>
                <w14:textFill>
                  <w14:solidFill>
                    <w14:schemeClr w14:val="tx1"/>
                  </w14:solidFill>
                </w14:textFill>
              </w:rPr>
              <w:t>Peak</w:t>
            </w:r>
          </w:p>
        </w:tc>
        <w:tc>
          <w:tcPr>
            <w:tcW w:w="1134"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Pre-defined peaks</w:t>
            </w:r>
          </w:p>
        </w:tc>
        <w:tc>
          <w:tcPr>
            <w:tcW w:w="851"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709"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708"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1134"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1276"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851" w:type="dxa"/>
            <w:vAlign w:val="center"/>
          </w:tcPr>
          <w:p>
            <w:pPr>
              <w:widowControl w:val="0"/>
              <w:snapToGrid w:val="0"/>
              <w:jc w:val="center"/>
              <w:rPr>
                <w:rFonts w:ascii="Times New Roman" w:hAnsi="Times New Roman" w:eastAsia="仿宋"/>
                <w:color w:val="000000" w:themeColor="text1"/>
                <w:kern w:val="0"/>
                <w:sz w:val="13"/>
                <w:szCs w:val="13"/>
                <w14:textFill>
                  <w14:solidFill>
                    <w14:schemeClr w14:val="tx1"/>
                  </w14:solidFill>
                </w14:textFill>
              </w:rPr>
            </w:pPr>
          </w:p>
        </w:tc>
        <w:tc>
          <w:tcPr>
            <w:tcW w:w="992" w:type="dxa"/>
            <w:noWrap/>
            <w:vAlign w:val="center"/>
          </w:tcPr>
          <w:p>
            <w:pPr>
              <w:widowControl w:val="0"/>
              <w:snapToGrid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Jupyter notebook</w:t>
            </w:r>
          </w:p>
        </w:tc>
        <w:tc>
          <w:tcPr>
            <w:tcW w:w="699" w:type="dxa"/>
            <w:vAlign w:val="center"/>
          </w:tcPr>
          <w:p>
            <w:pPr>
              <w:widowControl w:val="0"/>
              <w:snapToGrid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0"/>
                <w:sz w:val="13"/>
                <w:szCs w:val="13"/>
                <w14:textFill>
                  <w14:solidFill>
                    <w14:schemeClr w14:val="tx1"/>
                  </w14:solidFill>
                </w14:textFill>
              </w:rPr>
              <w:fldChar w:fldCharType="begin"/>
            </w:r>
            <w:r>
              <w:rPr>
                <w:rFonts w:ascii="Times New Roman" w:hAnsi="Times New Roman" w:eastAsia="仿宋"/>
                <w:color w:val="000000" w:themeColor="text1"/>
                <w:kern w:val="0"/>
                <w:sz w:val="13"/>
                <w:szCs w:val="13"/>
                <w14:textFill>
                  <w14:solidFill>
                    <w14:schemeClr w14:val="tx1"/>
                  </w14:solidFill>
                </w14:textFill>
              </w:rPr>
              <w:instrText xml:space="preserve"> ADDIN EN.CITE &lt;EndNote&gt;&lt;Cite&gt;&lt;Author&gt;Baker&lt;/Author&gt;&lt;Year&gt;2019&lt;/Year&gt;&lt;RecNum&gt;2501&lt;/RecNum&gt;&lt;DisplayText&gt;(Baker et al., 2019)&lt;/DisplayText&gt;&lt;record&gt;&lt;rec-number&gt;2501&lt;/rec-number&gt;&lt;foreign-keys&gt;&lt;key app="EN" db-id="trxe92d06xwwd9ew9t8pvz2450x29xafpdvd"&gt;2501&lt;/key&gt;&lt;/foreign-keys&gt;&lt;ref-type name="Journal Article"&gt;17&lt;/ref-type&gt;&lt;contributors&gt;&lt;authors&gt;&lt;author&gt;Baker, S. M.&lt;/author&gt;&lt;author&gt;Rogerson, C.&lt;/author&gt;&lt;author&gt;Hayes, A.&lt;/author&gt;&lt;author&gt;Sharrocks, A. D.&lt;/author&gt;&lt;author&gt;Rattray, M.&lt;/author&gt;&lt;/authors&gt;&lt;/contributors&gt;&lt;auth-address&gt;Faculty of Biology, Medicine and Health, The University of Manchester, Manchester M13 9PL, UK.&amp;#xD;Manchester Academic Health Science Centre (MAHSC), Core Technology Facility, The University of Manchester, Manchester M13 9NT, UK.&lt;/auth-address&gt;&lt;titles&gt;&lt;title&gt;Classifying cells with Scasat, a single-cell ATAC-seq analysis tool&lt;/title&gt;&lt;secondary-title&gt;Nucleic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research&lt;/abbr-1&gt;&lt;/alt-periodical&gt;&lt;pages&gt;e10&lt;/pages&gt;&lt;volume&gt;47&lt;/volume&gt;&lt;number&gt;2&lt;/number&gt;&lt;dates&gt;&lt;year&gt;2019&lt;/year&gt;&lt;pub-dates&gt;&lt;date&gt;Jan 25&lt;/date&gt;&lt;/pub-dates&gt;&lt;/dates&gt;&lt;isbn&gt;1362-4962 (Electronic)&amp;#xD;0305-1048 (Linking)&lt;/isbn&gt;&lt;accession-num&gt;30335168&lt;/accession-num&gt;&lt;urls&gt;&lt;related-urls&gt;&lt;url&gt;http://www.ncbi.nlm.nih.gov/pubmed/30335168&lt;/url&gt;&lt;/related-urls&gt;&lt;/urls&gt;&lt;custom2&gt;6344856&lt;/custom2&gt;&lt;electronic-resource-num&gt;10.1093/nar/gky950&lt;/electronic-resource-num&gt;&lt;/record&gt;&lt;/Cite&gt;&lt;/EndNote&gt;</w:instrText>
            </w:r>
            <w:r>
              <w:rPr>
                <w:rFonts w:ascii="Times New Roman" w:hAnsi="Times New Roman" w:eastAsia="仿宋"/>
                <w:color w:val="000000" w:themeColor="text1"/>
                <w:kern w:val="0"/>
                <w:sz w:val="13"/>
                <w:szCs w:val="13"/>
                <w14:textFill>
                  <w14:solidFill>
                    <w14:schemeClr w14:val="tx1"/>
                  </w14:solidFill>
                </w14:textFill>
              </w:rPr>
              <w:fldChar w:fldCharType="separate"/>
            </w:r>
            <w:r>
              <w:rPr>
                <w:rFonts w:ascii="Times New Roman" w:hAnsi="Times New Roman" w:eastAsia="仿宋"/>
                <w:color w:val="000000" w:themeColor="text1"/>
                <w:kern w:val="0"/>
                <w:sz w:val="13"/>
                <w:szCs w:val="13"/>
                <w14:textFill>
                  <w14:solidFill>
                    <w14:schemeClr w14:val="tx1"/>
                  </w14:solidFill>
                </w14:textFill>
              </w:rPr>
              <w:t>(</w:t>
            </w:r>
            <w:r>
              <w:fldChar w:fldCharType="begin"/>
            </w:r>
            <w:r>
              <w:instrText xml:space="preserve"> HYPERLINK \l "_ENREF_5" \o "Baker, 2019 #2501" </w:instrText>
            </w:r>
            <w:r>
              <w:fldChar w:fldCharType="separate"/>
            </w:r>
            <w:r>
              <w:rPr>
                <w:rFonts w:ascii="Times New Roman" w:hAnsi="Times New Roman" w:eastAsia="仿宋"/>
                <w:color w:val="000000" w:themeColor="text1"/>
                <w:kern w:val="0"/>
                <w:sz w:val="13"/>
                <w:szCs w:val="13"/>
                <w14:textFill>
                  <w14:solidFill>
                    <w14:schemeClr w14:val="tx1"/>
                  </w14:solidFill>
                </w14:textFill>
              </w:rPr>
              <w:t>Baker et al., 2019</w:t>
            </w:r>
            <w:r>
              <w:rPr>
                <w:rFonts w:ascii="Times New Roman" w:hAnsi="Times New Roman" w:eastAsia="仿宋"/>
                <w:color w:val="000000" w:themeColor="text1"/>
                <w:kern w:val="0"/>
                <w:sz w:val="13"/>
                <w:szCs w:val="13"/>
                <w14:textFill>
                  <w14:solidFill>
                    <w14:schemeClr w14:val="tx1"/>
                  </w14:solidFill>
                </w14:textFill>
              </w:rPr>
              <w:fldChar w:fldCharType="end"/>
            </w:r>
            <w:r>
              <w:rPr>
                <w:rFonts w:ascii="Times New Roman" w:hAnsi="Times New Roman" w:eastAsia="仿宋"/>
                <w:color w:val="000000" w:themeColor="text1"/>
                <w:kern w:val="0"/>
                <w:sz w:val="13"/>
                <w:szCs w:val="13"/>
                <w14:textFill>
                  <w14:solidFill>
                    <w14:schemeClr w14:val="tx1"/>
                  </w14:solidFill>
                </w14:textFill>
              </w:rPr>
              <w:t>)</w:t>
            </w:r>
            <w:r>
              <w:rPr>
                <w:rFonts w:ascii="Times New Roman" w:hAnsi="Times New Roman" w:eastAsia="仿宋"/>
                <w:color w:val="000000" w:themeColor="text1"/>
                <w:kern w:val="0"/>
                <w:sz w:val="13"/>
                <w:szCs w:val="13"/>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988"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 xml:space="preserve">BROCKMAN </w:t>
            </w:r>
          </w:p>
        </w:tc>
        <w:tc>
          <w:tcPr>
            <w:tcW w:w="708"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hint="eastAsia" w:ascii="Times New Roman" w:hAnsi="Times New Roman" w:eastAsia="仿宋"/>
                <w:color w:val="000000" w:themeColor="text1"/>
                <w:kern w:val="0"/>
                <w:sz w:val="13"/>
                <w:szCs w:val="13"/>
                <w:lang w:eastAsia="zh-CN"/>
                <w14:textFill>
                  <w14:solidFill>
                    <w14:schemeClr w14:val="tx1"/>
                  </w14:solidFill>
                </w14:textFill>
              </w:rPr>
              <w:t>Peak</w:t>
            </w:r>
          </w:p>
        </w:tc>
        <w:tc>
          <w:tcPr>
            <w:tcW w:w="1134"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Pre-defined peaks</w:t>
            </w:r>
          </w:p>
        </w:tc>
        <w:tc>
          <w:tcPr>
            <w:tcW w:w="851"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709"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708"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1134"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1276"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851" w:type="dxa"/>
            <w:vAlign w:val="center"/>
          </w:tcPr>
          <w:p>
            <w:pPr>
              <w:widowControl w:val="0"/>
              <w:jc w:val="center"/>
              <w:rPr>
                <w:rFonts w:ascii="Times New Roman" w:hAnsi="Times New Roman" w:eastAsia="仿宋"/>
                <w:color w:val="000000" w:themeColor="text1"/>
                <w:kern w:val="0"/>
                <w:sz w:val="13"/>
                <w:szCs w:val="13"/>
                <w14:textFill>
                  <w14:solidFill>
                    <w14:schemeClr w14:val="tx1"/>
                  </w14:solidFill>
                </w14:textFill>
              </w:rPr>
            </w:pPr>
          </w:p>
        </w:tc>
        <w:tc>
          <w:tcPr>
            <w:tcW w:w="992"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R package</w:t>
            </w:r>
          </w:p>
        </w:tc>
        <w:tc>
          <w:tcPr>
            <w:tcW w:w="699"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0"/>
                <w:sz w:val="13"/>
                <w:szCs w:val="13"/>
                <w14:textFill>
                  <w14:solidFill>
                    <w14:schemeClr w14:val="tx1"/>
                  </w14:solidFill>
                </w14:textFill>
              </w:rPr>
              <w:fldChar w:fldCharType="begin"/>
            </w:r>
            <w:r>
              <w:rPr>
                <w:rFonts w:ascii="Times New Roman" w:hAnsi="Times New Roman" w:eastAsia="仿宋"/>
                <w:color w:val="000000" w:themeColor="text1"/>
                <w:kern w:val="0"/>
                <w:sz w:val="13"/>
                <w:szCs w:val="13"/>
                <w14:textFill>
                  <w14:solidFill>
                    <w14:schemeClr w14:val="tx1"/>
                  </w14:solidFill>
                </w14:textFill>
              </w:rPr>
              <w:instrText xml:space="preserve"> ADDIN EN.CITE &lt;EndNote&gt;&lt;Cite&gt;&lt;Author&gt;de Boer&lt;/Author&gt;&lt;Year&gt;2018&lt;/Year&gt;&lt;RecNum&gt;2600&lt;/RecNum&gt;&lt;DisplayText&gt;(de Boer and Regev, 2018)&lt;/DisplayText&gt;&lt;record&gt;&lt;rec-number&gt;2600&lt;/rec-number&gt;&lt;foreign-keys&gt;&lt;key app="EN" db-id="trxe92d06xwwd9ew9t8pvz2450x29xafpdvd"&gt;2600&lt;/key&gt;&lt;/foreign-keys&gt;&lt;ref-type name="Journal Article"&gt;17&lt;/ref-type&gt;&lt;contributors&gt;&lt;authors&gt;&lt;author&gt;de Boer, C. G.&lt;/author&gt;&lt;author&gt;Regev, A.&lt;/author&gt;&lt;/authors&gt;&lt;/contributors&gt;&lt;auth-address&gt;Klarman Cell Observatory, Broad Institute of MIT and Harvard, Cambridge, MA, 02142, USA.&amp;#xD;Klarman Cell Observatory, Broad Institute of MIT and Harvard, Cambridge, MA, 02142, USA. carlgdeboer@gmail.com.&amp;#xD;Department of Biology, Koch Institute for Integrative Cancer Research, Massachusetts Institute of Technology, Cambridge, MA, 02140, USA. carlgdeboer@gmail.com.&amp;#xD;Howard Hughes Medical Institute, Chevy Chase, MD, 20815, USA. carlgdeboer@gmail.com.&lt;/auth-address&gt;&lt;titles&gt;&lt;title&gt;BROCKMAN: deciphering variance in epigenomic regulators by k-mer factorization&lt;/title&gt;&lt;secondary-title&gt;BMC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bioinformatics&lt;/abbr-1&gt;&lt;/alt-periodical&gt;&lt;pages&gt;253&lt;/pages&gt;&lt;volume&gt;19&lt;/volume&gt;&lt;number&gt;1&lt;/number&gt;&lt;keywords&gt;&lt;keyword&gt;Binding Sites&lt;/keyword&gt;&lt;keyword&gt;Epigenomics/*methods&lt;/keyword&gt;&lt;keyword&gt;Humans&lt;/keyword&gt;&lt;keyword&gt;Transcription Factors/*metabolism&lt;/keyword&gt;&lt;/keywords&gt;&lt;dates&gt;&lt;year&gt;2018&lt;/year&gt;&lt;pub-dates&gt;&lt;date&gt;Jul 3&lt;/date&gt;&lt;/pub-dates&gt;&lt;/dates&gt;&lt;isbn&gt;1471-2105 (Electronic)&amp;#xD;1471-2105 (Linking)&lt;/isbn&gt;&lt;accession-num&gt;29970004&lt;/accession-num&gt;&lt;urls&gt;&lt;related-urls&gt;&lt;url&gt;http://www.ncbi.nlm.nih.gov/pubmed/29970004&lt;/url&gt;&lt;/related-urls&gt;&lt;/urls&gt;&lt;custom2&gt;6029352&lt;/custom2&gt;&lt;electronic-resource-num&gt;10.1186/s12859-018-2255-6&lt;/electronic-resource-num&gt;&lt;/record&gt;&lt;/Cite&gt;&lt;/EndNote&gt;</w:instrText>
            </w:r>
            <w:r>
              <w:rPr>
                <w:rFonts w:ascii="Times New Roman" w:hAnsi="Times New Roman" w:eastAsia="仿宋"/>
                <w:color w:val="000000" w:themeColor="text1"/>
                <w:kern w:val="0"/>
                <w:sz w:val="13"/>
                <w:szCs w:val="13"/>
                <w14:textFill>
                  <w14:solidFill>
                    <w14:schemeClr w14:val="tx1"/>
                  </w14:solidFill>
                </w14:textFill>
              </w:rPr>
              <w:fldChar w:fldCharType="separate"/>
            </w:r>
            <w:r>
              <w:rPr>
                <w:rFonts w:ascii="Times New Roman" w:hAnsi="Times New Roman" w:eastAsia="仿宋"/>
                <w:color w:val="000000" w:themeColor="text1"/>
                <w:kern w:val="0"/>
                <w:sz w:val="13"/>
                <w:szCs w:val="13"/>
                <w14:textFill>
                  <w14:solidFill>
                    <w14:schemeClr w14:val="tx1"/>
                  </w14:solidFill>
                </w14:textFill>
              </w:rPr>
              <w:t>(</w:t>
            </w:r>
            <w:r>
              <w:fldChar w:fldCharType="begin"/>
            </w:r>
            <w:r>
              <w:instrText xml:space="preserve"> HYPERLINK \l "_ENREF_25" \o "de Boer, 2018 #2600" </w:instrText>
            </w:r>
            <w:r>
              <w:fldChar w:fldCharType="separate"/>
            </w:r>
            <w:r>
              <w:rPr>
                <w:rFonts w:ascii="Times New Roman" w:hAnsi="Times New Roman" w:eastAsia="仿宋"/>
                <w:color w:val="000000" w:themeColor="text1"/>
                <w:kern w:val="0"/>
                <w:sz w:val="13"/>
                <w:szCs w:val="13"/>
                <w14:textFill>
                  <w14:solidFill>
                    <w14:schemeClr w14:val="tx1"/>
                  </w14:solidFill>
                </w14:textFill>
              </w:rPr>
              <w:t>de Boer and Regev, 2018</w:t>
            </w:r>
            <w:r>
              <w:rPr>
                <w:rFonts w:ascii="Times New Roman" w:hAnsi="Times New Roman" w:eastAsia="仿宋"/>
                <w:color w:val="000000" w:themeColor="text1"/>
                <w:kern w:val="0"/>
                <w:sz w:val="13"/>
                <w:szCs w:val="13"/>
                <w14:textFill>
                  <w14:solidFill>
                    <w14:schemeClr w14:val="tx1"/>
                  </w14:solidFill>
                </w14:textFill>
              </w:rPr>
              <w:fldChar w:fldCharType="end"/>
            </w:r>
            <w:r>
              <w:rPr>
                <w:rFonts w:ascii="Times New Roman" w:hAnsi="Times New Roman" w:eastAsia="仿宋"/>
                <w:color w:val="000000" w:themeColor="text1"/>
                <w:kern w:val="0"/>
                <w:sz w:val="13"/>
                <w:szCs w:val="13"/>
                <w14:textFill>
                  <w14:solidFill>
                    <w14:schemeClr w14:val="tx1"/>
                  </w14:solidFill>
                </w14:textFill>
              </w:rPr>
              <w:t>)</w:t>
            </w:r>
            <w:r>
              <w:rPr>
                <w:rFonts w:ascii="Times New Roman" w:hAnsi="Times New Roman" w:eastAsia="仿宋"/>
                <w:color w:val="000000" w:themeColor="text1"/>
                <w:kern w:val="0"/>
                <w:sz w:val="13"/>
                <w:szCs w:val="13"/>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988"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cisTopic</w:t>
            </w:r>
          </w:p>
        </w:tc>
        <w:tc>
          <w:tcPr>
            <w:tcW w:w="708"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hint="eastAsia" w:ascii="Times New Roman" w:hAnsi="Times New Roman" w:eastAsia="仿宋"/>
                <w:color w:val="000000" w:themeColor="text1"/>
                <w:kern w:val="0"/>
                <w:sz w:val="13"/>
                <w:szCs w:val="13"/>
                <w:lang w:eastAsia="zh-CN"/>
                <w14:textFill>
                  <w14:solidFill>
                    <w14:schemeClr w14:val="tx1"/>
                  </w14:solidFill>
                </w14:textFill>
              </w:rPr>
              <w:t>Peak</w:t>
            </w:r>
          </w:p>
        </w:tc>
        <w:tc>
          <w:tcPr>
            <w:tcW w:w="1134"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Pre-defined peaks</w:t>
            </w:r>
          </w:p>
        </w:tc>
        <w:tc>
          <w:tcPr>
            <w:tcW w:w="851"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709"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708"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1134"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1276"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hint="eastAsia" w:ascii="Times New Roman" w:hAnsi="Times New Roman" w:eastAsia="仿宋"/>
                <w:color w:val="000000" w:themeColor="text1"/>
                <w:kern w:val="2"/>
                <w:sz w:val="13"/>
                <w:szCs w:val="13"/>
                <w:lang w:eastAsia="zh-CN"/>
                <w14:textFill>
                  <w14:solidFill>
                    <w14:schemeClr w14:val="tx1"/>
                  </w14:solidFill>
                </w14:textFill>
              </w:rPr>
              <w:t>Cell×</w:t>
            </w:r>
            <w:r>
              <w:rPr>
                <w:rFonts w:ascii="Times New Roman" w:hAnsi="Times New Roman" w:eastAsia="仿宋"/>
                <w:color w:val="000000" w:themeColor="text1"/>
                <w:kern w:val="2"/>
                <w:sz w:val="13"/>
                <w:szCs w:val="13"/>
                <w:lang w:eastAsia="zh-CN"/>
                <w14:textFill>
                  <w14:solidFill>
                    <w14:schemeClr w14:val="tx1"/>
                  </w14:solidFill>
                </w14:textFill>
              </w:rPr>
              <w:t>topic</w:t>
            </w:r>
          </w:p>
        </w:tc>
        <w:tc>
          <w:tcPr>
            <w:tcW w:w="851" w:type="dxa"/>
            <w:vAlign w:val="center"/>
          </w:tcPr>
          <w:p>
            <w:pPr>
              <w:widowControl w:val="0"/>
              <w:jc w:val="center"/>
              <w:rPr>
                <w:rFonts w:ascii="Times New Roman" w:hAnsi="Times New Roman" w:eastAsia="仿宋"/>
                <w:color w:val="000000" w:themeColor="text1"/>
                <w:kern w:val="0"/>
                <w:sz w:val="13"/>
                <w:szCs w:val="13"/>
                <w14:textFill>
                  <w14:solidFill>
                    <w14:schemeClr w14:val="tx1"/>
                  </w14:solidFill>
                </w14:textFill>
              </w:rPr>
            </w:pPr>
          </w:p>
        </w:tc>
        <w:tc>
          <w:tcPr>
            <w:tcW w:w="992"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R package</w:t>
            </w:r>
          </w:p>
        </w:tc>
        <w:tc>
          <w:tcPr>
            <w:tcW w:w="699"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0"/>
                <w:sz w:val="13"/>
                <w:szCs w:val="13"/>
                <w14:textFill>
                  <w14:solidFill>
                    <w14:schemeClr w14:val="tx1"/>
                  </w14:solidFill>
                </w14:textFill>
              </w:rPr>
              <w:fldChar w:fldCharType="begin"/>
            </w:r>
            <w:r>
              <w:rPr>
                <w:rFonts w:ascii="Times New Roman" w:hAnsi="Times New Roman" w:eastAsia="仿宋"/>
                <w:color w:val="000000" w:themeColor="text1"/>
                <w:kern w:val="0"/>
                <w:sz w:val="13"/>
                <w:szCs w:val="13"/>
                <w14:textFill>
                  <w14:solidFill>
                    <w14:schemeClr w14:val="tx1"/>
                  </w14:solidFill>
                </w14:textFill>
              </w:rPr>
              <w:instrText xml:space="preserve"> ADDIN EN.CITE &lt;EndNote&gt;&lt;Cite&gt;&lt;Author&gt;Bravo Gonzalez-Blas&lt;/Author&gt;&lt;Year&gt;2019&lt;/Year&gt;&lt;RecNum&gt;2587&lt;/RecNum&gt;&lt;DisplayText&gt;(Bravo Gonzalez-Blas et al., 2019)&lt;/DisplayText&gt;&lt;record&gt;&lt;rec-number&gt;2587&lt;/rec-number&gt;&lt;foreign-keys&gt;&lt;key app="EN" db-id="trxe92d06xwwd9ew9t8pvz2450x29xafpdvd"&gt;2587&lt;/key&gt;&lt;/foreign-keys&gt;&lt;ref-type name="Journal Article"&gt;17&lt;/ref-type&gt;&lt;contributors&gt;&lt;authors&gt;&lt;author&gt;Bravo Gonzalez-Blas, C.&lt;/author&gt;&lt;author&gt;Minnoye, L.&lt;/author&gt;&lt;author&gt;Papasokrati, D.&lt;/author&gt;&lt;author&gt;Aibar, S.&lt;/author&gt;&lt;author&gt;Hulselmans, G.&lt;/author&gt;&lt;author&gt;Christiaens, V.&lt;/author&gt;&lt;author&gt;Davie, K.&lt;/author&gt;&lt;author&gt;Wouters, J.&lt;/author&gt;&lt;author&gt;Aerts, S.&lt;/author&gt;&lt;/authors&gt;&lt;/contributors&gt;&lt;auth-address&gt;VIB Center for Brain &amp;amp; Disease Research, Leuven, Belgium.&amp;#xD;Department of Human Genetics, KU Leuven, Leuven, Belgium.&amp;#xD;VIB Center for Brain &amp;amp; Disease Research, Leuven, Belgium. stein.aerts@kuleuven.vib.be.&amp;#xD;Department of Human Genetics, KU Leuven, Leuven, Belgium. stein.aerts@kuleuven.vib.be.&lt;/auth-address&gt;&lt;titles&gt;&lt;title&gt;cisTopic: cis-regulatory topic modeling on single-cell ATAC-seq data&lt;/title&gt;&lt;secondary-title&gt;Nat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397-400&lt;/pages&gt;&lt;volume&gt;16&lt;/volume&gt;&lt;number&gt;5&lt;/number&gt;&lt;dates&gt;&lt;year&gt;2019&lt;/year&gt;&lt;pub-dates&gt;&lt;date&gt;May&lt;/date&gt;&lt;/pub-dates&gt;&lt;/dates&gt;&lt;isbn&gt;1548-7105 (Electronic)&amp;#xD;1548-7091 (Linking)&lt;/isbn&gt;&lt;accession-num&gt;30962623&lt;/accession-num&gt;&lt;urls&gt;&lt;related-urls&gt;&lt;url&gt;http://www.ncbi.nlm.nih.gov/pubmed/30962623&lt;/url&gt;&lt;/related-urls&gt;&lt;/urls&gt;&lt;custom2&gt;6517279&lt;/custom2&gt;&lt;electronic-resource-num&gt;10.1038/s41592-019-0367-1&lt;/electronic-resource-num&gt;&lt;/record&gt;&lt;/Cite&gt;&lt;/EndNote&gt;</w:instrText>
            </w:r>
            <w:r>
              <w:rPr>
                <w:rFonts w:ascii="Times New Roman" w:hAnsi="Times New Roman" w:eastAsia="仿宋"/>
                <w:color w:val="000000" w:themeColor="text1"/>
                <w:kern w:val="0"/>
                <w:sz w:val="13"/>
                <w:szCs w:val="13"/>
                <w14:textFill>
                  <w14:solidFill>
                    <w14:schemeClr w14:val="tx1"/>
                  </w14:solidFill>
                </w14:textFill>
              </w:rPr>
              <w:fldChar w:fldCharType="separate"/>
            </w:r>
            <w:r>
              <w:rPr>
                <w:rFonts w:ascii="Times New Roman" w:hAnsi="Times New Roman" w:eastAsia="仿宋"/>
                <w:color w:val="000000" w:themeColor="text1"/>
                <w:kern w:val="0"/>
                <w:sz w:val="13"/>
                <w:szCs w:val="13"/>
                <w14:textFill>
                  <w14:solidFill>
                    <w14:schemeClr w14:val="tx1"/>
                  </w14:solidFill>
                </w14:textFill>
              </w:rPr>
              <w:t>(</w:t>
            </w:r>
            <w:r>
              <w:fldChar w:fldCharType="begin"/>
            </w:r>
            <w:r>
              <w:instrText xml:space="preserve"> HYPERLINK \l "_ENREF_10" \o "Bravo Gonzalez-Blas, 2019 #2587" </w:instrText>
            </w:r>
            <w:r>
              <w:fldChar w:fldCharType="separate"/>
            </w:r>
            <w:r>
              <w:rPr>
                <w:rFonts w:ascii="Times New Roman" w:hAnsi="Times New Roman" w:eastAsia="仿宋"/>
                <w:color w:val="000000" w:themeColor="text1"/>
                <w:kern w:val="0"/>
                <w:sz w:val="13"/>
                <w:szCs w:val="13"/>
                <w14:textFill>
                  <w14:solidFill>
                    <w14:schemeClr w14:val="tx1"/>
                  </w14:solidFill>
                </w14:textFill>
              </w:rPr>
              <w:t>Bravo Gonzalez-Blas et al., 2019</w:t>
            </w:r>
            <w:r>
              <w:rPr>
                <w:rFonts w:ascii="Times New Roman" w:hAnsi="Times New Roman" w:eastAsia="仿宋"/>
                <w:color w:val="000000" w:themeColor="text1"/>
                <w:kern w:val="0"/>
                <w:sz w:val="13"/>
                <w:szCs w:val="13"/>
                <w14:textFill>
                  <w14:solidFill>
                    <w14:schemeClr w14:val="tx1"/>
                  </w14:solidFill>
                </w14:textFill>
              </w:rPr>
              <w:fldChar w:fldCharType="end"/>
            </w:r>
            <w:r>
              <w:rPr>
                <w:rFonts w:ascii="Times New Roman" w:hAnsi="Times New Roman" w:eastAsia="仿宋"/>
                <w:color w:val="000000" w:themeColor="text1"/>
                <w:kern w:val="0"/>
                <w:sz w:val="13"/>
                <w:szCs w:val="13"/>
                <w14:textFill>
                  <w14:solidFill>
                    <w14:schemeClr w14:val="tx1"/>
                  </w14:solidFill>
                </w14:textFill>
              </w:rPr>
              <w:t>)</w:t>
            </w:r>
            <w:r>
              <w:rPr>
                <w:rFonts w:ascii="Times New Roman" w:hAnsi="Times New Roman" w:eastAsia="仿宋"/>
                <w:color w:val="000000" w:themeColor="text1"/>
                <w:kern w:val="0"/>
                <w:sz w:val="13"/>
                <w:szCs w:val="13"/>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988"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 xml:space="preserve">SCALE </w:t>
            </w:r>
          </w:p>
        </w:tc>
        <w:tc>
          <w:tcPr>
            <w:tcW w:w="708"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hint="eastAsia" w:ascii="Times New Roman" w:hAnsi="Times New Roman" w:eastAsia="仿宋"/>
                <w:color w:val="000000" w:themeColor="text1"/>
                <w:kern w:val="0"/>
                <w:sz w:val="13"/>
                <w:szCs w:val="13"/>
                <w:lang w:eastAsia="zh-CN"/>
                <w14:textFill>
                  <w14:solidFill>
                    <w14:schemeClr w14:val="tx1"/>
                  </w14:solidFill>
                </w14:textFill>
              </w:rPr>
              <w:t>Peak</w:t>
            </w:r>
          </w:p>
        </w:tc>
        <w:tc>
          <w:tcPr>
            <w:tcW w:w="1134"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Pre-defined peaks</w:t>
            </w:r>
          </w:p>
        </w:tc>
        <w:tc>
          <w:tcPr>
            <w:tcW w:w="851"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709"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708"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1134"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1276"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851" w:type="dxa"/>
            <w:vAlign w:val="center"/>
          </w:tcPr>
          <w:p>
            <w:pPr>
              <w:widowControl w:val="0"/>
              <w:jc w:val="center"/>
              <w:rPr>
                <w:rFonts w:ascii="Times New Roman" w:hAnsi="Times New Roman" w:eastAsia="仿宋"/>
                <w:color w:val="000000" w:themeColor="text1"/>
                <w:kern w:val="0"/>
                <w:sz w:val="13"/>
                <w:szCs w:val="13"/>
                <w14:textFill>
                  <w14:solidFill>
                    <w14:schemeClr w14:val="tx1"/>
                  </w14:solidFill>
                </w14:textFill>
              </w:rPr>
            </w:pPr>
          </w:p>
        </w:tc>
        <w:tc>
          <w:tcPr>
            <w:tcW w:w="992"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Python</w:t>
            </w:r>
          </w:p>
        </w:tc>
        <w:tc>
          <w:tcPr>
            <w:tcW w:w="699"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0"/>
                <w:sz w:val="13"/>
                <w:szCs w:val="13"/>
                <w14:textFill>
                  <w14:solidFill>
                    <w14:schemeClr w14:val="tx1"/>
                  </w14:solidFill>
                </w14:textFill>
              </w:rPr>
              <w:fldChar w:fldCharType="begin">
                <w:fldData xml:space="preserve">PEVuZE5vdGU+PENpdGU+PEF1dGhvcj5TYXRwYXRoeTwvQXV0aG9yPjxZZWFyPjIwMTk8L1llYXI+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</w:fldData>
              </w:fldChar>
            </w:r>
            <w:r>
              <w:rPr>
                <w:rFonts w:ascii="Times New Roman" w:hAnsi="Times New Roman" w:eastAsia="仿宋"/>
                <w:color w:val="000000" w:themeColor="text1"/>
                <w:kern w:val="0"/>
                <w:sz w:val="13"/>
                <w:szCs w:val="13"/>
                <w14:textFill>
                  <w14:solidFill>
                    <w14:schemeClr w14:val="tx1"/>
                  </w14:solidFill>
                </w14:textFill>
              </w:rPr>
              <w:instrText xml:space="preserve"> ADDIN EN.CITE </w:instrText>
            </w:r>
            <w:r>
              <w:rPr>
                <w:rFonts w:ascii="Times New Roman" w:hAnsi="Times New Roman" w:eastAsia="仿宋"/>
                <w:color w:val="000000" w:themeColor="text1"/>
                <w:kern w:val="0"/>
                <w:sz w:val="13"/>
                <w:szCs w:val="13"/>
                <w14:textFill>
                  <w14:solidFill>
                    <w14:schemeClr w14:val="tx1"/>
                  </w14:solidFill>
                </w14:textFill>
              </w:rPr>
              <w:fldChar w:fldCharType="begin">
                <w:fldData xml:space="preserve">PEVuZE5vdGU+PENpdGU+PEF1dGhvcj5TYXRwYXRoeTwvQXV0aG9yPjxZZWFyPjIwMTk8L1llYXI+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</w:fldData>
              </w:fldChar>
            </w:r>
            <w:r>
              <w:rPr>
                <w:rFonts w:ascii="Times New Roman" w:hAnsi="Times New Roman" w:eastAsia="仿宋"/>
                <w:color w:val="000000" w:themeColor="text1"/>
                <w:kern w:val="0"/>
                <w:sz w:val="13"/>
                <w:szCs w:val="13"/>
                <w14:textFill>
                  <w14:solidFill>
                    <w14:schemeClr w14:val="tx1"/>
                  </w14:solidFill>
                </w14:textFill>
              </w:rPr>
              <w:instrText xml:space="preserve"> ADDIN EN.CITE.DATA </w:instrText>
            </w:r>
            <w:r>
              <w:rPr>
                <w:rFonts w:ascii="Times New Roman" w:hAnsi="Times New Roman" w:eastAsia="仿宋"/>
                <w:color w:val="000000" w:themeColor="text1"/>
                <w:kern w:val="0"/>
                <w:sz w:val="13"/>
                <w:szCs w:val="13"/>
                <w14:textFill>
                  <w14:solidFill>
                    <w14:schemeClr w14:val="tx1"/>
                  </w14:solidFill>
                </w14:textFill>
              </w:rPr>
              <w:fldChar w:fldCharType="end"/>
            </w:r>
            <w:r>
              <w:rPr>
                <w:rFonts w:ascii="Times New Roman" w:hAnsi="Times New Roman" w:eastAsia="仿宋"/>
                <w:color w:val="000000" w:themeColor="text1"/>
                <w:kern w:val="0"/>
                <w:sz w:val="13"/>
                <w:szCs w:val="13"/>
                <w14:textFill>
                  <w14:solidFill>
                    <w14:schemeClr w14:val="tx1"/>
                  </w14:solidFill>
                </w14:textFill>
              </w:rPr>
              <w:fldChar w:fldCharType="separate"/>
            </w:r>
            <w:r>
              <w:rPr>
                <w:rFonts w:ascii="Times New Roman" w:hAnsi="Times New Roman" w:eastAsia="仿宋"/>
                <w:color w:val="000000" w:themeColor="text1"/>
                <w:kern w:val="0"/>
                <w:sz w:val="13"/>
                <w:szCs w:val="13"/>
                <w14:textFill>
                  <w14:solidFill>
                    <w14:schemeClr w14:val="tx1"/>
                  </w14:solidFill>
                </w14:textFill>
              </w:rPr>
              <w:t>(</w:t>
            </w:r>
            <w:r>
              <w:fldChar w:fldCharType="begin"/>
            </w:r>
            <w:r>
              <w:instrText xml:space="preserve"> HYPERLINK \l "_ENREF_69" \o "Satpathy, 2019 #2680" </w:instrText>
            </w:r>
            <w:r>
              <w:fldChar w:fldCharType="separate"/>
            </w:r>
            <w:r>
              <w:rPr>
                <w:rFonts w:ascii="Times New Roman" w:hAnsi="Times New Roman" w:eastAsia="仿宋"/>
                <w:color w:val="000000" w:themeColor="text1"/>
                <w:kern w:val="0"/>
                <w:sz w:val="13"/>
                <w:szCs w:val="13"/>
                <w14:textFill>
                  <w14:solidFill>
                    <w14:schemeClr w14:val="tx1"/>
                  </w14:solidFill>
                </w14:textFill>
              </w:rPr>
              <w:t>Satpathy et al., 2019</w:t>
            </w:r>
            <w:r>
              <w:rPr>
                <w:rFonts w:ascii="Times New Roman" w:hAnsi="Times New Roman" w:eastAsia="仿宋"/>
                <w:color w:val="000000" w:themeColor="text1"/>
                <w:kern w:val="0"/>
                <w:sz w:val="13"/>
                <w:szCs w:val="13"/>
                <w14:textFill>
                  <w14:solidFill>
                    <w14:schemeClr w14:val="tx1"/>
                  </w14:solidFill>
                </w14:textFill>
              </w:rPr>
              <w:fldChar w:fldCharType="end"/>
            </w:r>
            <w:r>
              <w:rPr>
                <w:rFonts w:ascii="Times New Roman" w:hAnsi="Times New Roman" w:eastAsia="仿宋"/>
                <w:color w:val="000000" w:themeColor="text1"/>
                <w:kern w:val="0"/>
                <w:sz w:val="13"/>
                <w:szCs w:val="13"/>
                <w14:textFill>
                  <w14:solidFill>
                    <w14:schemeClr w14:val="tx1"/>
                  </w14:solidFill>
                </w14:textFill>
              </w:rPr>
              <w:t>)</w:t>
            </w:r>
            <w:r>
              <w:rPr>
                <w:rFonts w:ascii="Times New Roman" w:hAnsi="Times New Roman" w:eastAsia="仿宋"/>
                <w:color w:val="000000" w:themeColor="text1"/>
                <w:kern w:val="0"/>
                <w:sz w:val="13"/>
                <w:szCs w:val="13"/>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988"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 xml:space="preserve">APEC </w:t>
            </w:r>
          </w:p>
        </w:tc>
        <w:tc>
          <w:tcPr>
            <w:tcW w:w="708"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hint="eastAsia" w:ascii="Times New Roman" w:hAnsi="Times New Roman" w:eastAsia="仿宋"/>
                <w:color w:val="000000" w:themeColor="text1"/>
                <w:kern w:val="0"/>
                <w:sz w:val="13"/>
                <w:szCs w:val="13"/>
                <w:lang w:eastAsia="zh-CN"/>
                <w14:textFill>
                  <w14:solidFill>
                    <w14:schemeClr w14:val="tx1"/>
                  </w14:solidFill>
                </w14:textFill>
              </w:rPr>
              <w:t>Peak</w:t>
            </w:r>
          </w:p>
        </w:tc>
        <w:tc>
          <w:tcPr>
            <w:tcW w:w="1134"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Pre-defined peaks</w:t>
            </w:r>
          </w:p>
        </w:tc>
        <w:tc>
          <w:tcPr>
            <w:tcW w:w="851"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709"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708"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1134"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1276"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hint="eastAsia" w:ascii="Times New Roman" w:hAnsi="Times New Roman" w:eastAsia="仿宋"/>
                <w:color w:val="000000" w:themeColor="text1"/>
                <w:kern w:val="2"/>
                <w:sz w:val="13"/>
                <w:szCs w:val="13"/>
                <w:lang w:eastAsia="zh-CN"/>
                <w14:textFill>
                  <w14:solidFill>
                    <w14:schemeClr w14:val="tx1"/>
                  </w14:solidFill>
                </w14:textFill>
              </w:rPr>
              <w:t>Cell×a</w:t>
            </w:r>
            <w:r>
              <w:rPr>
                <w:rFonts w:ascii="Times New Roman" w:hAnsi="Times New Roman" w:eastAsia="仿宋"/>
                <w:color w:val="000000" w:themeColor="text1"/>
                <w:kern w:val="2"/>
                <w:sz w:val="13"/>
                <w:szCs w:val="13"/>
                <w:lang w:eastAsia="zh-CN"/>
                <w14:textFill>
                  <w14:solidFill>
                    <w14:schemeClr w14:val="tx1"/>
                  </w14:solidFill>
                </w14:textFill>
              </w:rPr>
              <w:t>ccesson</w:t>
            </w:r>
          </w:p>
        </w:tc>
        <w:tc>
          <w:tcPr>
            <w:tcW w:w="851" w:type="dxa"/>
            <w:vAlign w:val="center"/>
          </w:tcPr>
          <w:p>
            <w:pPr>
              <w:widowControl w:val="0"/>
              <w:jc w:val="center"/>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992"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Python</w:t>
            </w:r>
          </w:p>
        </w:tc>
        <w:tc>
          <w:tcPr>
            <w:tcW w:w="699"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0"/>
                <w:sz w:val="13"/>
                <w:szCs w:val="13"/>
                <w14:textFill>
                  <w14:solidFill>
                    <w14:schemeClr w14:val="tx1"/>
                  </w14:solidFill>
                </w14:textFill>
              </w:rPr>
              <w:fldChar w:fldCharType="begin">
                <w:fldData xml:space="preserve">PEVuZE5vdGU+PENpdGU+PEF1dGhvcj5MaTwvQXV0aG9yPjxZZWFyPjIwMjA8L1llYXI+PFJlY051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cGVyaW9kaWNhbD48cGFnZXM+MTE2PC9wYWdlcz48dm9sdW1lPjIxPC92b2x1bWU+PG51bWJlcj4x
PC9udW1iZXI+PGRhdGVzPjx5ZWFyPjIwMjA8L3llYXI+PHB1Yi1kYXRlcz48ZGF0ZT5NYXkgMTI8
L2RhdGU+PC9wdWItZGF0ZXM+PC9kYXRlcz48aXNibj4xNDc0LTc2MFggKEVsZWN0cm9uaWMpJiN4
RDsxNDc0LTc1OTYgKExpbmtpbmcpPC9pc2JuPjxhY2Nlc3Npb24tbnVtPjMyMzk4MDUxPC9hY2Nl
c3Npb24tbnVtPjx1cmxzPjxyZWxhdGVkLXVybHM+PHVybD5odHRwOi8vd3d3Lm5jYmkubmxtLm5p
aC5nb3YvcHVibWVkLzMyMzk4MDUxPC91cmw+PC9yZWxhdGVkLXVybHM+PC91cmxzPjxjdXN0b20y
PjcyMTg1Njg8L2N1c3RvbTI+PGVsZWN0cm9uaWMtcmVzb3VyY2UtbnVtPjEwLjExODYvczEzMDU5
LTAyMC0wMjAzNC15PC9lbGVjdHJvbmljLXJlc291cmNlLW51bT48L3JlY29yZD48L0NpdGU+PC9F
bmROb3RlPgBAAA==
</w:fldData>
              </w:fldChar>
            </w:r>
            <w:r>
              <w:rPr>
                <w:rFonts w:ascii="Times New Roman" w:hAnsi="Times New Roman" w:eastAsia="仿宋"/>
                <w:color w:val="000000" w:themeColor="text1"/>
                <w:kern w:val="0"/>
                <w:sz w:val="13"/>
                <w:szCs w:val="13"/>
                <w14:textFill>
                  <w14:solidFill>
                    <w14:schemeClr w14:val="tx1"/>
                  </w14:solidFill>
                </w14:textFill>
              </w:rPr>
              <w:instrText xml:space="preserve"> ADDIN EN.CITE </w:instrText>
            </w:r>
            <w:r>
              <w:rPr>
                <w:rFonts w:ascii="Times New Roman" w:hAnsi="Times New Roman" w:eastAsia="仿宋"/>
                <w:color w:val="000000" w:themeColor="text1"/>
                <w:kern w:val="0"/>
                <w:sz w:val="13"/>
                <w:szCs w:val="13"/>
                <w14:textFill>
                  <w14:solidFill>
                    <w14:schemeClr w14:val="tx1"/>
                  </w14:solidFill>
                </w14:textFill>
              </w:rPr>
              <w:fldChar w:fldCharType="begin">
                <w:fldData xml:space="preserve">PEVuZE5vdGU+PENpdGU+PEF1dGhvcj5MaTwvQXV0aG9yPjxZZWFyPjIwMjA8L1llYXI+PFJlY051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cGVyaW9kaWNhbD48cGFnZXM+MTE2PC9wYWdlcz48dm9sdW1lPjIxPC92b2x1bWU+PG51bWJlcj4x
PC9udW1iZXI+PGRhdGVzPjx5ZWFyPjIwMjA8L3llYXI+PHB1Yi1kYXRlcz48ZGF0ZT5NYXkgMTI8
L2RhdGU+PC9wdWItZGF0ZXM+PC9kYXRlcz48aXNibj4xNDc0LTc2MFggKEVsZWN0cm9uaWMpJiN4
RDsxNDc0LTc1OTYgKExpbmtpbmcpPC9pc2JuPjxhY2Nlc3Npb24tbnVtPjMyMzk4MDUxPC9hY2Nl
c3Npb24tbnVtPjx1cmxzPjxyZWxhdGVkLXVybHM+PHVybD5odHRwOi8vd3d3Lm5jYmkubmxtLm5p
aC5nb3YvcHVibWVkLzMyMzk4MDUxPC91cmw+PC9yZWxhdGVkLXVybHM+PC91cmxzPjxjdXN0b20y
PjcyMTg1Njg8L2N1c3RvbTI+PGVsZWN0cm9uaWMtcmVzb3VyY2UtbnVtPjEwLjExODYvczEzMDU5
LTAyMC0wMjAzNC15PC9lbGVjdHJvbmljLXJlc291cmNlLW51bT48L3JlY29yZD48L0NpdGU+PC9F
bmROb3RlPgBAAA==
</w:fldData>
              </w:fldChar>
            </w:r>
            <w:r>
              <w:rPr>
                <w:rFonts w:ascii="Times New Roman" w:hAnsi="Times New Roman" w:eastAsia="仿宋"/>
                <w:color w:val="000000" w:themeColor="text1"/>
                <w:kern w:val="0"/>
                <w:sz w:val="13"/>
                <w:szCs w:val="13"/>
                <w14:textFill>
                  <w14:solidFill>
                    <w14:schemeClr w14:val="tx1"/>
                  </w14:solidFill>
                </w14:textFill>
              </w:rPr>
              <w:instrText xml:space="preserve"> ADDIN EN.CITE.DATA </w:instrText>
            </w:r>
            <w:r>
              <w:rPr>
                <w:rFonts w:ascii="Times New Roman" w:hAnsi="Times New Roman" w:eastAsia="仿宋"/>
                <w:color w:val="000000" w:themeColor="text1"/>
                <w:kern w:val="0"/>
                <w:sz w:val="13"/>
                <w:szCs w:val="13"/>
                <w14:textFill>
                  <w14:solidFill>
                    <w14:schemeClr w14:val="tx1"/>
                  </w14:solidFill>
                </w14:textFill>
              </w:rPr>
              <w:fldChar w:fldCharType="end"/>
            </w:r>
            <w:r>
              <w:rPr>
                <w:rFonts w:ascii="Times New Roman" w:hAnsi="Times New Roman" w:eastAsia="仿宋"/>
                <w:color w:val="000000" w:themeColor="text1"/>
                <w:kern w:val="0"/>
                <w:sz w:val="13"/>
                <w:szCs w:val="13"/>
                <w14:textFill>
                  <w14:solidFill>
                    <w14:schemeClr w14:val="tx1"/>
                  </w14:solidFill>
                </w14:textFill>
              </w:rPr>
              <w:fldChar w:fldCharType="separate"/>
            </w:r>
            <w:r>
              <w:rPr>
                <w:rFonts w:ascii="Times New Roman" w:hAnsi="Times New Roman" w:eastAsia="仿宋"/>
                <w:color w:val="000000" w:themeColor="text1"/>
                <w:kern w:val="0"/>
                <w:sz w:val="13"/>
                <w:szCs w:val="13"/>
                <w14:textFill>
                  <w14:solidFill>
                    <w14:schemeClr w14:val="tx1"/>
                  </w14:solidFill>
                </w14:textFill>
              </w:rPr>
              <w:t>(</w:t>
            </w:r>
            <w:r>
              <w:fldChar w:fldCharType="begin"/>
            </w:r>
            <w:r>
              <w:instrText xml:space="preserve"> HYPERLINK \l "_ENREF_45" \o "Li, 2020 #2676" </w:instrText>
            </w:r>
            <w:r>
              <w:fldChar w:fldCharType="separate"/>
            </w:r>
            <w:r>
              <w:rPr>
                <w:rFonts w:ascii="Times New Roman" w:hAnsi="Times New Roman" w:eastAsia="仿宋"/>
                <w:color w:val="000000" w:themeColor="text1"/>
                <w:kern w:val="0"/>
                <w:sz w:val="13"/>
                <w:szCs w:val="13"/>
                <w14:textFill>
                  <w14:solidFill>
                    <w14:schemeClr w14:val="tx1"/>
                  </w14:solidFill>
                </w14:textFill>
              </w:rPr>
              <w:t>Li et al., 2020</w:t>
            </w:r>
            <w:r>
              <w:rPr>
                <w:rFonts w:ascii="Times New Roman" w:hAnsi="Times New Roman" w:eastAsia="仿宋"/>
                <w:color w:val="000000" w:themeColor="text1"/>
                <w:kern w:val="0"/>
                <w:sz w:val="13"/>
                <w:szCs w:val="13"/>
                <w14:textFill>
                  <w14:solidFill>
                    <w14:schemeClr w14:val="tx1"/>
                  </w14:solidFill>
                </w14:textFill>
              </w:rPr>
              <w:fldChar w:fldCharType="end"/>
            </w:r>
            <w:r>
              <w:rPr>
                <w:rFonts w:ascii="Times New Roman" w:hAnsi="Times New Roman" w:eastAsia="仿宋"/>
                <w:color w:val="000000" w:themeColor="text1"/>
                <w:kern w:val="0"/>
                <w:sz w:val="13"/>
                <w:szCs w:val="13"/>
                <w14:textFill>
                  <w14:solidFill>
                    <w14:schemeClr w14:val="tx1"/>
                  </w14:solidFill>
                </w14:textFill>
              </w:rPr>
              <w:t>)</w:t>
            </w:r>
            <w:r>
              <w:rPr>
                <w:rFonts w:ascii="Times New Roman" w:hAnsi="Times New Roman" w:eastAsia="仿宋"/>
                <w:color w:val="000000" w:themeColor="text1"/>
                <w:kern w:val="0"/>
                <w:sz w:val="13"/>
                <w:szCs w:val="13"/>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jc w:val="center"/>
        </w:trPr>
        <w:tc>
          <w:tcPr>
            <w:tcW w:w="988"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snapATAC</w:t>
            </w:r>
          </w:p>
        </w:tc>
        <w:tc>
          <w:tcPr>
            <w:tcW w:w="708" w:type="dxa"/>
            <w:vAlign w:val="center"/>
          </w:tcPr>
          <w:p>
            <w:pPr>
              <w:widowControl w:val="0"/>
              <w:rPr>
                <w:rFonts w:ascii="Times New Roman" w:hAnsi="Times New Roman" w:eastAsia="仿宋"/>
                <w:color w:val="000000" w:themeColor="text1"/>
                <w:kern w:val="0"/>
                <w:sz w:val="13"/>
                <w:szCs w:val="13"/>
                <w:lang w:eastAsia="zh-CN"/>
                <w14:textFill>
                  <w14:solidFill>
                    <w14:schemeClr w14:val="tx1"/>
                  </w14:solidFill>
                </w14:textFill>
              </w:rPr>
            </w:pPr>
            <w:r>
              <w:rPr>
                <w:rFonts w:hint="eastAsia" w:ascii="Times New Roman" w:hAnsi="Times New Roman" w:eastAsia="仿宋"/>
                <w:color w:val="000000" w:themeColor="text1"/>
                <w:kern w:val="0"/>
                <w:sz w:val="13"/>
                <w:szCs w:val="13"/>
                <w:lang w:eastAsia="zh-CN"/>
                <w14:textFill>
                  <w14:solidFill>
                    <w14:schemeClr w14:val="tx1"/>
                  </w14:solidFill>
                </w14:textFill>
              </w:rPr>
              <w:t>Bin</w:t>
            </w:r>
          </w:p>
        </w:tc>
        <w:tc>
          <w:tcPr>
            <w:tcW w:w="1134"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Uniform-sized bins</w:t>
            </w:r>
          </w:p>
        </w:tc>
        <w:tc>
          <w:tcPr>
            <w:tcW w:w="851"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p>
        </w:tc>
        <w:tc>
          <w:tcPr>
            <w:tcW w:w="709"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708"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1134"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1276" w:type="dxa"/>
            <w:noWrap/>
            <w:vAlign w:val="center"/>
          </w:tcPr>
          <w:p>
            <w:pPr>
              <w:widowControl w:val="0"/>
              <w:jc w:val="center"/>
              <w:rPr>
                <w:rFonts w:ascii="Times New Roman" w:hAnsi="Times New Roman" w:eastAsia="仿宋"/>
                <w:color w:val="000000" w:themeColor="text1"/>
                <w:kern w:val="2"/>
                <w:sz w:val="13"/>
                <w:szCs w:val="13"/>
                <w:lang w:eastAsia="zh-CN"/>
                <w14:textFill>
                  <w14:solidFill>
                    <w14:schemeClr w14:val="tx1"/>
                  </w14:solidFill>
                </w14:textFill>
              </w:rPr>
            </w:pPr>
            <w:r>
              <w:rPr>
                <w:rFonts w:hint="eastAsia" w:ascii="Times New Roman" w:hAnsi="Times New Roman" w:eastAsia="仿宋"/>
                <w:color w:val="000000" w:themeColor="text1"/>
                <w:kern w:val="2"/>
                <w:sz w:val="13"/>
                <w:szCs w:val="13"/>
                <w:lang w:eastAsia="zh-CN"/>
                <w14:textFill>
                  <w14:solidFill>
                    <w14:schemeClr w14:val="tx1"/>
                  </w14:solidFill>
                </w14:textFill>
              </w:rPr>
              <w:t>Cell×Cell</w:t>
            </w:r>
          </w:p>
          <w:p>
            <w:pPr>
              <w:widowControl w:val="0"/>
              <w:jc w:val="center"/>
              <w:rPr>
                <w:rFonts w:ascii="Times New Roman" w:hAnsi="Times New Roman" w:eastAsia="仿宋"/>
                <w:color w:val="000000" w:themeColor="text1"/>
                <w:kern w:val="2"/>
                <w:sz w:val="13"/>
                <w:szCs w:val="13"/>
                <w:lang w:eastAsia="zh-CN"/>
                <w14:textFill>
                  <w14:solidFill>
                    <w14:schemeClr w14:val="tx1"/>
                  </w14:solidFill>
                </w14:textFill>
              </w:rPr>
            </w:pPr>
            <w:r>
              <w:rPr>
                <w:rFonts w:ascii="Times New Roman" w:hAnsi="Times New Roman" w:eastAsia="仿宋"/>
                <w:color w:val="000000" w:themeColor="text1"/>
                <w:kern w:val="2"/>
                <w:sz w:val="13"/>
                <w:szCs w:val="13"/>
                <w:lang w:eastAsia="zh-CN"/>
                <w14:textFill>
                  <w14:solidFill>
                    <w14:schemeClr w14:val="tx1"/>
                  </w14:solidFill>
                </w14:textFill>
              </w:rPr>
              <w:t>(Jaccard similarity)</w:t>
            </w:r>
          </w:p>
        </w:tc>
        <w:tc>
          <w:tcPr>
            <w:tcW w:w="851" w:type="dxa"/>
            <w:vAlign w:val="center"/>
          </w:tcPr>
          <w:p>
            <w:pPr>
              <w:widowControl w:val="0"/>
              <w:jc w:val="center"/>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992"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R package</w:t>
            </w:r>
          </w:p>
        </w:tc>
        <w:tc>
          <w:tcPr>
            <w:tcW w:w="699"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0"/>
                <w:sz w:val="13"/>
                <w:szCs w:val="13"/>
                <w14:textFill>
                  <w14:solidFill>
                    <w14:schemeClr w14:val="tx1"/>
                  </w14:solidFill>
                </w14:textFill>
              </w:rPr>
              <w:t>(Fang et al.,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jc w:val="center"/>
        </w:trPr>
        <w:tc>
          <w:tcPr>
            <w:tcW w:w="988"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scART</w:t>
            </w:r>
          </w:p>
        </w:tc>
        <w:tc>
          <w:tcPr>
            <w:tcW w:w="708" w:type="dxa"/>
            <w:vAlign w:val="center"/>
          </w:tcPr>
          <w:p>
            <w:pPr>
              <w:widowControl w:val="0"/>
              <w:rPr>
                <w:rFonts w:ascii="Times New Roman" w:hAnsi="Times New Roman" w:eastAsia="仿宋"/>
                <w:color w:val="000000" w:themeColor="text1"/>
                <w:kern w:val="0"/>
                <w:sz w:val="13"/>
                <w:szCs w:val="13"/>
                <w:lang w:eastAsia="zh-CN"/>
                <w14:textFill>
                  <w14:solidFill>
                    <w14:schemeClr w14:val="tx1"/>
                  </w14:solidFill>
                </w14:textFill>
              </w:rPr>
            </w:pPr>
            <w:r>
              <w:rPr>
                <w:rFonts w:hint="eastAsia" w:ascii="Times New Roman" w:hAnsi="Times New Roman" w:eastAsia="仿宋"/>
                <w:color w:val="000000" w:themeColor="text1"/>
                <w:kern w:val="0"/>
                <w:sz w:val="13"/>
                <w:szCs w:val="13"/>
                <w:lang w:eastAsia="zh-CN"/>
                <w14:textFill>
                  <w14:solidFill>
                    <w14:schemeClr w14:val="tx1"/>
                  </w14:solidFill>
                </w14:textFill>
              </w:rPr>
              <w:t>Bin</w:t>
            </w:r>
          </w:p>
        </w:tc>
        <w:tc>
          <w:tcPr>
            <w:tcW w:w="1134"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Uniform-sized bins</w:t>
            </w:r>
          </w:p>
        </w:tc>
        <w:tc>
          <w:tcPr>
            <w:tcW w:w="851"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709"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708" w:type="dxa"/>
            <w:noWrap/>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1134" w:type="dxa"/>
            <w:vAlign w:val="center"/>
          </w:tcPr>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1276" w:type="dxa"/>
            <w:noWrap/>
            <w:vAlign w:val="center"/>
          </w:tcPr>
          <w:p>
            <w:pPr>
              <w:widowControl w:val="0"/>
              <w:jc w:val="center"/>
              <w:rPr>
                <w:rFonts w:ascii="Times New Roman" w:hAnsi="Times New Roman" w:eastAsia="仿宋"/>
                <w:color w:val="000000" w:themeColor="text1"/>
                <w:kern w:val="2"/>
                <w:sz w:val="13"/>
                <w:szCs w:val="13"/>
                <w:lang w:eastAsia="zh-CN"/>
                <w14:textFill>
                  <w14:solidFill>
                    <w14:schemeClr w14:val="tx1"/>
                  </w14:solidFill>
                </w14:textFill>
              </w:rPr>
            </w:pPr>
            <w:r>
              <w:rPr>
                <w:rFonts w:hint="eastAsia" w:ascii="Times New Roman" w:hAnsi="Times New Roman" w:eastAsia="仿宋"/>
                <w:color w:val="000000" w:themeColor="text1"/>
                <w:kern w:val="2"/>
                <w:sz w:val="13"/>
                <w:szCs w:val="13"/>
                <w:lang w:eastAsia="zh-CN"/>
                <w14:textFill>
                  <w14:solidFill>
                    <w14:schemeClr w14:val="tx1"/>
                  </w14:solidFill>
                </w14:textFill>
              </w:rPr>
              <w:t>Cell×Cell</w:t>
            </w:r>
          </w:p>
          <w:p>
            <w:pPr>
              <w:widowControl w:val="0"/>
              <w:jc w:val="center"/>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lang w:eastAsia="zh-CN"/>
                <w14:textFill>
                  <w14:solidFill>
                    <w14:schemeClr w14:val="tx1"/>
                  </w14:solidFill>
                </w14:textFill>
              </w:rPr>
              <w:t>(Cosine similarity)</w:t>
            </w:r>
          </w:p>
        </w:tc>
        <w:tc>
          <w:tcPr>
            <w:tcW w:w="851" w:type="dxa"/>
            <w:vAlign w:val="center"/>
          </w:tcPr>
          <w:p>
            <w:pPr>
              <w:widowControl w:val="0"/>
              <w:jc w:val="center"/>
              <w:rPr>
                <w:rFonts w:ascii="Times New Roman" w:hAnsi="Times New Roman" w:eastAsia="仿宋"/>
                <w:color w:val="000000" w:themeColor="text1"/>
                <w:kern w:val="0"/>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w:t>
            </w:r>
          </w:p>
        </w:tc>
        <w:tc>
          <w:tcPr>
            <w:tcW w:w="992" w:type="dxa"/>
            <w:noWrap/>
            <w:vAlign w:val="center"/>
          </w:tcPr>
          <w:p>
            <w:pPr>
              <w:widowControl w:val="0"/>
              <w:rPr>
                <w:rFonts w:ascii="Times New Roman" w:hAnsi="Times New Roman" w:eastAsia="仿宋"/>
                <w:color w:val="000000" w:themeColor="text1"/>
                <w:kern w:val="2"/>
                <w:sz w:val="13"/>
                <w:szCs w:val="13"/>
                <w14:textFill>
                  <w14:solidFill>
                    <w14:schemeClr w14:val="tx1"/>
                  </w14:solidFill>
                </w14:textFill>
              </w:rPr>
            </w:pPr>
            <w:r>
              <w:rPr>
                <w:rFonts w:ascii="Times New Roman" w:hAnsi="Times New Roman" w:eastAsia="仿宋"/>
                <w:color w:val="000000" w:themeColor="text1"/>
                <w:kern w:val="2"/>
                <w:sz w:val="13"/>
                <w:szCs w:val="13"/>
                <w14:textFill>
                  <w14:solidFill>
                    <w14:schemeClr w14:val="tx1"/>
                  </w14:solidFill>
                </w14:textFill>
              </w:rPr>
              <w:t>R package</w:t>
            </w:r>
          </w:p>
        </w:tc>
        <w:tc>
          <w:tcPr>
            <w:tcW w:w="699" w:type="dxa"/>
            <w:vAlign w:val="center"/>
          </w:tcPr>
          <w:p>
            <w:pPr>
              <w:widowControl w:val="0"/>
              <w:rPr>
                <w:rFonts w:ascii="Times New Roman" w:hAnsi="Times New Roman" w:eastAsia="仿宋"/>
                <w:color w:val="000000" w:themeColor="text1"/>
                <w:kern w:val="0"/>
                <w:sz w:val="13"/>
                <w:szCs w:val="13"/>
                <w14:textFill>
                  <w14:solidFill>
                    <w14:schemeClr w14:val="tx1"/>
                  </w14:solidFill>
                </w14:textFill>
              </w:rPr>
            </w:pPr>
          </w:p>
        </w:tc>
      </w:tr>
    </w:tbl>
    <w:p>
      <w:pPr>
        <w:spacing w:line="360" w:lineRule="auto"/>
        <w:jc w:val="both"/>
        <w:rPr>
          <w:rFonts w:ascii="Times New Roman" w:hAnsi="Times New Roman"/>
          <w:color w:val="000000" w:themeColor="text1"/>
          <w14:textFill>
            <w14:solidFill>
              <w14:schemeClr w14:val="tx1"/>
            </w14:solidFill>
          </w14:textFill>
        </w:rPr>
      </w:pPr>
    </w:p>
    <w:p>
      <w:pPr>
        <w:spacing w:line="360" w:lineRule="auto"/>
        <w:jc w:val="both"/>
        <w:rPr>
          <w:rFonts w:ascii="Times New Roman" w:hAnsi="Times New Roman"/>
          <w:b/>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Supplementary Table 1.  Comparison of current bioinformatics methods for analyzing single-cell ATAC-seq data. </w:t>
      </w:r>
      <w:r>
        <w:rPr>
          <w:rFonts w:ascii="Times New Roman" w:hAnsi="Times New Roman"/>
          <w:b/>
          <w:color w:val="000000" w:themeColor="text1"/>
          <w14:textFill>
            <w14:solidFill>
              <w14:schemeClr w14:val="tx1"/>
            </w14:solidFill>
          </w14:textFill>
        </w:rPr>
        <w:t>Define regions</w:t>
      </w:r>
      <w:r>
        <w:rPr>
          <w:rFonts w:ascii="Times New Roman" w:hAnsi="Times New Roman"/>
          <w:color w:val="000000" w:themeColor="text1"/>
          <w14:textFill>
            <w14:solidFill>
              <w14:schemeClr w14:val="tx1"/>
            </w14:solidFill>
          </w14:textFill>
        </w:rPr>
        <w:t xml:space="preserve"> indicates the strategy to define regions to count the sequencing reads of each method. Peak means the method defined regions based on peak calling from either a reference bulk ATAC-seq profile or an aggregated single-cell ATAC-seq profile. Bin means the method defined regions by the set of uniform-sized bins that segmented the whole genome.</w:t>
      </w:r>
      <w:r>
        <w:t xml:space="preserve"> </w:t>
      </w:r>
      <w:r>
        <w:rPr>
          <w:rFonts w:ascii="Times New Roman" w:hAnsi="Times New Roman"/>
          <w:b/>
          <w:color w:val="000000" w:themeColor="text1"/>
          <w14:textFill>
            <w14:solidFill>
              <w14:schemeClr w14:val="tx1"/>
            </w14:solidFill>
          </w14:textFill>
        </w:rPr>
        <w:t>Regions used</w:t>
      </w:r>
      <w:r>
        <w:rPr>
          <w:rFonts w:ascii="Times New Roman" w:hAnsi="Times New Roman"/>
          <w:color w:val="000000" w:themeColor="text1"/>
          <w14:textFill>
            <w14:solidFill>
              <w14:schemeClr w14:val="tx1"/>
            </w14:solidFill>
          </w14:textFill>
        </w:rPr>
        <w:t xml:space="preserve"> means the genomic regions that the method used for analysis. </w:t>
      </w:r>
      <w:r>
        <w:rPr>
          <w:rFonts w:ascii="Times New Roman" w:hAnsi="Times New Roman"/>
          <w:b/>
          <w:color w:val="000000" w:themeColor="text1"/>
          <w14:textFill>
            <w14:solidFill>
              <w14:schemeClr w14:val="tx1"/>
            </w14:solidFill>
          </w14:textFill>
        </w:rPr>
        <w:t>Imputation</w:t>
      </w:r>
      <w:r>
        <w:rPr>
          <w:rFonts w:ascii="Times New Roman" w:hAnsi="Times New Roman" w:eastAsiaTheme="minorEastAsia"/>
          <w:color w:val="000000" w:themeColor="text1"/>
          <w:lang w:eastAsia="zh-CN"/>
          <w14:textFill>
            <w14:solidFill>
              <w14:schemeClr w14:val="tx1"/>
            </w14:solidFill>
          </w14:textFill>
        </w:rPr>
        <w:t xml:space="preserve"> indicates that </w:t>
      </w:r>
      <w:r>
        <w:rPr>
          <w:rFonts w:ascii="Times New Roman" w:hAnsi="Times New Roman"/>
          <w:color w:val="000000" w:themeColor="text1"/>
          <w14:textFill>
            <w14:solidFill>
              <w14:schemeClr w14:val="tx1"/>
            </w14:solidFill>
          </w14:textFill>
        </w:rPr>
        <w:t xml:space="preserve">whether these methods replaced the missing values caused by dropouts. </w:t>
      </w:r>
      <w:r>
        <w:rPr>
          <w:rFonts w:ascii="Times New Roman" w:hAnsi="Times New Roman"/>
          <w:b/>
          <w:color w:val="000000" w:themeColor="text1"/>
          <w14:textFill>
            <w14:solidFill>
              <w14:schemeClr w14:val="tx1"/>
            </w14:solidFill>
          </w14:textFill>
        </w:rPr>
        <w:t xml:space="preserve">Binary </w:t>
      </w:r>
      <w:r>
        <w:rPr>
          <w:rFonts w:ascii="Times New Roman" w:hAnsi="Times New Roman" w:eastAsiaTheme="minorEastAsia"/>
          <w:color w:val="000000" w:themeColor="text1"/>
          <w:lang w:eastAsia="zh-CN"/>
          <w14:textFill>
            <w14:solidFill>
              <w14:schemeClr w14:val="tx1"/>
            </w14:solidFill>
          </w14:textFill>
        </w:rPr>
        <w:t xml:space="preserve">indicates that </w:t>
      </w:r>
      <w:r>
        <w:rPr>
          <w:rFonts w:ascii="Times New Roman" w:hAnsi="Times New Roman"/>
          <w:color w:val="000000" w:themeColor="text1"/>
          <w14:textFill>
            <w14:solidFill>
              <w14:schemeClr w14:val="tx1"/>
            </w14:solidFill>
          </w14:textFill>
        </w:rPr>
        <w:t xml:space="preserve">whether </w:t>
      </w:r>
      <w:r>
        <w:rPr>
          <w:rFonts w:ascii="Times New Roman" w:hAnsi="Times New Roman" w:eastAsiaTheme="minorEastAsia"/>
          <w:color w:val="000000" w:themeColor="text1"/>
          <w:lang w:eastAsia="zh-CN"/>
          <w14:textFill>
            <w14:solidFill>
              <w14:schemeClr w14:val="tx1"/>
            </w14:solidFill>
          </w14:textFill>
        </w:rPr>
        <w:t xml:space="preserve">represent count matrix as a binary accessibility matrix. </w:t>
      </w:r>
      <w:r>
        <w:rPr>
          <w:rFonts w:ascii="Times New Roman" w:hAnsi="Times New Roman"/>
          <w:b/>
          <w:color w:val="000000" w:themeColor="text1"/>
          <w14:textFill>
            <w14:solidFill>
              <w14:schemeClr w14:val="tx1"/>
            </w14:solidFill>
          </w14:textFill>
        </w:rPr>
        <w:t>Filtering</w:t>
      </w:r>
      <w:r>
        <w:rPr>
          <w:rFonts w:ascii="Times New Roman" w:hAnsi="Times New Roman"/>
          <w:color w:val="000000" w:themeColor="text1"/>
          <w14:textFill>
            <w14:solidFill>
              <w14:schemeClr w14:val="tx1"/>
            </w14:solidFill>
          </w14:textFill>
        </w:rPr>
        <w:t xml:space="preserve"> indicates that these methods selected high quality cells and regions for analysis. </w:t>
      </w:r>
      <w:r>
        <w:rPr>
          <w:rFonts w:ascii="Times New Roman" w:hAnsi="Times New Roman"/>
          <w:b/>
          <w:color w:val="000000" w:themeColor="text1"/>
          <w14:textFill>
            <w14:solidFill>
              <w14:schemeClr w14:val="tx1"/>
            </w14:solidFill>
          </w14:textFill>
        </w:rPr>
        <w:t>Transformation/Normalization</w:t>
      </w:r>
      <w:r>
        <w:rPr>
          <w:rFonts w:ascii="Times New Roman" w:hAnsi="Times New Roman"/>
          <w:color w:val="000000" w:themeColor="text1"/>
          <w14:textFill>
            <w14:solidFill>
              <w14:schemeClr w14:val="tx1"/>
            </w14:solidFill>
          </w14:textFill>
        </w:rPr>
        <w:t xml:space="preserve"> indicates that whether these methods transformed the raw accessibility matrix to a new representation. </w:t>
      </w:r>
      <w:r>
        <w:rPr>
          <w:rFonts w:ascii="Times New Roman" w:hAnsi="Times New Roman"/>
          <w:b/>
          <w:color w:val="000000" w:themeColor="text1"/>
          <w14:textFill>
            <w14:solidFill>
              <w14:schemeClr w14:val="tx1"/>
            </w14:solidFill>
          </w14:textFill>
        </w:rPr>
        <w:t>Matrix conversion</w:t>
      </w:r>
      <w:r>
        <w:rPr>
          <w:rFonts w:ascii="Times New Roman" w:hAnsi="Times New Roman"/>
          <w:color w:val="000000" w:themeColor="text1"/>
          <w14:textFill>
            <w14:solidFill>
              <w14:schemeClr w14:val="tx1"/>
            </w14:solidFill>
          </w14:textFill>
        </w:rPr>
        <w:t xml:space="preserve"> indicates that whether these methods convert the input Cell×Peak/Cell×Bin matrix into new matrix for dimensionality reduction.</w:t>
      </w:r>
      <w:r>
        <w:rPr>
          <w:rFonts w:ascii="Times New Roman" w:hAnsi="Times New Roman"/>
          <w:b/>
          <w:color w:val="000000" w:themeColor="text1"/>
          <w14:textFill>
            <w14:solidFill>
              <w14:schemeClr w14:val="tx1"/>
            </w14:solidFill>
          </w14:textFill>
        </w:rPr>
        <w:t xml:space="preserve"> Trajectory </w:t>
      </w:r>
      <w:r>
        <w:rPr>
          <w:rFonts w:ascii="Times New Roman" w:hAnsi="Times New Roman"/>
          <w:color w:val="000000" w:themeColor="text1"/>
          <w14:textFill>
            <w14:solidFill>
              <w14:schemeClr w14:val="tx1"/>
            </w14:solidFill>
          </w14:textFill>
        </w:rPr>
        <w:t>indicates that these methods can perform cellular trajectory.</w:t>
      </w:r>
    </w:p>
    <w:p>
      <w:pPr>
        <w:spacing w:line="360" w:lineRule="auto"/>
        <w:jc w:val="both"/>
        <w:rPr>
          <w:rFonts w:ascii="Times New Roman" w:hAnsi="Times New Roman"/>
          <w:color w:val="000000" w:themeColor="text1"/>
          <w14:textFill>
            <w14:solidFill>
              <w14:schemeClr w14:val="tx1"/>
            </w14:solidFill>
          </w14:textFill>
        </w:rPr>
      </w:pPr>
    </w:p>
    <w:sectPr>
      <w:headerReference r:id="rId6" w:type="default"/>
      <w:type w:val="continuous"/>
      <w:pgSz w:w="11906" w:h="16838"/>
      <w:pgMar w:top="1440" w:right="1080" w:bottom="1440" w:left="1080"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 w:date="2021-04-19T20:10:00Z" w:initials="">
    <w:p w14:paraId="6E9F2211">
      <w:pPr>
        <w:pStyle w:val="7"/>
        <w:rPr>
          <w:rFonts w:eastAsiaTheme="minorEastAsia"/>
          <w:lang w:eastAsia="zh-CN"/>
        </w:rPr>
      </w:pPr>
      <w:r>
        <w:rPr>
          <w:rFonts w:hint="eastAsia" w:eastAsiaTheme="minorEastAsia"/>
          <w:lang w:eastAsia="zh-CN"/>
        </w:rPr>
        <w:t>表格添加了</w:t>
      </w:r>
      <w:r>
        <w:rPr>
          <w:rFonts w:eastAsiaTheme="minorEastAsia"/>
          <w:lang w:eastAsia="zh-CN"/>
        </w:rPr>
        <w:t>一列</w:t>
      </w:r>
      <w:r>
        <w:rPr>
          <w:rFonts w:hint="eastAsia" w:eastAsiaTheme="minorEastAsia"/>
          <w:lang w:eastAsia="zh-CN"/>
        </w:rPr>
        <w:t>：</w:t>
      </w:r>
      <w:r>
        <w:rPr>
          <w:rFonts w:eastAsia="仿宋"/>
          <w:color w:val="FFFFFF" w:themeColor="background1"/>
          <w:sz w:val="13"/>
          <w:szCs w:val="13"/>
          <w14:textFill>
            <w14:solidFill>
              <w14:schemeClr w14:val="bg1"/>
            </w14:solidFill>
          </w14:textFill>
        </w:rPr>
        <w:t>Matrix conversion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E9F22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roman"/>
    <w:pitch w:val="default"/>
    <w:sig w:usb0="00000000" w:usb1="00000000" w:usb2="00000009" w:usb3="00000000" w:csb0="000001FF" w:csb1="00000000"/>
  </w:font>
  <w:font w:name="MS Mincho">
    <w:altName w:val="Yu Gothic UI"/>
    <w:panose1 w:val="02020609040205080304"/>
    <w:charset w:val="80"/>
    <w:family w:val="modern"/>
    <w:pitch w:val="default"/>
    <w:sig w:usb0="00000000" w:usb1="00000000" w:usb2="00000012" w:usb3="00000000" w:csb0="0002009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Lucida Grande">
    <w:altName w:val="Courier New"/>
    <w:panose1 w:val="00000000000000000000"/>
    <w:charset w:val="00"/>
    <w:family w:val="auto"/>
    <w:pitch w:val="default"/>
    <w:sig w:usb0="00000000" w:usb1="00000000" w:usb2="00000000" w:usb3="00000000" w:csb0="000001B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val="en-US"/>
      </w:rPr>
      <w:t>Guo</w:t>
    </w:r>
    <w:r>
      <w:t xml:space="preserve"> et al.                    </w:t>
    </w:r>
  </w:p>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val="en-US"/>
      </w:rPr>
      <w:t>Guo</w:t>
    </w:r>
    <w:r>
      <w:t xml:space="preserve"> et al.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
    <w15:presenceInfo w15:providerId="None" w15:userId="admi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documentProtection w:enforcement="0"/>
  <w:defaultTabStop w:val="720"/>
  <w:doNotHyphenateCaps/>
  <w:drawingGridHorizontalSpacing w:val="120"/>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rxe92d06xwwd9ew9t8pvz2450x29xafpdvd&quot;&gt;我的EndNote库&lt;record-ids&gt;&lt;item&gt;934&lt;/item&gt;&lt;item&gt;936&lt;/item&gt;&lt;item&gt;1160&lt;/item&gt;&lt;item&gt;2434&lt;/item&gt;&lt;item&gt;2453&lt;/item&gt;&lt;item&gt;2492&lt;/item&gt;&lt;item&gt;2497&lt;/item&gt;&lt;item&gt;2499&lt;/item&gt;&lt;item&gt;2500&lt;/item&gt;&lt;item&gt;2501&lt;/item&gt;&lt;item&gt;2502&lt;/item&gt;&lt;item&gt;2503&lt;/item&gt;&lt;item&gt;2526&lt;/item&gt;&lt;item&gt;2527&lt;/item&gt;&lt;item&gt;2528&lt;/item&gt;&lt;item&gt;2537&lt;/item&gt;&lt;item&gt;2567&lt;/item&gt;&lt;item&gt;2568&lt;/item&gt;&lt;item&gt;2569&lt;/item&gt;&lt;item&gt;2576&lt;/item&gt;&lt;item&gt;2578&lt;/item&gt;&lt;item&gt;2579&lt;/item&gt;&lt;item&gt;2580&lt;/item&gt;&lt;item&gt;2581&lt;/item&gt;&lt;item&gt;2582&lt;/item&gt;&lt;item&gt;2583&lt;/item&gt;&lt;item&gt;2584&lt;/item&gt;&lt;item&gt;2585&lt;/item&gt;&lt;item&gt;2586&lt;/item&gt;&lt;item&gt;2587&lt;/item&gt;&lt;item&gt;2592&lt;/item&gt;&lt;item&gt;2595&lt;/item&gt;&lt;item&gt;2597&lt;/item&gt;&lt;item&gt;2598&lt;/item&gt;&lt;item&gt;2599&lt;/item&gt;&lt;item&gt;2600&lt;/item&gt;&lt;item&gt;2603&lt;/item&gt;&lt;item&gt;2606&lt;/item&gt;&lt;item&gt;2607&lt;/item&gt;&lt;item&gt;2646&lt;/item&gt;&lt;item&gt;2648&lt;/item&gt;&lt;item&gt;2650&lt;/item&gt;&lt;item&gt;2651&lt;/item&gt;&lt;item&gt;2655&lt;/item&gt;&lt;item&gt;2661&lt;/item&gt;&lt;item&gt;2672&lt;/item&gt;&lt;item&gt;2676&lt;/item&gt;&lt;item&gt;2677&lt;/item&gt;&lt;item&gt;2678&lt;/item&gt;&lt;item&gt;2679&lt;/item&gt;&lt;item&gt;2680&lt;/item&gt;&lt;item&gt;2681&lt;/item&gt;&lt;item&gt;2682&lt;/item&gt;&lt;item&gt;2810&lt;/item&gt;&lt;item&gt;2827&lt;/item&gt;&lt;item&gt;2828&lt;/item&gt;&lt;item&gt;2862&lt;/item&gt;&lt;item&gt;2868&lt;/item&gt;&lt;item&gt;2873&lt;/item&gt;&lt;item&gt;2874&lt;/item&gt;&lt;item&gt;2876&lt;/item&gt;&lt;item&gt;2878&lt;/item&gt;&lt;item&gt;2887&lt;/item&gt;&lt;item&gt;2891&lt;/item&gt;&lt;item&gt;2894&lt;/item&gt;&lt;item&gt;2895&lt;/item&gt;&lt;item&gt;2896&lt;/item&gt;&lt;item&gt;2898&lt;/item&gt;&lt;item&gt;2900&lt;/item&gt;&lt;item&gt;2901&lt;/item&gt;&lt;item&gt;2913&lt;/item&gt;&lt;item&gt;2920&lt;/item&gt;&lt;item&gt;3022&lt;/item&gt;&lt;/record-ids&gt;&lt;/item&gt;&lt;/Libraries&gt;"/>
    <w:docVar w:name="EN_Lib_Name_List_Name" w:val="&lt;"/>
    <w:docVar w:name="EN_Main_Body_Style_Name" w:val="橄槮ᢨԭЮ찔櫁Ę̀᷀ꯐʣ賐̨᷀˅рḀ鑤栒"/>
  </w:docVars>
  <w:rsids>
    <w:rsidRoot w:val="0035400D"/>
    <w:rsid w:val="0000287A"/>
    <w:rsid w:val="0000344E"/>
    <w:rsid w:val="000046DB"/>
    <w:rsid w:val="00005258"/>
    <w:rsid w:val="00005B31"/>
    <w:rsid w:val="00006F44"/>
    <w:rsid w:val="000072F9"/>
    <w:rsid w:val="0000734F"/>
    <w:rsid w:val="000076BC"/>
    <w:rsid w:val="00007911"/>
    <w:rsid w:val="000079E3"/>
    <w:rsid w:val="00007C6A"/>
    <w:rsid w:val="000104B8"/>
    <w:rsid w:val="00010DAA"/>
    <w:rsid w:val="00010F7D"/>
    <w:rsid w:val="0001222E"/>
    <w:rsid w:val="00013238"/>
    <w:rsid w:val="00013600"/>
    <w:rsid w:val="00015347"/>
    <w:rsid w:val="00015E9D"/>
    <w:rsid w:val="000173CA"/>
    <w:rsid w:val="000175C1"/>
    <w:rsid w:val="00017DCE"/>
    <w:rsid w:val="00017F6A"/>
    <w:rsid w:val="00017F6B"/>
    <w:rsid w:val="0002098A"/>
    <w:rsid w:val="00022382"/>
    <w:rsid w:val="0002239C"/>
    <w:rsid w:val="00023018"/>
    <w:rsid w:val="00023BEF"/>
    <w:rsid w:val="000243E4"/>
    <w:rsid w:val="000253E8"/>
    <w:rsid w:val="000267A4"/>
    <w:rsid w:val="00027013"/>
    <w:rsid w:val="000271F4"/>
    <w:rsid w:val="000300F6"/>
    <w:rsid w:val="00030607"/>
    <w:rsid w:val="0003135B"/>
    <w:rsid w:val="000314F2"/>
    <w:rsid w:val="00031E49"/>
    <w:rsid w:val="0003267D"/>
    <w:rsid w:val="00032CC4"/>
    <w:rsid w:val="0003386A"/>
    <w:rsid w:val="00033998"/>
    <w:rsid w:val="000354B2"/>
    <w:rsid w:val="000376A0"/>
    <w:rsid w:val="00037F3B"/>
    <w:rsid w:val="00037F9E"/>
    <w:rsid w:val="0004053D"/>
    <w:rsid w:val="000405A8"/>
    <w:rsid w:val="00040A9F"/>
    <w:rsid w:val="0004291E"/>
    <w:rsid w:val="00042D7E"/>
    <w:rsid w:val="0004359D"/>
    <w:rsid w:val="0004557E"/>
    <w:rsid w:val="00045DF7"/>
    <w:rsid w:val="00046154"/>
    <w:rsid w:val="0004627C"/>
    <w:rsid w:val="00047959"/>
    <w:rsid w:val="00050724"/>
    <w:rsid w:val="000508D8"/>
    <w:rsid w:val="00050D28"/>
    <w:rsid w:val="00050DD3"/>
    <w:rsid w:val="00050F60"/>
    <w:rsid w:val="00051E3C"/>
    <w:rsid w:val="00052CD8"/>
    <w:rsid w:val="000532B8"/>
    <w:rsid w:val="0005332F"/>
    <w:rsid w:val="00053619"/>
    <w:rsid w:val="00053BB2"/>
    <w:rsid w:val="0005451D"/>
    <w:rsid w:val="00054AD9"/>
    <w:rsid w:val="00055275"/>
    <w:rsid w:val="00055441"/>
    <w:rsid w:val="00055E14"/>
    <w:rsid w:val="00056763"/>
    <w:rsid w:val="00057743"/>
    <w:rsid w:val="00060866"/>
    <w:rsid w:val="00060D06"/>
    <w:rsid w:val="00060E23"/>
    <w:rsid w:val="00062336"/>
    <w:rsid w:val="0006383D"/>
    <w:rsid w:val="00063FE3"/>
    <w:rsid w:val="0006451D"/>
    <w:rsid w:val="00064A1B"/>
    <w:rsid w:val="00065313"/>
    <w:rsid w:val="00065CC2"/>
    <w:rsid w:val="0006637B"/>
    <w:rsid w:val="00066959"/>
    <w:rsid w:val="0006788E"/>
    <w:rsid w:val="0006793F"/>
    <w:rsid w:val="00067DC3"/>
    <w:rsid w:val="000703EF"/>
    <w:rsid w:val="00070D5E"/>
    <w:rsid w:val="000712F6"/>
    <w:rsid w:val="0007134A"/>
    <w:rsid w:val="00071642"/>
    <w:rsid w:val="00072563"/>
    <w:rsid w:val="00072E78"/>
    <w:rsid w:val="000734B2"/>
    <w:rsid w:val="00074BE9"/>
    <w:rsid w:val="00076394"/>
    <w:rsid w:val="0007728A"/>
    <w:rsid w:val="000774F5"/>
    <w:rsid w:val="00081505"/>
    <w:rsid w:val="00081A65"/>
    <w:rsid w:val="000824A1"/>
    <w:rsid w:val="000828D4"/>
    <w:rsid w:val="00082A7C"/>
    <w:rsid w:val="000830CA"/>
    <w:rsid w:val="00083329"/>
    <w:rsid w:val="00084D3B"/>
    <w:rsid w:val="0008538B"/>
    <w:rsid w:val="0008538C"/>
    <w:rsid w:val="000855AE"/>
    <w:rsid w:val="00085767"/>
    <w:rsid w:val="00085B3F"/>
    <w:rsid w:val="00086C3F"/>
    <w:rsid w:val="00086E2B"/>
    <w:rsid w:val="000874A9"/>
    <w:rsid w:val="00087638"/>
    <w:rsid w:val="0009044C"/>
    <w:rsid w:val="00090692"/>
    <w:rsid w:val="00090C22"/>
    <w:rsid w:val="00091DCF"/>
    <w:rsid w:val="00091F3B"/>
    <w:rsid w:val="0009206B"/>
    <w:rsid w:val="00092AFE"/>
    <w:rsid w:val="00094CCD"/>
    <w:rsid w:val="0009533B"/>
    <w:rsid w:val="00095B22"/>
    <w:rsid w:val="00096078"/>
    <w:rsid w:val="00096AF2"/>
    <w:rsid w:val="000972AA"/>
    <w:rsid w:val="00097CD1"/>
    <w:rsid w:val="000A0024"/>
    <w:rsid w:val="000A00CE"/>
    <w:rsid w:val="000A00D9"/>
    <w:rsid w:val="000A06AB"/>
    <w:rsid w:val="000A128B"/>
    <w:rsid w:val="000A1B1D"/>
    <w:rsid w:val="000A276B"/>
    <w:rsid w:val="000A281D"/>
    <w:rsid w:val="000A2836"/>
    <w:rsid w:val="000A34BA"/>
    <w:rsid w:val="000A3702"/>
    <w:rsid w:val="000A3E02"/>
    <w:rsid w:val="000A5C2A"/>
    <w:rsid w:val="000A5DA7"/>
    <w:rsid w:val="000A77F1"/>
    <w:rsid w:val="000B011B"/>
    <w:rsid w:val="000B0755"/>
    <w:rsid w:val="000B15B6"/>
    <w:rsid w:val="000B35E0"/>
    <w:rsid w:val="000B35F0"/>
    <w:rsid w:val="000B3A2E"/>
    <w:rsid w:val="000B3DF2"/>
    <w:rsid w:val="000B465E"/>
    <w:rsid w:val="000B5D0E"/>
    <w:rsid w:val="000B5DF8"/>
    <w:rsid w:val="000B6253"/>
    <w:rsid w:val="000C012C"/>
    <w:rsid w:val="000C08C5"/>
    <w:rsid w:val="000C0D03"/>
    <w:rsid w:val="000C0F6E"/>
    <w:rsid w:val="000C2C5C"/>
    <w:rsid w:val="000C315D"/>
    <w:rsid w:val="000C3630"/>
    <w:rsid w:val="000C3B08"/>
    <w:rsid w:val="000C4E17"/>
    <w:rsid w:val="000C51D0"/>
    <w:rsid w:val="000C5415"/>
    <w:rsid w:val="000C5703"/>
    <w:rsid w:val="000C5994"/>
    <w:rsid w:val="000C64BA"/>
    <w:rsid w:val="000C748F"/>
    <w:rsid w:val="000C760D"/>
    <w:rsid w:val="000C7B57"/>
    <w:rsid w:val="000D0417"/>
    <w:rsid w:val="000D0FCE"/>
    <w:rsid w:val="000D1366"/>
    <w:rsid w:val="000D1A48"/>
    <w:rsid w:val="000D251A"/>
    <w:rsid w:val="000D2D40"/>
    <w:rsid w:val="000D2D48"/>
    <w:rsid w:val="000D4588"/>
    <w:rsid w:val="000D463B"/>
    <w:rsid w:val="000D6D49"/>
    <w:rsid w:val="000E0BD6"/>
    <w:rsid w:val="000E0D27"/>
    <w:rsid w:val="000E0DE1"/>
    <w:rsid w:val="000E0EAB"/>
    <w:rsid w:val="000E196A"/>
    <w:rsid w:val="000E1E61"/>
    <w:rsid w:val="000E3EE7"/>
    <w:rsid w:val="000E4390"/>
    <w:rsid w:val="000E4BED"/>
    <w:rsid w:val="000E4DF3"/>
    <w:rsid w:val="000E5554"/>
    <w:rsid w:val="000E5604"/>
    <w:rsid w:val="000E64F5"/>
    <w:rsid w:val="000E69E0"/>
    <w:rsid w:val="000E6B9E"/>
    <w:rsid w:val="000E6E81"/>
    <w:rsid w:val="000E7597"/>
    <w:rsid w:val="000F055D"/>
    <w:rsid w:val="000F13C8"/>
    <w:rsid w:val="000F1856"/>
    <w:rsid w:val="000F1AF3"/>
    <w:rsid w:val="000F2E54"/>
    <w:rsid w:val="000F35CC"/>
    <w:rsid w:val="000F376A"/>
    <w:rsid w:val="000F386F"/>
    <w:rsid w:val="000F3D8E"/>
    <w:rsid w:val="000F3E6A"/>
    <w:rsid w:val="000F50A9"/>
    <w:rsid w:val="000F5A3A"/>
    <w:rsid w:val="000F6519"/>
    <w:rsid w:val="000F75FB"/>
    <w:rsid w:val="00100325"/>
    <w:rsid w:val="00100E83"/>
    <w:rsid w:val="001024F9"/>
    <w:rsid w:val="0010254C"/>
    <w:rsid w:val="00102AEF"/>
    <w:rsid w:val="0010330F"/>
    <w:rsid w:val="0010341A"/>
    <w:rsid w:val="00105324"/>
    <w:rsid w:val="00105CFC"/>
    <w:rsid w:val="00106607"/>
    <w:rsid w:val="0010736D"/>
    <w:rsid w:val="0011008A"/>
    <w:rsid w:val="00110521"/>
    <w:rsid w:val="00110952"/>
    <w:rsid w:val="00110A28"/>
    <w:rsid w:val="00110AA6"/>
    <w:rsid w:val="00111FCE"/>
    <w:rsid w:val="001141FC"/>
    <w:rsid w:val="00114318"/>
    <w:rsid w:val="001144F4"/>
    <w:rsid w:val="00114E18"/>
    <w:rsid w:val="00117536"/>
    <w:rsid w:val="0012078B"/>
    <w:rsid w:val="00120CFD"/>
    <w:rsid w:val="00121139"/>
    <w:rsid w:val="00122AFB"/>
    <w:rsid w:val="00123651"/>
    <w:rsid w:val="001243BE"/>
    <w:rsid w:val="00124EAF"/>
    <w:rsid w:val="001254CC"/>
    <w:rsid w:val="0012580B"/>
    <w:rsid w:val="00125DAF"/>
    <w:rsid w:val="00126892"/>
    <w:rsid w:val="00126F93"/>
    <w:rsid w:val="00130B75"/>
    <w:rsid w:val="00130C86"/>
    <w:rsid w:val="00130E1C"/>
    <w:rsid w:val="00130FE6"/>
    <w:rsid w:val="0013112A"/>
    <w:rsid w:val="00131BA3"/>
    <w:rsid w:val="00131F7E"/>
    <w:rsid w:val="0013245B"/>
    <w:rsid w:val="001327B6"/>
    <w:rsid w:val="00132938"/>
    <w:rsid w:val="0013294E"/>
    <w:rsid w:val="00132980"/>
    <w:rsid w:val="001338DB"/>
    <w:rsid w:val="00133BAD"/>
    <w:rsid w:val="00133E0D"/>
    <w:rsid w:val="00134722"/>
    <w:rsid w:val="00135526"/>
    <w:rsid w:val="001355C2"/>
    <w:rsid w:val="0013674C"/>
    <w:rsid w:val="00136953"/>
    <w:rsid w:val="00136A9B"/>
    <w:rsid w:val="001372D5"/>
    <w:rsid w:val="001378B4"/>
    <w:rsid w:val="00137F73"/>
    <w:rsid w:val="00140C4A"/>
    <w:rsid w:val="00140F2E"/>
    <w:rsid w:val="001415B0"/>
    <w:rsid w:val="00141673"/>
    <w:rsid w:val="00142D27"/>
    <w:rsid w:val="0014335F"/>
    <w:rsid w:val="001434F2"/>
    <w:rsid w:val="001436D9"/>
    <w:rsid w:val="00143855"/>
    <w:rsid w:val="00143EB8"/>
    <w:rsid w:val="00144089"/>
    <w:rsid w:val="00144164"/>
    <w:rsid w:val="001441A5"/>
    <w:rsid w:val="00145741"/>
    <w:rsid w:val="0014581C"/>
    <w:rsid w:val="00145969"/>
    <w:rsid w:val="001466EA"/>
    <w:rsid w:val="00147351"/>
    <w:rsid w:val="00151364"/>
    <w:rsid w:val="00151F1E"/>
    <w:rsid w:val="00152B14"/>
    <w:rsid w:val="00152ED5"/>
    <w:rsid w:val="00153789"/>
    <w:rsid w:val="00153E74"/>
    <w:rsid w:val="0015436E"/>
    <w:rsid w:val="00154CF8"/>
    <w:rsid w:val="00154E00"/>
    <w:rsid w:val="001552E6"/>
    <w:rsid w:val="001556A5"/>
    <w:rsid w:val="00155A43"/>
    <w:rsid w:val="00155C4A"/>
    <w:rsid w:val="00156657"/>
    <w:rsid w:val="0015779E"/>
    <w:rsid w:val="00157833"/>
    <w:rsid w:val="00161ABE"/>
    <w:rsid w:val="00161BF2"/>
    <w:rsid w:val="00161F53"/>
    <w:rsid w:val="00162F68"/>
    <w:rsid w:val="001647C5"/>
    <w:rsid w:val="00166CDE"/>
    <w:rsid w:val="00170609"/>
    <w:rsid w:val="00170A50"/>
    <w:rsid w:val="0017221B"/>
    <w:rsid w:val="00172E23"/>
    <w:rsid w:val="00173762"/>
    <w:rsid w:val="001744E4"/>
    <w:rsid w:val="00174AE8"/>
    <w:rsid w:val="001774DD"/>
    <w:rsid w:val="001812C3"/>
    <w:rsid w:val="00181FEB"/>
    <w:rsid w:val="00183128"/>
    <w:rsid w:val="00183C7B"/>
    <w:rsid w:val="00183D68"/>
    <w:rsid w:val="00184ED8"/>
    <w:rsid w:val="00185CA6"/>
    <w:rsid w:val="001905D7"/>
    <w:rsid w:val="00190769"/>
    <w:rsid w:val="00191006"/>
    <w:rsid w:val="001910C8"/>
    <w:rsid w:val="00191B85"/>
    <w:rsid w:val="00193884"/>
    <w:rsid w:val="00193F16"/>
    <w:rsid w:val="00194984"/>
    <w:rsid w:val="00196599"/>
    <w:rsid w:val="00196C49"/>
    <w:rsid w:val="00196EBB"/>
    <w:rsid w:val="001974A3"/>
    <w:rsid w:val="001A0DCF"/>
    <w:rsid w:val="001A0F99"/>
    <w:rsid w:val="001A14E7"/>
    <w:rsid w:val="001A1C47"/>
    <w:rsid w:val="001A1D4A"/>
    <w:rsid w:val="001A2411"/>
    <w:rsid w:val="001A2B6F"/>
    <w:rsid w:val="001A2C40"/>
    <w:rsid w:val="001A34CE"/>
    <w:rsid w:val="001A4017"/>
    <w:rsid w:val="001A455A"/>
    <w:rsid w:val="001A4EBD"/>
    <w:rsid w:val="001A52CD"/>
    <w:rsid w:val="001B05EA"/>
    <w:rsid w:val="001B0980"/>
    <w:rsid w:val="001B10B1"/>
    <w:rsid w:val="001B10EC"/>
    <w:rsid w:val="001B1880"/>
    <w:rsid w:val="001B1F8D"/>
    <w:rsid w:val="001B28D5"/>
    <w:rsid w:val="001B4F37"/>
    <w:rsid w:val="001B5ADF"/>
    <w:rsid w:val="001B6643"/>
    <w:rsid w:val="001B71C3"/>
    <w:rsid w:val="001B7835"/>
    <w:rsid w:val="001B7D1C"/>
    <w:rsid w:val="001C00C3"/>
    <w:rsid w:val="001C12AA"/>
    <w:rsid w:val="001C1D06"/>
    <w:rsid w:val="001C2250"/>
    <w:rsid w:val="001C3140"/>
    <w:rsid w:val="001C3628"/>
    <w:rsid w:val="001C3EE6"/>
    <w:rsid w:val="001C4980"/>
    <w:rsid w:val="001C508E"/>
    <w:rsid w:val="001C68C2"/>
    <w:rsid w:val="001C7E15"/>
    <w:rsid w:val="001C7EBE"/>
    <w:rsid w:val="001C7FD2"/>
    <w:rsid w:val="001D01E1"/>
    <w:rsid w:val="001D101C"/>
    <w:rsid w:val="001D1C95"/>
    <w:rsid w:val="001D1E0C"/>
    <w:rsid w:val="001D2C2F"/>
    <w:rsid w:val="001D478F"/>
    <w:rsid w:val="001D49A6"/>
    <w:rsid w:val="001D4ED7"/>
    <w:rsid w:val="001D52E8"/>
    <w:rsid w:val="001D6A06"/>
    <w:rsid w:val="001D7BF2"/>
    <w:rsid w:val="001D7F5E"/>
    <w:rsid w:val="001E05B6"/>
    <w:rsid w:val="001E09AC"/>
    <w:rsid w:val="001E103C"/>
    <w:rsid w:val="001E2394"/>
    <w:rsid w:val="001E2498"/>
    <w:rsid w:val="001E421C"/>
    <w:rsid w:val="001E4E35"/>
    <w:rsid w:val="001E5965"/>
    <w:rsid w:val="001E61BB"/>
    <w:rsid w:val="001E679D"/>
    <w:rsid w:val="001E7F91"/>
    <w:rsid w:val="001F126C"/>
    <w:rsid w:val="001F1846"/>
    <w:rsid w:val="001F1E1B"/>
    <w:rsid w:val="001F2105"/>
    <w:rsid w:val="001F37F1"/>
    <w:rsid w:val="001F469D"/>
    <w:rsid w:val="001F5323"/>
    <w:rsid w:val="001F60B8"/>
    <w:rsid w:val="001F6684"/>
    <w:rsid w:val="001F670D"/>
    <w:rsid w:val="002001DF"/>
    <w:rsid w:val="0020050B"/>
    <w:rsid w:val="00200A0A"/>
    <w:rsid w:val="00200D1D"/>
    <w:rsid w:val="002032DC"/>
    <w:rsid w:val="00203B0C"/>
    <w:rsid w:val="00203B29"/>
    <w:rsid w:val="00204D57"/>
    <w:rsid w:val="00205B7E"/>
    <w:rsid w:val="00206009"/>
    <w:rsid w:val="00206994"/>
    <w:rsid w:val="00207132"/>
    <w:rsid w:val="0020769F"/>
    <w:rsid w:val="00207B0C"/>
    <w:rsid w:val="00207C8B"/>
    <w:rsid w:val="0021111A"/>
    <w:rsid w:val="002112D8"/>
    <w:rsid w:val="0021160E"/>
    <w:rsid w:val="00212759"/>
    <w:rsid w:val="002132E4"/>
    <w:rsid w:val="002136A6"/>
    <w:rsid w:val="00213F96"/>
    <w:rsid w:val="00214B2B"/>
    <w:rsid w:val="00214CA0"/>
    <w:rsid w:val="00215C3D"/>
    <w:rsid w:val="00216447"/>
    <w:rsid w:val="002164AF"/>
    <w:rsid w:val="00216E14"/>
    <w:rsid w:val="00217430"/>
    <w:rsid w:val="00217730"/>
    <w:rsid w:val="0021792C"/>
    <w:rsid w:val="002179B3"/>
    <w:rsid w:val="00217D23"/>
    <w:rsid w:val="002210AB"/>
    <w:rsid w:val="00221B0A"/>
    <w:rsid w:val="002226A1"/>
    <w:rsid w:val="00222BF4"/>
    <w:rsid w:val="00223170"/>
    <w:rsid w:val="00224F68"/>
    <w:rsid w:val="002250B1"/>
    <w:rsid w:val="00225A9F"/>
    <w:rsid w:val="00225D72"/>
    <w:rsid w:val="002264D0"/>
    <w:rsid w:val="002264E5"/>
    <w:rsid w:val="00230595"/>
    <w:rsid w:val="00230A6B"/>
    <w:rsid w:val="0023124B"/>
    <w:rsid w:val="00232192"/>
    <w:rsid w:val="0023228E"/>
    <w:rsid w:val="00232B37"/>
    <w:rsid w:val="0023308C"/>
    <w:rsid w:val="00234637"/>
    <w:rsid w:val="0023547D"/>
    <w:rsid w:val="00235BCF"/>
    <w:rsid w:val="00236C33"/>
    <w:rsid w:val="00236DD7"/>
    <w:rsid w:val="00237302"/>
    <w:rsid w:val="00237A5A"/>
    <w:rsid w:val="00237A90"/>
    <w:rsid w:val="00237CD1"/>
    <w:rsid w:val="00240093"/>
    <w:rsid w:val="00241AD8"/>
    <w:rsid w:val="00242411"/>
    <w:rsid w:val="00243752"/>
    <w:rsid w:val="00244675"/>
    <w:rsid w:val="00244EC7"/>
    <w:rsid w:val="0024613E"/>
    <w:rsid w:val="002500F9"/>
    <w:rsid w:val="00250ABE"/>
    <w:rsid w:val="002514B0"/>
    <w:rsid w:val="00251B49"/>
    <w:rsid w:val="00251B93"/>
    <w:rsid w:val="0025232A"/>
    <w:rsid w:val="002524D1"/>
    <w:rsid w:val="00252A46"/>
    <w:rsid w:val="00252C31"/>
    <w:rsid w:val="0025429A"/>
    <w:rsid w:val="00254CA8"/>
    <w:rsid w:val="002553CC"/>
    <w:rsid w:val="00255B6B"/>
    <w:rsid w:val="00255CB6"/>
    <w:rsid w:val="002563B4"/>
    <w:rsid w:val="00256791"/>
    <w:rsid w:val="0025695C"/>
    <w:rsid w:val="00256C99"/>
    <w:rsid w:val="00261287"/>
    <w:rsid w:val="0026404E"/>
    <w:rsid w:val="002651C1"/>
    <w:rsid w:val="00266A0B"/>
    <w:rsid w:val="00266D8F"/>
    <w:rsid w:val="002700BE"/>
    <w:rsid w:val="002703A2"/>
    <w:rsid w:val="00270505"/>
    <w:rsid w:val="00270BF6"/>
    <w:rsid w:val="00270CEB"/>
    <w:rsid w:val="00271912"/>
    <w:rsid w:val="0027246E"/>
    <w:rsid w:val="00273369"/>
    <w:rsid w:val="002738EA"/>
    <w:rsid w:val="00273BF6"/>
    <w:rsid w:val="00273D98"/>
    <w:rsid w:val="00274096"/>
    <w:rsid w:val="002743D0"/>
    <w:rsid w:val="0027491F"/>
    <w:rsid w:val="00275A10"/>
    <w:rsid w:val="00276F2D"/>
    <w:rsid w:val="0028177D"/>
    <w:rsid w:val="00281A5B"/>
    <w:rsid w:val="00281B7C"/>
    <w:rsid w:val="00281E93"/>
    <w:rsid w:val="00284044"/>
    <w:rsid w:val="002855A7"/>
    <w:rsid w:val="002861E2"/>
    <w:rsid w:val="00286E11"/>
    <w:rsid w:val="002870EB"/>
    <w:rsid w:val="00287156"/>
    <w:rsid w:val="00292828"/>
    <w:rsid w:val="00293F18"/>
    <w:rsid w:val="00294306"/>
    <w:rsid w:val="00294553"/>
    <w:rsid w:val="00294FD4"/>
    <w:rsid w:val="00295370"/>
    <w:rsid w:val="00295633"/>
    <w:rsid w:val="00295B3F"/>
    <w:rsid w:val="0029612E"/>
    <w:rsid w:val="0029663A"/>
    <w:rsid w:val="00296C14"/>
    <w:rsid w:val="00297A64"/>
    <w:rsid w:val="002A28D7"/>
    <w:rsid w:val="002A2DAA"/>
    <w:rsid w:val="002A5CA6"/>
    <w:rsid w:val="002A776F"/>
    <w:rsid w:val="002B17CC"/>
    <w:rsid w:val="002B447F"/>
    <w:rsid w:val="002B5792"/>
    <w:rsid w:val="002B5E93"/>
    <w:rsid w:val="002B5F65"/>
    <w:rsid w:val="002B6C3F"/>
    <w:rsid w:val="002B7039"/>
    <w:rsid w:val="002B7EB0"/>
    <w:rsid w:val="002C07AA"/>
    <w:rsid w:val="002C09DA"/>
    <w:rsid w:val="002C1520"/>
    <w:rsid w:val="002C17E0"/>
    <w:rsid w:val="002C224D"/>
    <w:rsid w:val="002C2ABF"/>
    <w:rsid w:val="002C2DF5"/>
    <w:rsid w:val="002C3B6A"/>
    <w:rsid w:val="002C3D5D"/>
    <w:rsid w:val="002C461B"/>
    <w:rsid w:val="002C5598"/>
    <w:rsid w:val="002C55EA"/>
    <w:rsid w:val="002C63A9"/>
    <w:rsid w:val="002C69D2"/>
    <w:rsid w:val="002C6E27"/>
    <w:rsid w:val="002C6E7E"/>
    <w:rsid w:val="002D0300"/>
    <w:rsid w:val="002D0B83"/>
    <w:rsid w:val="002D14FF"/>
    <w:rsid w:val="002D1F2D"/>
    <w:rsid w:val="002D21F6"/>
    <w:rsid w:val="002D32B9"/>
    <w:rsid w:val="002D351D"/>
    <w:rsid w:val="002D3F74"/>
    <w:rsid w:val="002D41EB"/>
    <w:rsid w:val="002D42F0"/>
    <w:rsid w:val="002D5951"/>
    <w:rsid w:val="002D5AD4"/>
    <w:rsid w:val="002D5B9A"/>
    <w:rsid w:val="002E1172"/>
    <w:rsid w:val="002E1BBE"/>
    <w:rsid w:val="002E217D"/>
    <w:rsid w:val="002E222A"/>
    <w:rsid w:val="002E252C"/>
    <w:rsid w:val="002E2DD5"/>
    <w:rsid w:val="002E2FCE"/>
    <w:rsid w:val="002E37AC"/>
    <w:rsid w:val="002E3A0A"/>
    <w:rsid w:val="002E4FFB"/>
    <w:rsid w:val="002E5CBE"/>
    <w:rsid w:val="002E61B2"/>
    <w:rsid w:val="002E6876"/>
    <w:rsid w:val="002E6932"/>
    <w:rsid w:val="002E738D"/>
    <w:rsid w:val="002E7E9F"/>
    <w:rsid w:val="002F075E"/>
    <w:rsid w:val="002F1007"/>
    <w:rsid w:val="002F20EF"/>
    <w:rsid w:val="002F2168"/>
    <w:rsid w:val="002F382F"/>
    <w:rsid w:val="002F38A5"/>
    <w:rsid w:val="002F4087"/>
    <w:rsid w:val="002F4556"/>
    <w:rsid w:val="002F4D66"/>
    <w:rsid w:val="002F4D7C"/>
    <w:rsid w:val="002F5B2A"/>
    <w:rsid w:val="002F641A"/>
    <w:rsid w:val="002F6F8F"/>
    <w:rsid w:val="002F704A"/>
    <w:rsid w:val="0030029F"/>
    <w:rsid w:val="003004E2"/>
    <w:rsid w:val="003008D3"/>
    <w:rsid w:val="00300E68"/>
    <w:rsid w:val="00301280"/>
    <w:rsid w:val="00301A93"/>
    <w:rsid w:val="00301C11"/>
    <w:rsid w:val="00302513"/>
    <w:rsid w:val="00302C88"/>
    <w:rsid w:val="00302EDB"/>
    <w:rsid w:val="00303710"/>
    <w:rsid w:val="00304CA7"/>
    <w:rsid w:val="00305490"/>
    <w:rsid w:val="00307082"/>
    <w:rsid w:val="0030776E"/>
    <w:rsid w:val="00307E4B"/>
    <w:rsid w:val="0031055A"/>
    <w:rsid w:val="003108CA"/>
    <w:rsid w:val="00310CB8"/>
    <w:rsid w:val="0031185B"/>
    <w:rsid w:val="00311FA3"/>
    <w:rsid w:val="00312609"/>
    <w:rsid w:val="003141C3"/>
    <w:rsid w:val="0031554F"/>
    <w:rsid w:val="00315C98"/>
    <w:rsid w:val="00316C3A"/>
    <w:rsid w:val="00317712"/>
    <w:rsid w:val="003201D6"/>
    <w:rsid w:val="00320A6C"/>
    <w:rsid w:val="00320BB3"/>
    <w:rsid w:val="00320CEF"/>
    <w:rsid w:val="00320EAC"/>
    <w:rsid w:val="00321350"/>
    <w:rsid w:val="003216BE"/>
    <w:rsid w:val="00321769"/>
    <w:rsid w:val="00321F3A"/>
    <w:rsid w:val="00322182"/>
    <w:rsid w:val="00322841"/>
    <w:rsid w:val="00323EA0"/>
    <w:rsid w:val="0032415B"/>
    <w:rsid w:val="003244E5"/>
    <w:rsid w:val="0032561C"/>
    <w:rsid w:val="003263AA"/>
    <w:rsid w:val="003266C2"/>
    <w:rsid w:val="0032794C"/>
    <w:rsid w:val="00327E21"/>
    <w:rsid w:val="00330333"/>
    <w:rsid w:val="0033045B"/>
    <w:rsid w:val="0033126E"/>
    <w:rsid w:val="00331C55"/>
    <w:rsid w:val="00332715"/>
    <w:rsid w:val="00333DE0"/>
    <w:rsid w:val="003346C1"/>
    <w:rsid w:val="00334891"/>
    <w:rsid w:val="00334E20"/>
    <w:rsid w:val="0033605F"/>
    <w:rsid w:val="003361AA"/>
    <w:rsid w:val="00340137"/>
    <w:rsid w:val="003407FD"/>
    <w:rsid w:val="00340D00"/>
    <w:rsid w:val="0034111E"/>
    <w:rsid w:val="003416B8"/>
    <w:rsid w:val="00343FEF"/>
    <w:rsid w:val="00345F23"/>
    <w:rsid w:val="003464A4"/>
    <w:rsid w:val="00346E12"/>
    <w:rsid w:val="003502D4"/>
    <w:rsid w:val="00350753"/>
    <w:rsid w:val="0035183D"/>
    <w:rsid w:val="00351971"/>
    <w:rsid w:val="00352140"/>
    <w:rsid w:val="00353021"/>
    <w:rsid w:val="00353794"/>
    <w:rsid w:val="00353A58"/>
    <w:rsid w:val="00353BE8"/>
    <w:rsid w:val="00353F53"/>
    <w:rsid w:val="0035400D"/>
    <w:rsid w:val="003548F8"/>
    <w:rsid w:val="00354EAA"/>
    <w:rsid w:val="00355DC6"/>
    <w:rsid w:val="00355F77"/>
    <w:rsid w:val="0035702E"/>
    <w:rsid w:val="0035752A"/>
    <w:rsid w:val="003577DD"/>
    <w:rsid w:val="00360410"/>
    <w:rsid w:val="00360E90"/>
    <w:rsid w:val="0036184E"/>
    <w:rsid w:val="00361AFA"/>
    <w:rsid w:val="003623AF"/>
    <w:rsid w:val="003629E6"/>
    <w:rsid w:val="00362FEC"/>
    <w:rsid w:val="00364014"/>
    <w:rsid w:val="00364156"/>
    <w:rsid w:val="00364501"/>
    <w:rsid w:val="00365896"/>
    <w:rsid w:val="00365EE7"/>
    <w:rsid w:val="003661AB"/>
    <w:rsid w:val="00366B10"/>
    <w:rsid w:val="00366E33"/>
    <w:rsid w:val="00367284"/>
    <w:rsid w:val="00367847"/>
    <w:rsid w:val="00370BAC"/>
    <w:rsid w:val="0037138F"/>
    <w:rsid w:val="0037232B"/>
    <w:rsid w:val="0037246A"/>
    <w:rsid w:val="00372F0C"/>
    <w:rsid w:val="003749EB"/>
    <w:rsid w:val="00374CD0"/>
    <w:rsid w:val="00375362"/>
    <w:rsid w:val="00375516"/>
    <w:rsid w:val="00375E25"/>
    <w:rsid w:val="00376D98"/>
    <w:rsid w:val="00377ACA"/>
    <w:rsid w:val="00380665"/>
    <w:rsid w:val="00380CEA"/>
    <w:rsid w:val="00380DCE"/>
    <w:rsid w:val="0038191F"/>
    <w:rsid w:val="00381F55"/>
    <w:rsid w:val="00381F58"/>
    <w:rsid w:val="003834B5"/>
    <w:rsid w:val="003843FD"/>
    <w:rsid w:val="003849AB"/>
    <w:rsid w:val="00385231"/>
    <w:rsid w:val="00385712"/>
    <w:rsid w:val="003866F5"/>
    <w:rsid w:val="00390405"/>
    <w:rsid w:val="00390588"/>
    <w:rsid w:val="003909FF"/>
    <w:rsid w:val="00390A72"/>
    <w:rsid w:val="00391115"/>
    <w:rsid w:val="0039192F"/>
    <w:rsid w:val="00391AE6"/>
    <w:rsid w:val="00392473"/>
    <w:rsid w:val="00392572"/>
    <w:rsid w:val="00392B06"/>
    <w:rsid w:val="00392D68"/>
    <w:rsid w:val="00393964"/>
    <w:rsid w:val="0039403F"/>
    <w:rsid w:val="00395634"/>
    <w:rsid w:val="00395C27"/>
    <w:rsid w:val="00396420"/>
    <w:rsid w:val="0039648E"/>
    <w:rsid w:val="003964E7"/>
    <w:rsid w:val="00396C2C"/>
    <w:rsid w:val="003A0735"/>
    <w:rsid w:val="003A0C6F"/>
    <w:rsid w:val="003A1482"/>
    <w:rsid w:val="003A1A29"/>
    <w:rsid w:val="003A2CB4"/>
    <w:rsid w:val="003A4028"/>
    <w:rsid w:val="003A41AB"/>
    <w:rsid w:val="003A49F2"/>
    <w:rsid w:val="003A5E58"/>
    <w:rsid w:val="003A75C6"/>
    <w:rsid w:val="003B052B"/>
    <w:rsid w:val="003B0D73"/>
    <w:rsid w:val="003B0F93"/>
    <w:rsid w:val="003B1E8A"/>
    <w:rsid w:val="003B4238"/>
    <w:rsid w:val="003B4C79"/>
    <w:rsid w:val="003B5ABA"/>
    <w:rsid w:val="003B7011"/>
    <w:rsid w:val="003B771F"/>
    <w:rsid w:val="003C04A4"/>
    <w:rsid w:val="003C0792"/>
    <w:rsid w:val="003C08C4"/>
    <w:rsid w:val="003C09ED"/>
    <w:rsid w:val="003C0D63"/>
    <w:rsid w:val="003C0F89"/>
    <w:rsid w:val="003C1BE7"/>
    <w:rsid w:val="003C1E6B"/>
    <w:rsid w:val="003C2B81"/>
    <w:rsid w:val="003C2D77"/>
    <w:rsid w:val="003C2EDC"/>
    <w:rsid w:val="003C3177"/>
    <w:rsid w:val="003C383B"/>
    <w:rsid w:val="003C4A79"/>
    <w:rsid w:val="003C50C1"/>
    <w:rsid w:val="003C6639"/>
    <w:rsid w:val="003C7768"/>
    <w:rsid w:val="003D0828"/>
    <w:rsid w:val="003D10E7"/>
    <w:rsid w:val="003D1D2F"/>
    <w:rsid w:val="003D2F59"/>
    <w:rsid w:val="003D3223"/>
    <w:rsid w:val="003D3CAD"/>
    <w:rsid w:val="003D4F1C"/>
    <w:rsid w:val="003D5068"/>
    <w:rsid w:val="003D71D0"/>
    <w:rsid w:val="003D7A46"/>
    <w:rsid w:val="003D7A60"/>
    <w:rsid w:val="003E13B4"/>
    <w:rsid w:val="003E1931"/>
    <w:rsid w:val="003E3E12"/>
    <w:rsid w:val="003E4DDB"/>
    <w:rsid w:val="003E59DA"/>
    <w:rsid w:val="003E6479"/>
    <w:rsid w:val="003E66CB"/>
    <w:rsid w:val="003E67FF"/>
    <w:rsid w:val="003E6CEC"/>
    <w:rsid w:val="003E6FD1"/>
    <w:rsid w:val="003E7BAC"/>
    <w:rsid w:val="003F0864"/>
    <w:rsid w:val="003F0C1C"/>
    <w:rsid w:val="003F1768"/>
    <w:rsid w:val="003F25A4"/>
    <w:rsid w:val="003F25E7"/>
    <w:rsid w:val="003F2E7D"/>
    <w:rsid w:val="003F6CA0"/>
    <w:rsid w:val="003F6CB8"/>
    <w:rsid w:val="003F6CF6"/>
    <w:rsid w:val="003F7372"/>
    <w:rsid w:val="00400049"/>
    <w:rsid w:val="00401AB7"/>
    <w:rsid w:val="00401C56"/>
    <w:rsid w:val="00401FD2"/>
    <w:rsid w:val="00402195"/>
    <w:rsid w:val="00403405"/>
    <w:rsid w:val="004044A4"/>
    <w:rsid w:val="004059E3"/>
    <w:rsid w:val="004066B6"/>
    <w:rsid w:val="00410023"/>
    <w:rsid w:val="004100C3"/>
    <w:rsid w:val="004101DB"/>
    <w:rsid w:val="0041024F"/>
    <w:rsid w:val="004106EB"/>
    <w:rsid w:val="004109A8"/>
    <w:rsid w:val="00412F75"/>
    <w:rsid w:val="0041313A"/>
    <w:rsid w:val="00413563"/>
    <w:rsid w:val="004140D5"/>
    <w:rsid w:val="00415B9B"/>
    <w:rsid w:val="004168E8"/>
    <w:rsid w:val="00416BE5"/>
    <w:rsid w:val="00417002"/>
    <w:rsid w:val="004203EB"/>
    <w:rsid w:val="004207E3"/>
    <w:rsid w:val="00422EBC"/>
    <w:rsid w:val="00423D25"/>
    <w:rsid w:val="0042496B"/>
    <w:rsid w:val="0042501C"/>
    <w:rsid w:val="0042518C"/>
    <w:rsid w:val="004251DF"/>
    <w:rsid w:val="00425EEE"/>
    <w:rsid w:val="00426394"/>
    <w:rsid w:val="00430CEB"/>
    <w:rsid w:val="00430DB2"/>
    <w:rsid w:val="00430DEC"/>
    <w:rsid w:val="00430DEF"/>
    <w:rsid w:val="0043117E"/>
    <w:rsid w:val="00431EC1"/>
    <w:rsid w:val="00435256"/>
    <w:rsid w:val="00435DBC"/>
    <w:rsid w:val="0043611A"/>
    <w:rsid w:val="004367E8"/>
    <w:rsid w:val="004375A0"/>
    <w:rsid w:val="00437ECF"/>
    <w:rsid w:val="00440297"/>
    <w:rsid w:val="004405CC"/>
    <w:rsid w:val="0044095D"/>
    <w:rsid w:val="00440B46"/>
    <w:rsid w:val="00440EB9"/>
    <w:rsid w:val="00441C16"/>
    <w:rsid w:val="00441CC4"/>
    <w:rsid w:val="0044225F"/>
    <w:rsid w:val="00442720"/>
    <w:rsid w:val="00442BB7"/>
    <w:rsid w:val="00442E26"/>
    <w:rsid w:val="00443F13"/>
    <w:rsid w:val="00444764"/>
    <w:rsid w:val="00444E48"/>
    <w:rsid w:val="00445F59"/>
    <w:rsid w:val="004464AE"/>
    <w:rsid w:val="004472B4"/>
    <w:rsid w:val="00450E39"/>
    <w:rsid w:val="004517C4"/>
    <w:rsid w:val="00452845"/>
    <w:rsid w:val="00452CDF"/>
    <w:rsid w:val="004531F1"/>
    <w:rsid w:val="004539BA"/>
    <w:rsid w:val="00453DDF"/>
    <w:rsid w:val="00453F67"/>
    <w:rsid w:val="00454672"/>
    <w:rsid w:val="00454D37"/>
    <w:rsid w:val="004573A2"/>
    <w:rsid w:val="00457579"/>
    <w:rsid w:val="00457D74"/>
    <w:rsid w:val="00460252"/>
    <w:rsid w:val="004605BD"/>
    <w:rsid w:val="00460E5C"/>
    <w:rsid w:val="00461D8B"/>
    <w:rsid w:val="0046235E"/>
    <w:rsid w:val="00462529"/>
    <w:rsid w:val="00462546"/>
    <w:rsid w:val="004629F7"/>
    <w:rsid w:val="00462B86"/>
    <w:rsid w:val="00462F09"/>
    <w:rsid w:val="00463F5F"/>
    <w:rsid w:val="00464A0C"/>
    <w:rsid w:val="00464FBC"/>
    <w:rsid w:val="00466F55"/>
    <w:rsid w:val="0046785F"/>
    <w:rsid w:val="00470069"/>
    <w:rsid w:val="004705E3"/>
    <w:rsid w:val="00471031"/>
    <w:rsid w:val="00471769"/>
    <w:rsid w:val="00471E49"/>
    <w:rsid w:val="004726DC"/>
    <w:rsid w:val="00472BEC"/>
    <w:rsid w:val="00474244"/>
    <w:rsid w:val="00474458"/>
    <w:rsid w:val="00474F73"/>
    <w:rsid w:val="00475872"/>
    <w:rsid w:val="00475DBC"/>
    <w:rsid w:val="00476A31"/>
    <w:rsid w:val="004778ED"/>
    <w:rsid w:val="004808CB"/>
    <w:rsid w:val="0048111F"/>
    <w:rsid w:val="00481E3E"/>
    <w:rsid w:val="00482130"/>
    <w:rsid w:val="00482779"/>
    <w:rsid w:val="00482B1E"/>
    <w:rsid w:val="00482B2A"/>
    <w:rsid w:val="00482B99"/>
    <w:rsid w:val="00483050"/>
    <w:rsid w:val="004834DC"/>
    <w:rsid w:val="004848B4"/>
    <w:rsid w:val="00484EF4"/>
    <w:rsid w:val="00485179"/>
    <w:rsid w:val="00485254"/>
    <w:rsid w:val="004854AB"/>
    <w:rsid w:val="0048606B"/>
    <w:rsid w:val="00486D87"/>
    <w:rsid w:val="004901DC"/>
    <w:rsid w:val="00491B8C"/>
    <w:rsid w:val="00492A88"/>
    <w:rsid w:val="00492B2F"/>
    <w:rsid w:val="004931E8"/>
    <w:rsid w:val="00493987"/>
    <w:rsid w:val="00493FDE"/>
    <w:rsid w:val="00494C13"/>
    <w:rsid w:val="00495016"/>
    <w:rsid w:val="004958A5"/>
    <w:rsid w:val="00495DA7"/>
    <w:rsid w:val="00495E1F"/>
    <w:rsid w:val="0049680F"/>
    <w:rsid w:val="00496B34"/>
    <w:rsid w:val="004A0139"/>
    <w:rsid w:val="004A022A"/>
    <w:rsid w:val="004A125B"/>
    <w:rsid w:val="004A21F9"/>
    <w:rsid w:val="004A3AE6"/>
    <w:rsid w:val="004A4D0C"/>
    <w:rsid w:val="004A53E3"/>
    <w:rsid w:val="004A6089"/>
    <w:rsid w:val="004A65AA"/>
    <w:rsid w:val="004A68D5"/>
    <w:rsid w:val="004A6B2C"/>
    <w:rsid w:val="004A6C90"/>
    <w:rsid w:val="004A6DF2"/>
    <w:rsid w:val="004B1169"/>
    <w:rsid w:val="004B1769"/>
    <w:rsid w:val="004B2082"/>
    <w:rsid w:val="004B232D"/>
    <w:rsid w:val="004B2B3A"/>
    <w:rsid w:val="004B325A"/>
    <w:rsid w:val="004B3934"/>
    <w:rsid w:val="004B4CD8"/>
    <w:rsid w:val="004B62DD"/>
    <w:rsid w:val="004B74CE"/>
    <w:rsid w:val="004B7706"/>
    <w:rsid w:val="004B7763"/>
    <w:rsid w:val="004B7DC3"/>
    <w:rsid w:val="004C024A"/>
    <w:rsid w:val="004C204D"/>
    <w:rsid w:val="004C32C6"/>
    <w:rsid w:val="004C3E0B"/>
    <w:rsid w:val="004C553A"/>
    <w:rsid w:val="004C5FCB"/>
    <w:rsid w:val="004C645A"/>
    <w:rsid w:val="004C7AF7"/>
    <w:rsid w:val="004C7F29"/>
    <w:rsid w:val="004D02C0"/>
    <w:rsid w:val="004D0548"/>
    <w:rsid w:val="004D07F2"/>
    <w:rsid w:val="004D1535"/>
    <w:rsid w:val="004D1A25"/>
    <w:rsid w:val="004D349C"/>
    <w:rsid w:val="004D38DA"/>
    <w:rsid w:val="004D3C46"/>
    <w:rsid w:val="004D3C86"/>
    <w:rsid w:val="004D3E2C"/>
    <w:rsid w:val="004D4BBE"/>
    <w:rsid w:val="004D50FD"/>
    <w:rsid w:val="004D5A15"/>
    <w:rsid w:val="004D6212"/>
    <w:rsid w:val="004D62AC"/>
    <w:rsid w:val="004D62AE"/>
    <w:rsid w:val="004D646E"/>
    <w:rsid w:val="004D6E76"/>
    <w:rsid w:val="004D7107"/>
    <w:rsid w:val="004D73B5"/>
    <w:rsid w:val="004D7611"/>
    <w:rsid w:val="004D7677"/>
    <w:rsid w:val="004D77C0"/>
    <w:rsid w:val="004E11FC"/>
    <w:rsid w:val="004E1555"/>
    <w:rsid w:val="004E2155"/>
    <w:rsid w:val="004E4563"/>
    <w:rsid w:val="004E4B35"/>
    <w:rsid w:val="004E5F3B"/>
    <w:rsid w:val="004E69E4"/>
    <w:rsid w:val="004E7322"/>
    <w:rsid w:val="004F0858"/>
    <w:rsid w:val="004F1019"/>
    <w:rsid w:val="004F134E"/>
    <w:rsid w:val="004F4150"/>
    <w:rsid w:val="004F465A"/>
    <w:rsid w:val="004F5A94"/>
    <w:rsid w:val="004F6496"/>
    <w:rsid w:val="004F6E8E"/>
    <w:rsid w:val="005008F4"/>
    <w:rsid w:val="005009D6"/>
    <w:rsid w:val="00500E79"/>
    <w:rsid w:val="00501766"/>
    <w:rsid w:val="00501850"/>
    <w:rsid w:val="00501EEB"/>
    <w:rsid w:val="00503332"/>
    <w:rsid w:val="00503451"/>
    <w:rsid w:val="0050362C"/>
    <w:rsid w:val="0050549E"/>
    <w:rsid w:val="00505798"/>
    <w:rsid w:val="00507580"/>
    <w:rsid w:val="00507734"/>
    <w:rsid w:val="00510A73"/>
    <w:rsid w:val="005116C4"/>
    <w:rsid w:val="00512E3C"/>
    <w:rsid w:val="0051303B"/>
    <w:rsid w:val="005137DB"/>
    <w:rsid w:val="005139E6"/>
    <w:rsid w:val="00514C35"/>
    <w:rsid w:val="00514D55"/>
    <w:rsid w:val="00514E51"/>
    <w:rsid w:val="00514F87"/>
    <w:rsid w:val="00515071"/>
    <w:rsid w:val="00516A97"/>
    <w:rsid w:val="00520028"/>
    <w:rsid w:val="005217A2"/>
    <w:rsid w:val="00521807"/>
    <w:rsid w:val="00521AD9"/>
    <w:rsid w:val="00522030"/>
    <w:rsid w:val="00522ECF"/>
    <w:rsid w:val="005233F1"/>
    <w:rsid w:val="00523CC3"/>
    <w:rsid w:val="0052418C"/>
    <w:rsid w:val="00524EEE"/>
    <w:rsid w:val="00526BC2"/>
    <w:rsid w:val="00526EDA"/>
    <w:rsid w:val="00527D3A"/>
    <w:rsid w:val="00530A76"/>
    <w:rsid w:val="0053112F"/>
    <w:rsid w:val="00531282"/>
    <w:rsid w:val="0053309B"/>
    <w:rsid w:val="0053348D"/>
    <w:rsid w:val="00535B5F"/>
    <w:rsid w:val="0053629C"/>
    <w:rsid w:val="00536F27"/>
    <w:rsid w:val="00537E2D"/>
    <w:rsid w:val="00540065"/>
    <w:rsid w:val="005403D3"/>
    <w:rsid w:val="00540427"/>
    <w:rsid w:val="00540783"/>
    <w:rsid w:val="005412EA"/>
    <w:rsid w:val="005415D5"/>
    <w:rsid w:val="00543BA3"/>
    <w:rsid w:val="00543C4F"/>
    <w:rsid w:val="00544CE6"/>
    <w:rsid w:val="00544EC4"/>
    <w:rsid w:val="0054531D"/>
    <w:rsid w:val="00545A43"/>
    <w:rsid w:val="005461A2"/>
    <w:rsid w:val="005473CB"/>
    <w:rsid w:val="00547738"/>
    <w:rsid w:val="00547CC2"/>
    <w:rsid w:val="00547DAE"/>
    <w:rsid w:val="00550A76"/>
    <w:rsid w:val="005511D5"/>
    <w:rsid w:val="00551291"/>
    <w:rsid w:val="005517B4"/>
    <w:rsid w:val="00552C3E"/>
    <w:rsid w:val="00554527"/>
    <w:rsid w:val="00554C27"/>
    <w:rsid w:val="00555511"/>
    <w:rsid w:val="00556DA1"/>
    <w:rsid w:val="00557CBB"/>
    <w:rsid w:val="00560791"/>
    <w:rsid w:val="0056095B"/>
    <w:rsid w:val="00560F1D"/>
    <w:rsid w:val="005618BB"/>
    <w:rsid w:val="005629EE"/>
    <w:rsid w:val="00565209"/>
    <w:rsid w:val="00565261"/>
    <w:rsid w:val="0056528A"/>
    <w:rsid w:val="0056584C"/>
    <w:rsid w:val="0056643C"/>
    <w:rsid w:val="0056677F"/>
    <w:rsid w:val="00566FB1"/>
    <w:rsid w:val="00567D1B"/>
    <w:rsid w:val="00570086"/>
    <w:rsid w:val="00570687"/>
    <w:rsid w:val="005713DA"/>
    <w:rsid w:val="005715AF"/>
    <w:rsid w:val="005719EC"/>
    <w:rsid w:val="00572633"/>
    <w:rsid w:val="00572AF7"/>
    <w:rsid w:val="00573B63"/>
    <w:rsid w:val="00574180"/>
    <w:rsid w:val="005748BC"/>
    <w:rsid w:val="00574C11"/>
    <w:rsid w:val="005758B3"/>
    <w:rsid w:val="00575E16"/>
    <w:rsid w:val="00575E2A"/>
    <w:rsid w:val="0057652C"/>
    <w:rsid w:val="00576D9F"/>
    <w:rsid w:val="00576EFC"/>
    <w:rsid w:val="005772B3"/>
    <w:rsid w:val="0057777A"/>
    <w:rsid w:val="00580741"/>
    <w:rsid w:val="00581379"/>
    <w:rsid w:val="005829CF"/>
    <w:rsid w:val="00582D0E"/>
    <w:rsid w:val="00583B92"/>
    <w:rsid w:val="005843AB"/>
    <w:rsid w:val="00584419"/>
    <w:rsid w:val="005858DA"/>
    <w:rsid w:val="00586547"/>
    <w:rsid w:val="005868F2"/>
    <w:rsid w:val="00586ACF"/>
    <w:rsid w:val="00586B6F"/>
    <w:rsid w:val="00586E2E"/>
    <w:rsid w:val="00586E7B"/>
    <w:rsid w:val="005870B5"/>
    <w:rsid w:val="0058787D"/>
    <w:rsid w:val="005878D1"/>
    <w:rsid w:val="00592F1E"/>
    <w:rsid w:val="00593212"/>
    <w:rsid w:val="00593347"/>
    <w:rsid w:val="00593384"/>
    <w:rsid w:val="005941B7"/>
    <w:rsid w:val="00594365"/>
    <w:rsid w:val="0059469B"/>
    <w:rsid w:val="0059592D"/>
    <w:rsid w:val="005959E7"/>
    <w:rsid w:val="00595CE2"/>
    <w:rsid w:val="00595DC5"/>
    <w:rsid w:val="005963B3"/>
    <w:rsid w:val="00596A6C"/>
    <w:rsid w:val="00597119"/>
    <w:rsid w:val="005975DD"/>
    <w:rsid w:val="005976CF"/>
    <w:rsid w:val="0059791E"/>
    <w:rsid w:val="005A0A9E"/>
    <w:rsid w:val="005A12F2"/>
    <w:rsid w:val="005A24A1"/>
    <w:rsid w:val="005A2D9F"/>
    <w:rsid w:val="005A3183"/>
    <w:rsid w:val="005A3389"/>
    <w:rsid w:val="005A3CD8"/>
    <w:rsid w:val="005A4358"/>
    <w:rsid w:val="005A492D"/>
    <w:rsid w:val="005A4B24"/>
    <w:rsid w:val="005A6FB2"/>
    <w:rsid w:val="005A7D0F"/>
    <w:rsid w:val="005B1432"/>
    <w:rsid w:val="005B1B4C"/>
    <w:rsid w:val="005B42ED"/>
    <w:rsid w:val="005B4AF2"/>
    <w:rsid w:val="005B4DC7"/>
    <w:rsid w:val="005B539B"/>
    <w:rsid w:val="005B5515"/>
    <w:rsid w:val="005B5541"/>
    <w:rsid w:val="005B645D"/>
    <w:rsid w:val="005B6CF4"/>
    <w:rsid w:val="005B7220"/>
    <w:rsid w:val="005B7943"/>
    <w:rsid w:val="005C0963"/>
    <w:rsid w:val="005C1EE8"/>
    <w:rsid w:val="005C2287"/>
    <w:rsid w:val="005C24DD"/>
    <w:rsid w:val="005C3171"/>
    <w:rsid w:val="005C338F"/>
    <w:rsid w:val="005C45E5"/>
    <w:rsid w:val="005C47AF"/>
    <w:rsid w:val="005C53BE"/>
    <w:rsid w:val="005C5CE9"/>
    <w:rsid w:val="005D01A8"/>
    <w:rsid w:val="005D239E"/>
    <w:rsid w:val="005D24D3"/>
    <w:rsid w:val="005D2EA3"/>
    <w:rsid w:val="005D3641"/>
    <w:rsid w:val="005D3772"/>
    <w:rsid w:val="005D455A"/>
    <w:rsid w:val="005D4F99"/>
    <w:rsid w:val="005D52B9"/>
    <w:rsid w:val="005D52CF"/>
    <w:rsid w:val="005D59B3"/>
    <w:rsid w:val="005D59C3"/>
    <w:rsid w:val="005D5B55"/>
    <w:rsid w:val="005D5D0F"/>
    <w:rsid w:val="005D6911"/>
    <w:rsid w:val="005D6ED2"/>
    <w:rsid w:val="005D7591"/>
    <w:rsid w:val="005D7DF9"/>
    <w:rsid w:val="005E2A78"/>
    <w:rsid w:val="005E32CD"/>
    <w:rsid w:val="005E34FD"/>
    <w:rsid w:val="005E353B"/>
    <w:rsid w:val="005E4D66"/>
    <w:rsid w:val="005E5BA9"/>
    <w:rsid w:val="005E6280"/>
    <w:rsid w:val="005E70EB"/>
    <w:rsid w:val="005E7A4C"/>
    <w:rsid w:val="005E7FDD"/>
    <w:rsid w:val="005F1C6C"/>
    <w:rsid w:val="005F2357"/>
    <w:rsid w:val="005F2C33"/>
    <w:rsid w:val="005F3060"/>
    <w:rsid w:val="005F3D86"/>
    <w:rsid w:val="005F4110"/>
    <w:rsid w:val="005F4945"/>
    <w:rsid w:val="005F52F8"/>
    <w:rsid w:val="005F5C36"/>
    <w:rsid w:val="005F5CD5"/>
    <w:rsid w:val="005F62AF"/>
    <w:rsid w:val="005F6354"/>
    <w:rsid w:val="005F6E68"/>
    <w:rsid w:val="005F7321"/>
    <w:rsid w:val="006014F5"/>
    <w:rsid w:val="006032F1"/>
    <w:rsid w:val="00604159"/>
    <w:rsid w:val="00604636"/>
    <w:rsid w:val="006049C6"/>
    <w:rsid w:val="00605071"/>
    <w:rsid w:val="00605074"/>
    <w:rsid w:val="006052C7"/>
    <w:rsid w:val="006058FA"/>
    <w:rsid w:val="0060721C"/>
    <w:rsid w:val="00611EB0"/>
    <w:rsid w:val="00612BF9"/>
    <w:rsid w:val="0061322E"/>
    <w:rsid w:val="00614D51"/>
    <w:rsid w:val="00614F91"/>
    <w:rsid w:val="006152BE"/>
    <w:rsid w:val="00615491"/>
    <w:rsid w:val="00616146"/>
    <w:rsid w:val="00616F45"/>
    <w:rsid w:val="00616FE2"/>
    <w:rsid w:val="006172CC"/>
    <w:rsid w:val="006208DE"/>
    <w:rsid w:val="00622113"/>
    <w:rsid w:val="006221CD"/>
    <w:rsid w:val="00623170"/>
    <w:rsid w:val="00624228"/>
    <w:rsid w:val="00625ABF"/>
    <w:rsid w:val="006262F2"/>
    <w:rsid w:val="00626433"/>
    <w:rsid w:val="006276EE"/>
    <w:rsid w:val="00627D1C"/>
    <w:rsid w:val="00627F16"/>
    <w:rsid w:val="00631520"/>
    <w:rsid w:val="0063185B"/>
    <w:rsid w:val="00631D23"/>
    <w:rsid w:val="00632DC3"/>
    <w:rsid w:val="00633EBA"/>
    <w:rsid w:val="00633FDF"/>
    <w:rsid w:val="00634219"/>
    <w:rsid w:val="0063507E"/>
    <w:rsid w:val="00637ABD"/>
    <w:rsid w:val="00637CB0"/>
    <w:rsid w:val="00641486"/>
    <w:rsid w:val="00641C4C"/>
    <w:rsid w:val="00642B94"/>
    <w:rsid w:val="00643092"/>
    <w:rsid w:val="00643246"/>
    <w:rsid w:val="0064358D"/>
    <w:rsid w:val="00643C75"/>
    <w:rsid w:val="00643EFF"/>
    <w:rsid w:val="006440F6"/>
    <w:rsid w:val="0064431D"/>
    <w:rsid w:val="006453D2"/>
    <w:rsid w:val="006454B4"/>
    <w:rsid w:val="00645712"/>
    <w:rsid w:val="00645A28"/>
    <w:rsid w:val="00645DB1"/>
    <w:rsid w:val="00646137"/>
    <w:rsid w:val="006505E4"/>
    <w:rsid w:val="0065172A"/>
    <w:rsid w:val="00651D33"/>
    <w:rsid w:val="00652D95"/>
    <w:rsid w:val="00652EA8"/>
    <w:rsid w:val="0065309D"/>
    <w:rsid w:val="00653C92"/>
    <w:rsid w:val="006542D7"/>
    <w:rsid w:val="00654737"/>
    <w:rsid w:val="00655BEA"/>
    <w:rsid w:val="006561FC"/>
    <w:rsid w:val="00656503"/>
    <w:rsid w:val="00656BC1"/>
    <w:rsid w:val="006571DA"/>
    <w:rsid w:val="0066149E"/>
    <w:rsid w:val="0066275C"/>
    <w:rsid w:val="00662800"/>
    <w:rsid w:val="00662BE4"/>
    <w:rsid w:val="00663469"/>
    <w:rsid w:val="00663E55"/>
    <w:rsid w:val="00663F54"/>
    <w:rsid w:val="00664CA5"/>
    <w:rsid w:val="0066500C"/>
    <w:rsid w:val="00665252"/>
    <w:rsid w:val="0066529B"/>
    <w:rsid w:val="0066568B"/>
    <w:rsid w:val="006662A3"/>
    <w:rsid w:val="00666748"/>
    <w:rsid w:val="00666A20"/>
    <w:rsid w:val="00666EC6"/>
    <w:rsid w:val="006670D8"/>
    <w:rsid w:val="0066764D"/>
    <w:rsid w:val="00667F1E"/>
    <w:rsid w:val="00667F87"/>
    <w:rsid w:val="00670D83"/>
    <w:rsid w:val="00670FA4"/>
    <w:rsid w:val="00671532"/>
    <w:rsid w:val="006725D3"/>
    <w:rsid w:val="00672A1F"/>
    <w:rsid w:val="00673719"/>
    <w:rsid w:val="00673BBE"/>
    <w:rsid w:val="00674232"/>
    <w:rsid w:val="006743BB"/>
    <w:rsid w:val="00674A0C"/>
    <w:rsid w:val="00674D93"/>
    <w:rsid w:val="0067590C"/>
    <w:rsid w:val="006766B6"/>
    <w:rsid w:val="0067687B"/>
    <w:rsid w:val="00676C89"/>
    <w:rsid w:val="00676F64"/>
    <w:rsid w:val="00677DAF"/>
    <w:rsid w:val="00677EFA"/>
    <w:rsid w:val="00681E22"/>
    <w:rsid w:val="00681F04"/>
    <w:rsid w:val="006837A0"/>
    <w:rsid w:val="0068389A"/>
    <w:rsid w:val="00683973"/>
    <w:rsid w:val="006842E4"/>
    <w:rsid w:val="006845D8"/>
    <w:rsid w:val="00684E7D"/>
    <w:rsid w:val="006854B9"/>
    <w:rsid w:val="00685A5A"/>
    <w:rsid w:val="00685BF7"/>
    <w:rsid w:val="00686C9A"/>
    <w:rsid w:val="006877B5"/>
    <w:rsid w:val="00687CBF"/>
    <w:rsid w:val="00690219"/>
    <w:rsid w:val="00690278"/>
    <w:rsid w:val="00690451"/>
    <w:rsid w:val="00690526"/>
    <w:rsid w:val="00690656"/>
    <w:rsid w:val="006908B3"/>
    <w:rsid w:val="006911EC"/>
    <w:rsid w:val="0069121D"/>
    <w:rsid w:val="00691D2E"/>
    <w:rsid w:val="00692A1B"/>
    <w:rsid w:val="00692D69"/>
    <w:rsid w:val="00693270"/>
    <w:rsid w:val="00693787"/>
    <w:rsid w:val="00693837"/>
    <w:rsid w:val="00693B3D"/>
    <w:rsid w:val="006943ED"/>
    <w:rsid w:val="00694AD8"/>
    <w:rsid w:val="00694BF8"/>
    <w:rsid w:val="00695617"/>
    <w:rsid w:val="0069569F"/>
    <w:rsid w:val="00696086"/>
    <w:rsid w:val="0069637F"/>
    <w:rsid w:val="006968F6"/>
    <w:rsid w:val="00696EEC"/>
    <w:rsid w:val="00697D5A"/>
    <w:rsid w:val="006A183C"/>
    <w:rsid w:val="006A1FCE"/>
    <w:rsid w:val="006A21CA"/>
    <w:rsid w:val="006A306A"/>
    <w:rsid w:val="006A47A0"/>
    <w:rsid w:val="006A4C12"/>
    <w:rsid w:val="006A5D1E"/>
    <w:rsid w:val="006A5F00"/>
    <w:rsid w:val="006A6221"/>
    <w:rsid w:val="006B0335"/>
    <w:rsid w:val="006B12FA"/>
    <w:rsid w:val="006B1362"/>
    <w:rsid w:val="006B136F"/>
    <w:rsid w:val="006B228F"/>
    <w:rsid w:val="006B2381"/>
    <w:rsid w:val="006B2A7C"/>
    <w:rsid w:val="006B3D04"/>
    <w:rsid w:val="006B4439"/>
    <w:rsid w:val="006B5F83"/>
    <w:rsid w:val="006B69A5"/>
    <w:rsid w:val="006B6A7D"/>
    <w:rsid w:val="006C00E1"/>
    <w:rsid w:val="006C18C1"/>
    <w:rsid w:val="006C29C2"/>
    <w:rsid w:val="006C3AB4"/>
    <w:rsid w:val="006C407F"/>
    <w:rsid w:val="006C4414"/>
    <w:rsid w:val="006C45DE"/>
    <w:rsid w:val="006C4713"/>
    <w:rsid w:val="006C49ED"/>
    <w:rsid w:val="006C4B4D"/>
    <w:rsid w:val="006C5720"/>
    <w:rsid w:val="006C5939"/>
    <w:rsid w:val="006C607C"/>
    <w:rsid w:val="006C6180"/>
    <w:rsid w:val="006C6B92"/>
    <w:rsid w:val="006C6DE2"/>
    <w:rsid w:val="006C7648"/>
    <w:rsid w:val="006D065B"/>
    <w:rsid w:val="006D21F0"/>
    <w:rsid w:val="006D2247"/>
    <w:rsid w:val="006D27D6"/>
    <w:rsid w:val="006D3A26"/>
    <w:rsid w:val="006D3B91"/>
    <w:rsid w:val="006D41C4"/>
    <w:rsid w:val="006D48D0"/>
    <w:rsid w:val="006D54EA"/>
    <w:rsid w:val="006D553D"/>
    <w:rsid w:val="006D79F0"/>
    <w:rsid w:val="006E0430"/>
    <w:rsid w:val="006E184E"/>
    <w:rsid w:val="006E18DB"/>
    <w:rsid w:val="006E1923"/>
    <w:rsid w:val="006E201D"/>
    <w:rsid w:val="006E2322"/>
    <w:rsid w:val="006E42A3"/>
    <w:rsid w:val="006E4BA8"/>
    <w:rsid w:val="006E549F"/>
    <w:rsid w:val="006E577B"/>
    <w:rsid w:val="006E6CF4"/>
    <w:rsid w:val="006E746D"/>
    <w:rsid w:val="006F03C6"/>
    <w:rsid w:val="006F08EA"/>
    <w:rsid w:val="006F12B4"/>
    <w:rsid w:val="006F18F5"/>
    <w:rsid w:val="006F193A"/>
    <w:rsid w:val="006F1A2A"/>
    <w:rsid w:val="006F2160"/>
    <w:rsid w:val="006F21F9"/>
    <w:rsid w:val="006F244B"/>
    <w:rsid w:val="006F2911"/>
    <w:rsid w:val="006F2A86"/>
    <w:rsid w:val="006F3D2A"/>
    <w:rsid w:val="006F5232"/>
    <w:rsid w:val="006F5536"/>
    <w:rsid w:val="006F5C4E"/>
    <w:rsid w:val="006F65D8"/>
    <w:rsid w:val="006F68B1"/>
    <w:rsid w:val="006F79C0"/>
    <w:rsid w:val="0070065C"/>
    <w:rsid w:val="00701364"/>
    <w:rsid w:val="00702927"/>
    <w:rsid w:val="00702C37"/>
    <w:rsid w:val="00702D50"/>
    <w:rsid w:val="0070453B"/>
    <w:rsid w:val="007047F4"/>
    <w:rsid w:val="00704A08"/>
    <w:rsid w:val="00704A0A"/>
    <w:rsid w:val="0070707B"/>
    <w:rsid w:val="007072EF"/>
    <w:rsid w:val="0070772B"/>
    <w:rsid w:val="007100FA"/>
    <w:rsid w:val="007104B5"/>
    <w:rsid w:val="00710784"/>
    <w:rsid w:val="00712018"/>
    <w:rsid w:val="007122EE"/>
    <w:rsid w:val="00712B4A"/>
    <w:rsid w:val="0071320A"/>
    <w:rsid w:val="00713D64"/>
    <w:rsid w:val="0071527D"/>
    <w:rsid w:val="00716296"/>
    <w:rsid w:val="0071638F"/>
    <w:rsid w:val="00716EE0"/>
    <w:rsid w:val="007171D9"/>
    <w:rsid w:val="00720463"/>
    <w:rsid w:val="00722C51"/>
    <w:rsid w:val="007237AA"/>
    <w:rsid w:val="007238DF"/>
    <w:rsid w:val="0072402B"/>
    <w:rsid w:val="007243AF"/>
    <w:rsid w:val="00724F79"/>
    <w:rsid w:val="007265F6"/>
    <w:rsid w:val="00727D62"/>
    <w:rsid w:val="007306D2"/>
    <w:rsid w:val="00730B2B"/>
    <w:rsid w:val="00731A06"/>
    <w:rsid w:val="00731CF1"/>
    <w:rsid w:val="00732982"/>
    <w:rsid w:val="00733B0F"/>
    <w:rsid w:val="00733B18"/>
    <w:rsid w:val="00734A9C"/>
    <w:rsid w:val="00737193"/>
    <w:rsid w:val="007405E5"/>
    <w:rsid w:val="007411D1"/>
    <w:rsid w:val="00741E87"/>
    <w:rsid w:val="0074231F"/>
    <w:rsid w:val="0074285C"/>
    <w:rsid w:val="00742AF5"/>
    <w:rsid w:val="00742C6A"/>
    <w:rsid w:val="00742CB5"/>
    <w:rsid w:val="007446C9"/>
    <w:rsid w:val="00744C77"/>
    <w:rsid w:val="0074554F"/>
    <w:rsid w:val="00745C24"/>
    <w:rsid w:val="00745ED7"/>
    <w:rsid w:val="00745FC7"/>
    <w:rsid w:val="007468DA"/>
    <w:rsid w:val="00746932"/>
    <w:rsid w:val="00746FE5"/>
    <w:rsid w:val="00747605"/>
    <w:rsid w:val="00747A3A"/>
    <w:rsid w:val="00747D85"/>
    <w:rsid w:val="007512A2"/>
    <w:rsid w:val="00752D00"/>
    <w:rsid w:val="007540CA"/>
    <w:rsid w:val="00754A65"/>
    <w:rsid w:val="00754A97"/>
    <w:rsid w:val="00754AC6"/>
    <w:rsid w:val="007552BF"/>
    <w:rsid w:val="00755348"/>
    <w:rsid w:val="0075586A"/>
    <w:rsid w:val="00755882"/>
    <w:rsid w:val="00755AEF"/>
    <w:rsid w:val="00755FFD"/>
    <w:rsid w:val="00757E6D"/>
    <w:rsid w:val="007601F2"/>
    <w:rsid w:val="00763C53"/>
    <w:rsid w:val="00766B7F"/>
    <w:rsid w:val="00767347"/>
    <w:rsid w:val="0076743C"/>
    <w:rsid w:val="0076797D"/>
    <w:rsid w:val="00770200"/>
    <w:rsid w:val="00770678"/>
    <w:rsid w:val="0077071E"/>
    <w:rsid w:val="00771A30"/>
    <w:rsid w:val="007737BF"/>
    <w:rsid w:val="00774D62"/>
    <w:rsid w:val="007774BF"/>
    <w:rsid w:val="00777580"/>
    <w:rsid w:val="00777A25"/>
    <w:rsid w:val="00777B51"/>
    <w:rsid w:val="007810F4"/>
    <w:rsid w:val="007820A3"/>
    <w:rsid w:val="00782154"/>
    <w:rsid w:val="007826D9"/>
    <w:rsid w:val="0078345E"/>
    <w:rsid w:val="00783D6B"/>
    <w:rsid w:val="00784B15"/>
    <w:rsid w:val="00784E7D"/>
    <w:rsid w:val="0078514C"/>
    <w:rsid w:val="00785358"/>
    <w:rsid w:val="007854C3"/>
    <w:rsid w:val="007861D2"/>
    <w:rsid w:val="00786DC2"/>
    <w:rsid w:val="0078765C"/>
    <w:rsid w:val="007908D1"/>
    <w:rsid w:val="007909EF"/>
    <w:rsid w:val="00791102"/>
    <w:rsid w:val="007913B4"/>
    <w:rsid w:val="0079143D"/>
    <w:rsid w:val="00791C7D"/>
    <w:rsid w:val="00791E8A"/>
    <w:rsid w:val="0079260F"/>
    <w:rsid w:val="0079269B"/>
    <w:rsid w:val="0079393F"/>
    <w:rsid w:val="00793976"/>
    <w:rsid w:val="00794840"/>
    <w:rsid w:val="007951FD"/>
    <w:rsid w:val="00795621"/>
    <w:rsid w:val="0079585F"/>
    <w:rsid w:val="00795866"/>
    <w:rsid w:val="007963C5"/>
    <w:rsid w:val="007976BC"/>
    <w:rsid w:val="00797F41"/>
    <w:rsid w:val="007A01D4"/>
    <w:rsid w:val="007A0516"/>
    <w:rsid w:val="007A1F3F"/>
    <w:rsid w:val="007A26BE"/>
    <w:rsid w:val="007A2C1F"/>
    <w:rsid w:val="007A2DFC"/>
    <w:rsid w:val="007A2F81"/>
    <w:rsid w:val="007A329D"/>
    <w:rsid w:val="007A3B09"/>
    <w:rsid w:val="007A42BE"/>
    <w:rsid w:val="007A4892"/>
    <w:rsid w:val="007A4ED3"/>
    <w:rsid w:val="007A5541"/>
    <w:rsid w:val="007A55E3"/>
    <w:rsid w:val="007A56E3"/>
    <w:rsid w:val="007A5F4F"/>
    <w:rsid w:val="007A64FC"/>
    <w:rsid w:val="007A671D"/>
    <w:rsid w:val="007A6D21"/>
    <w:rsid w:val="007A6D90"/>
    <w:rsid w:val="007A710B"/>
    <w:rsid w:val="007A7BBB"/>
    <w:rsid w:val="007B0DFD"/>
    <w:rsid w:val="007B258B"/>
    <w:rsid w:val="007B3D00"/>
    <w:rsid w:val="007B46D8"/>
    <w:rsid w:val="007B4FB7"/>
    <w:rsid w:val="007B5BB5"/>
    <w:rsid w:val="007B693C"/>
    <w:rsid w:val="007B74C2"/>
    <w:rsid w:val="007B74D1"/>
    <w:rsid w:val="007B7A35"/>
    <w:rsid w:val="007B7A66"/>
    <w:rsid w:val="007C044E"/>
    <w:rsid w:val="007C1789"/>
    <w:rsid w:val="007C2E88"/>
    <w:rsid w:val="007C3105"/>
    <w:rsid w:val="007C3501"/>
    <w:rsid w:val="007C36D0"/>
    <w:rsid w:val="007C3B0B"/>
    <w:rsid w:val="007C3EE6"/>
    <w:rsid w:val="007C503E"/>
    <w:rsid w:val="007C55B0"/>
    <w:rsid w:val="007C66BA"/>
    <w:rsid w:val="007C7EE2"/>
    <w:rsid w:val="007D0AD5"/>
    <w:rsid w:val="007D10F6"/>
    <w:rsid w:val="007D12A8"/>
    <w:rsid w:val="007D1678"/>
    <w:rsid w:val="007D2471"/>
    <w:rsid w:val="007D2D55"/>
    <w:rsid w:val="007D46B7"/>
    <w:rsid w:val="007D4969"/>
    <w:rsid w:val="007D4B17"/>
    <w:rsid w:val="007D4EA9"/>
    <w:rsid w:val="007D5891"/>
    <w:rsid w:val="007D746B"/>
    <w:rsid w:val="007D76B6"/>
    <w:rsid w:val="007E02EF"/>
    <w:rsid w:val="007E075F"/>
    <w:rsid w:val="007E0FC7"/>
    <w:rsid w:val="007E1988"/>
    <w:rsid w:val="007E1A96"/>
    <w:rsid w:val="007E23C6"/>
    <w:rsid w:val="007E248A"/>
    <w:rsid w:val="007E27E7"/>
    <w:rsid w:val="007E2906"/>
    <w:rsid w:val="007E3139"/>
    <w:rsid w:val="007E3AE1"/>
    <w:rsid w:val="007E3C5C"/>
    <w:rsid w:val="007E45C7"/>
    <w:rsid w:val="007E48D5"/>
    <w:rsid w:val="007E4F0D"/>
    <w:rsid w:val="007E50D7"/>
    <w:rsid w:val="007E5100"/>
    <w:rsid w:val="007E65C6"/>
    <w:rsid w:val="007E7291"/>
    <w:rsid w:val="007F01A9"/>
    <w:rsid w:val="007F0B1A"/>
    <w:rsid w:val="007F0DF0"/>
    <w:rsid w:val="007F1C7E"/>
    <w:rsid w:val="007F2F31"/>
    <w:rsid w:val="007F345E"/>
    <w:rsid w:val="007F4057"/>
    <w:rsid w:val="007F46C2"/>
    <w:rsid w:val="007F53D2"/>
    <w:rsid w:val="007F554C"/>
    <w:rsid w:val="007F65BE"/>
    <w:rsid w:val="007F6E86"/>
    <w:rsid w:val="007F7566"/>
    <w:rsid w:val="00800C12"/>
    <w:rsid w:val="0080117E"/>
    <w:rsid w:val="008018D5"/>
    <w:rsid w:val="00801DBA"/>
    <w:rsid w:val="00802FDA"/>
    <w:rsid w:val="008044BF"/>
    <w:rsid w:val="00804A45"/>
    <w:rsid w:val="00804C0C"/>
    <w:rsid w:val="00805A93"/>
    <w:rsid w:val="0080611B"/>
    <w:rsid w:val="00807881"/>
    <w:rsid w:val="00807A6D"/>
    <w:rsid w:val="00807ECB"/>
    <w:rsid w:val="00807FFB"/>
    <w:rsid w:val="00810326"/>
    <w:rsid w:val="008103F7"/>
    <w:rsid w:val="008117DE"/>
    <w:rsid w:val="00812842"/>
    <w:rsid w:val="008128F5"/>
    <w:rsid w:val="008131F8"/>
    <w:rsid w:val="008138D4"/>
    <w:rsid w:val="00813969"/>
    <w:rsid w:val="00813FE6"/>
    <w:rsid w:val="00814833"/>
    <w:rsid w:val="008159B9"/>
    <w:rsid w:val="00816445"/>
    <w:rsid w:val="0081726C"/>
    <w:rsid w:val="0081738F"/>
    <w:rsid w:val="00817B64"/>
    <w:rsid w:val="008211DE"/>
    <w:rsid w:val="008227D0"/>
    <w:rsid w:val="008227FC"/>
    <w:rsid w:val="00822CDC"/>
    <w:rsid w:val="00822DDB"/>
    <w:rsid w:val="00822F27"/>
    <w:rsid w:val="0082331A"/>
    <w:rsid w:val="00823B2D"/>
    <w:rsid w:val="00824DB5"/>
    <w:rsid w:val="00825CF0"/>
    <w:rsid w:val="008263A2"/>
    <w:rsid w:val="00826532"/>
    <w:rsid w:val="008272E9"/>
    <w:rsid w:val="0082776A"/>
    <w:rsid w:val="008305B3"/>
    <w:rsid w:val="00830D60"/>
    <w:rsid w:val="008319FC"/>
    <w:rsid w:val="00831DAF"/>
    <w:rsid w:val="00831E04"/>
    <w:rsid w:val="00833190"/>
    <w:rsid w:val="00833D76"/>
    <w:rsid w:val="008345C5"/>
    <w:rsid w:val="0083487B"/>
    <w:rsid w:val="008353D0"/>
    <w:rsid w:val="00835B47"/>
    <w:rsid w:val="00835DC3"/>
    <w:rsid w:val="008364D1"/>
    <w:rsid w:val="00836BFF"/>
    <w:rsid w:val="0083750E"/>
    <w:rsid w:val="00840298"/>
    <w:rsid w:val="00841343"/>
    <w:rsid w:val="0084435E"/>
    <w:rsid w:val="00845AFD"/>
    <w:rsid w:val="008460E9"/>
    <w:rsid w:val="00847098"/>
    <w:rsid w:val="00850108"/>
    <w:rsid w:val="008501A6"/>
    <w:rsid w:val="008503A0"/>
    <w:rsid w:val="008505BA"/>
    <w:rsid w:val="00850851"/>
    <w:rsid w:val="0085233E"/>
    <w:rsid w:val="008525EA"/>
    <w:rsid w:val="00852DAE"/>
    <w:rsid w:val="00854215"/>
    <w:rsid w:val="00854C44"/>
    <w:rsid w:val="00854F75"/>
    <w:rsid w:val="00855528"/>
    <w:rsid w:val="00855592"/>
    <w:rsid w:val="00855CED"/>
    <w:rsid w:val="0085791C"/>
    <w:rsid w:val="008579FF"/>
    <w:rsid w:val="00860706"/>
    <w:rsid w:val="00861198"/>
    <w:rsid w:val="0086155F"/>
    <w:rsid w:val="008625DB"/>
    <w:rsid w:val="00862E25"/>
    <w:rsid w:val="008640F7"/>
    <w:rsid w:val="0086463C"/>
    <w:rsid w:val="008649E8"/>
    <w:rsid w:val="008666C3"/>
    <w:rsid w:val="00867D1B"/>
    <w:rsid w:val="008704E5"/>
    <w:rsid w:val="00871A47"/>
    <w:rsid w:val="00872118"/>
    <w:rsid w:val="00872D3F"/>
    <w:rsid w:val="00873278"/>
    <w:rsid w:val="008749C0"/>
    <w:rsid w:val="0087576B"/>
    <w:rsid w:val="008767D4"/>
    <w:rsid w:val="00876C5E"/>
    <w:rsid w:val="00877178"/>
    <w:rsid w:val="008771CF"/>
    <w:rsid w:val="008774E2"/>
    <w:rsid w:val="00880F47"/>
    <w:rsid w:val="008811EF"/>
    <w:rsid w:val="00883204"/>
    <w:rsid w:val="00883DCB"/>
    <w:rsid w:val="008848EA"/>
    <w:rsid w:val="00884B47"/>
    <w:rsid w:val="00884C5F"/>
    <w:rsid w:val="00885F2F"/>
    <w:rsid w:val="00887209"/>
    <w:rsid w:val="008910CF"/>
    <w:rsid w:val="00891119"/>
    <w:rsid w:val="00891EF7"/>
    <w:rsid w:val="00891F06"/>
    <w:rsid w:val="00892014"/>
    <w:rsid w:val="00894A57"/>
    <w:rsid w:val="00894EF9"/>
    <w:rsid w:val="00894F79"/>
    <w:rsid w:val="00896040"/>
    <w:rsid w:val="00896118"/>
    <w:rsid w:val="00896326"/>
    <w:rsid w:val="0089773B"/>
    <w:rsid w:val="008977FB"/>
    <w:rsid w:val="00897D30"/>
    <w:rsid w:val="00897FE1"/>
    <w:rsid w:val="008A1F55"/>
    <w:rsid w:val="008A206F"/>
    <w:rsid w:val="008A2662"/>
    <w:rsid w:val="008A271D"/>
    <w:rsid w:val="008A343A"/>
    <w:rsid w:val="008A360C"/>
    <w:rsid w:val="008A3793"/>
    <w:rsid w:val="008A3BBD"/>
    <w:rsid w:val="008A5153"/>
    <w:rsid w:val="008A55CB"/>
    <w:rsid w:val="008A60BF"/>
    <w:rsid w:val="008A63E6"/>
    <w:rsid w:val="008A73A3"/>
    <w:rsid w:val="008B030C"/>
    <w:rsid w:val="008B051D"/>
    <w:rsid w:val="008B0727"/>
    <w:rsid w:val="008B0DD3"/>
    <w:rsid w:val="008B0FBA"/>
    <w:rsid w:val="008B1181"/>
    <w:rsid w:val="008B12B7"/>
    <w:rsid w:val="008B1361"/>
    <w:rsid w:val="008B1937"/>
    <w:rsid w:val="008B1D4B"/>
    <w:rsid w:val="008B259D"/>
    <w:rsid w:val="008B274C"/>
    <w:rsid w:val="008B33B0"/>
    <w:rsid w:val="008B368C"/>
    <w:rsid w:val="008B3C8A"/>
    <w:rsid w:val="008B3F98"/>
    <w:rsid w:val="008B4656"/>
    <w:rsid w:val="008B4CA9"/>
    <w:rsid w:val="008B5FED"/>
    <w:rsid w:val="008B608C"/>
    <w:rsid w:val="008B777C"/>
    <w:rsid w:val="008B7D3C"/>
    <w:rsid w:val="008B7DF0"/>
    <w:rsid w:val="008C11A5"/>
    <w:rsid w:val="008C29C2"/>
    <w:rsid w:val="008C2D6D"/>
    <w:rsid w:val="008C3B16"/>
    <w:rsid w:val="008C3BD3"/>
    <w:rsid w:val="008C44EC"/>
    <w:rsid w:val="008C5081"/>
    <w:rsid w:val="008C687C"/>
    <w:rsid w:val="008D0170"/>
    <w:rsid w:val="008D0C1A"/>
    <w:rsid w:val="008D2DFF"/>
    <w:rsid w:val="008D519A"/>
    <w:rsid w:val="008D5F3E"/>
    <w:rsid w:val="008D73E1"/>
    <w:rsid w:val="008D7D1F"/>
    <w:rsid w:val="008E0724"/>
    <w:rsid w:val="008E12F9"/>
    <w:rsid w:val="008E3441"/>
    <w:rsid w:val="008E38B2"/>
    <w:rsid w:val="008E4A4D"/>
    <w:rsid w:val="008E4C7C"/>
    <w:rsid w:val="008E6E31"/>
    <w:rsid w:val="008E6EAF"/>
    <w:rsid w:val="008E781B"/>
    <w:rsid w:val="008E7E82"/>
    <w:rsid w:val="008F0225"/>
    <w:rsid w:val="008F0526"/>
    <w:rsid w:val="008F08EB"/>
    <w:rsid w:val="008F2A9E"/>
    <w:rsid w:val="008F2AC3"/>
    <w:rsid w:val="008F2DCF"/>
    <w:rsid w:val="008F3341"/>
    <w:rsid w:val="008F359E"/>
    <w:rsid w:val="008F4307"/>
    <w:rsid w:val="008F4435"/>
    <w:rsid w:val="008F63C4"/>
    <w:rsid w:val="008F6D2B"/>
    <w:rsid w:val="008F6E07"/>
    <w:rsid w:val="008F71C0"/>
    <w:rsid w:val="008F7AC8"/>
    <w:rsid w:val="009003DF"/>
    <w:rsid w:val="00900C08"/>
    <w:rsid w:val="0090142A"/>
    <w:rsid w:val="00902E79"/>
    <w:rsid w:val="0090349E"/>
    <w:rsid w:val="00903681"/>
    <w:rsid w:val="00903743"/>
    <w:rsid w:val="0090414D"/>
    <w:rsid w:val="00904C48"/>
    <w:rsid w:val="00904EFC"/>
    <w:rsid w:val="00906394"/>
    <w:rsid w:val="00906537"/>
    <w:rsid w:val="00906712"/>
    <w:rsid w:val="00906CBF"/>
    <w:rsid w:val="00910065"/>
    <w:rsid w:val="00912879"/>
    <w:rsid w:val="009135BA"/>
    <w:rsid w:val="00913A8F"/>
    <w:rsid w:val="00916120"/>
    <w:rsid w:val="00916989"/>
    <w:rsid w:val="00916C66"/>
    <w:rsid w:val="00916FFC"/>
    <w:rsid w:val="00917B96"/>
    <w:rsid w:val="00921099"/>
    <w:rsid w:val="009232F2"/>
    <w:rsid w:val="0092352B"/>
    <w:rsid w:val="00923C4E"/>
    <w:rsid w:val="00923CBB"/>
    <w:rsid w:val="00924308"/>
    <w:rsid w:val="009247D9"/>
    <w:rsid w:val="009254D3"/>
    <w:rsid w:val="00925E14"/>
    <w:rsid w:val="0092639D"/>
    <w:rsid w:val="00926846"/>
    <w:rsid w:val="0092727F"/>
    <w:rsid w:val="00927C37"/>
    <w:rsid w:val="00927C4A"/>
    <w:rsid w:val="009305DA"/>
    <w:rsid w:val="00930815"/>
    <w:rsid w:val="00930A1D"/>
    <w:rsid w:val="00930C94"/>
    <w:rsid w:val="00930EB1"/>
    <w:rsid w:val="00930EDC"/>
    <w:rsid w:val="00932602"/>
    <w:rsid w:val="00932FBA"/>
    <w:rsid w:val="00933441"/>
    <w:rsid w:val="009341DD"/>
    <w:rsid w:val="009359E6"/>
    <w:rsid w:val="00936868"/>
    <w:rsid w:val="009421E8"/>
    <w:rsid w:val="00942B69"/>
    <w:rsid w:val="00942B78"/>
    <w:rsid w:val="00942DA3"/>
    <w:rsid w:val="00944968"/>
    <w:rsid w:val="009457E4"/>
    <w:rsid w:val="009458B4"/>
    <w:rsid w:val="00945A92"/>
    <w:rsid w:val="00945D4F"/>
    <w:rsid w:val="00945DD7"/>
    <w:rsid w:val="009473E9"/>
    <w:rsid w:val="00947C0A"/>
    <w:rsid w:val="009503C1"/>
    <w:rsid w:val="00950ED9"/>
    <w:rsid w:val="0095149E"/>
    <w:rsid w:val="00951BAA"/>
    <w:rsid w:val="00952055"/>
    <w:rsid w:val="00952A8B"/>
    <w:rsid w:val="00955504"/>
    <w:rsid w:val="00955B69"/>
    <w:rsid w:val="00955DDD"/>
    <w:rsid w:val="00956253"/>
    <w:rsid w:val="00956331"/>
    <w:rsid w:val="00956963"/>
    <w:rsid w:val="00957304"/>
    <w:rsid w:val="00957AE0"/>
    <w:rsid w:val="00957E0F"/>
    <w:rsid w:val="00961AD6"/>
    <w:rsid w:val="009624E9"/>
    <w:rsid w:val="00962892"/>
    <w:rsid w:val="00963075"/>
    <w:rsid w:val="009631C8"/>
    <w:rsid w:val="00963621"/>
    <w:rsid w:val="0096393C"/>
    <w:rsid w:val="00963BC1"/>
    <w:rsid w:val="0096434C"/>
    <w:rsid w:val="0096434E"/>
    <w:rsid w:val="009648EC"/>
    <w:rsid w:val="00964AAD"/>
    <w:rsid w:val="00965652"/>
    <w:rsid w:val="009656D6"/>
    <w:rsid w:val="00965A0F"/>
    <w:rsid w:val="009666F0"/>
    <w:rsid w:val="0096685E"/>
    <w:rsid w:val="00966B43"/>
    <w:rsid w:val="00967655"/>
    <w:rsid w:val="00967AFD"/>
    <w:rsid w:val="00967D7F"/>
    <w:rsid w:val="00971452"/>
    <w:rsid w:val="009715EC"/>
    <w:rsid w:val="00971EA0"/>
    <w:rsid w:val="00971FE8"/>
    <w:rsid w:val="00972163"/>
    <w:rsid w:val="00972416"/>
    <w:rsid w:val="00972B31"/>
    <w:rsid w:val="00973395"/>
    <w:rsid w:val="00973555"/>
    <w:rsid w:val="009742A8"/>
    <w:rsid w:val="00975096"/>
    <w:rsid w:val="0097571B"/>
    <w:rsid w:val="00975C37"/>
    <w:rsid w:val="00980269"/>
    <w:rsid w:val="00980771"/>
    <w:rsid w:val="00980CD7"/>
    <w:rsid w:val="00981366"/>
    <w:rsid w:val="0098321A"/>
    <w:rsid w:val="009839FE"/>
    <w:rsid w:val="0098465D"/>
    <w:rsid w:val="00984822"/>
    <w:rsid w:val="00985DB0"/>
    <w:rsid w:val="00986FC1"/>
    <w:rsid w:val="00987DB3"/>
    <w:rsid w:val="009901ED"/>
    <w:rsid w:val="00990955"/>
    <w:rsid w:val="00991075"/>
    <w:rsid w:val="0099112A"/>
    <w:rsid w:val="009918B0"/>
    <w:rsid w:val="00992327"/>
    <w:rsid w:val="00992699"/>
    <w:rsid w:val="00992841"/>
    <w:rsid w:val="00992DB1"/>
    <w:rsid w:val="009933E4"/>
    <w:rsid w:val="00993941"/>
    <w:rsid w:val="00993DE2"/>
    <w:rsid w:val="00993F6E"/>
    <w:rsid w:val="00994758"/>
    <w:rsid w:val="00994A84"/>
    <w:rsid w:val="00994A9E"/>
    <w:rsid w:val="00995506"/>
    <w:rsid w:val="00995C87"/>
    <w:rsid w:val="00995F4C"/>
    <w:rsid w:val="00996225"/>
    <w:rsid w:val="00996420"/>
    <w:rsid w:val="009965C3"/>
    <w:rsid w:val="009A2182"/>
    <w:rsid w:val="009A41BB"/>
    <w:rsid w:val="009A4BEB"/>
    <w:rsid w:val="009A4CA3"/>
    <w:rsid w:val="009A51E0"/>
    <w:rsid w:val="009A5307"/>
    <w:rsid w:val="009A5590"/>
    <w:rsid w:val="009A56A7"/>
    <w:rsid w:val="009A593A"/>
    <w:rsid w:val="009A59AD"/>
    <w:rsid w:val="009A67FC"/>
    <w:rsid w:val="009A708B"/>
    <w:rsid w:val="009A70B7"/>
    <w:rsid w:val="009B0517"/>
    <w:rsid w:val="009B06EC"/>
    <w:rsid w:val="009B0820"/>
    <w:rsid w:val="009B0B8D"/>
    <w:rsid w:val="009B252B"/>
    <w:rsid w:val="009B2EB4"/>
    <w:rsid w:val="009B33E3"/>
    <w:rsid w:val="009B4812"/>
    <w:rsid w:val="009B5541"/>
    <w:rsid w:val="009B5569"/>
    <w:rsid w:val="009B5902"/>
    <w:rsid w:val="009B6223"/>
    <w:rsid w:val="009B691A"/>
    <w:rsid w:val="009B70A0"/>
    <w:rsid w:val="009B7940"/>
    <w:rsid w:val="009C05E4"/>
    <w:rsid w:val="009C153E"/>
    <w:rsid w:val="009C1B16"/>
    <w:rsid w:val="009C2D93"/>
    <w:rsid w:val="009C2FFB"/>
    <w:rsid w:val="009C3447"/>
    <w:rsid w:val="009C3BA6"/>
    <w:rsid w:val="009C40EF"/>
    <w:rsid w:val="009C46F0"/>
    <w:rsid w:val="009C553F"/>
    <w:rsid w:val="009C5E71"/>
    <w:rsid w:val="009C6C2D"/>
    <w:rsid w:val="009C6FCE"/>
    <w:rsid w:val="009C7513"/>
    <w:rsid w:val="009C7E95"/>
    <w:rsid w:val="009D00DC"/>
    <w:rsid w:val="009D01A1"/>
    <w:rsid w:val="009D1AD8"/>
    <w:rsid w:val="009D2028"/>
    <w:rsid w:val="009D2F1D"/>
    <w:rsid w:val="009D3103"/>
    <w:rsid w:val="009D3A88"/>
    <w:rsid w:val="009D5420"/>
    <w:rsid w:val="009D61CC"/>
    <w:rsid w:val="009D7161"/>
    <w:rsid w:val="009D77D0"/>
    <w:rsid w:val="009E0B87"/>
    <w:rsid w:val="009E0FCB"/>
    <w:rsid w:val="009E1220"/>
    <w:rsid w:val="009E12FF"/>
    <w:rsid w:val="009E1816"/>
    <w:rsid w:val="009E1EE3"/>
    <w:rsid w:val="009E2CC1"/>
    <w:rsid w:val="009E3401"/>
    <w:rsid w:val="009E34E2"/>
    <w:rsid w:val="009E3591"/>
    <w:rsid w:val="009E364C"/>
    <w:rsid w:val="009E3679"/>
    <w:rsid w:val="009E397A"/>
    <w:rsid w:val="009E3AC7"/>
    <w:rsid w:val="009E4366"/>
    <w:rsid w:val="009E5662"/>
    <w:rsid w:val="009E651A"/>
    <w:rsid w:val="009E6E56"/>
    <w:rsid w:val="009E756E"/>
    <w:rsid w:val="009E794C"/>
    <w:rsid w:val="009E7CA8"/>
    <w:rsid w:val="009F0C35"/>
    <w:rsid w:val="009F0CB5"/>
    <w:rsid w:val="009F1924"/>
    <w:rsid w:val="009F1D65"/>
    <w:rsid w:val="009F22AF"/>
    <w:rsid w:val="009F2D67"/>
    <w:rsid w:val="009F333A"/>
    <w:rsid w:val="009F409F"/>
    <w:rsid w:val="009F49A9"/>
    <w:rsid w:val="009F5108"/>
    <w:rsid w:val="009F69FF"/>
    <w:rsid w:val="009F7196"/>
    <w:rsid w:val="009F7B86"/>
    <w:rsid w:val="009F7F6D"/>
    <w:rsid w:val="00A00FF3"/>
    <w:rsid w:val="00A015E5"/>
    <w:rsid w:val="00A02FE7"/>
    <w:rsid w:val="00A037F2"/>
    <w:rsid w:val="00A03B7C"/>
    <w:rsid w:val="00A04EB4"/>
    <w:rsid w:val="00A05125"/>
    <w:rsid w:val="00A05173"/>
    <w:rsid w:val="00A05958"/>
    <w:rsid w:val="00A05FA2"/>
    <w:rsid w:val="00A0685D"/>
    <w:rsid w:val="00A070E8"/>
    <w:rsid w:val="00A07210"/>
    <w:rsid w:val="00A07471"/>
    <w:rsid w:val="00A10982"/>
    <w:rsid w:val="00A1105C"/>
    <w:rsid w:val="00A1108F"/>
    <w:rsid w:val="00A12D69"/>
    <w:rsid w:val="00A13A60"/>
    <w:rsid w:val="00A13AD7"/>
    <w:rsid w:val="00A148EF"/>
    <w:rsid w:val="00A14993"/>
    <w:rsid w:val="00A14C45"/>
    <w:rsid w:val="00A150E3"/>
    <w:rsid w:val="00A21A46"/>
    <w:rsid w:val="00A21B72"/>
    <w:rsid w:val="00A22B46"/>
    <w:rsid w:val="00A23C09"/>
    <w:rsid w:val="00A2428C"/>
    <w:rsid w:val="00A24B55"/>
    <w:rsid w:val="00A25032"/>
    <w:rsid w:val="00A253CC"/>
    <w:rsid w:val="00A2615B"/>
    <w:rsid w:val="00A264B9"/>
    <w:rsid w:val="00A278F8"/>
    <w:rsid w:val="00A2793D"/>
    <w:rsid w:val="00A30288"/>
    <w:rsid w:val="00A30E77"/>
    <w:rsid w:val="00A30F85"/>
    <w:rsid w:val="00A3106F"/>
    <w:rsid w:val="00A31C6B"/>
    <w:rsid w:val="00A32312"/>
    <w:rsid w:val="00A3267E"/>
    <w:rsid w:val="00A327BB"/>
    <w:rsid w:val="00A32890"/>
    <w:rsid w:val="00A332B2"/>
    <w:rsid w:val="00A336C1"/>
    <w:rsid w:val="00A33AEF"/>
    <w:rsid w:val="00A34030"/>
    <w:rsid w:val="00A34DDD"/>
    <w:rsid w:val="00A354D7"/>
    <w:rsid w:val="00A35B50"/>
    <w:rsid w:val="00A3688F"/>
    <w:rsid w:val="00A369DA"/>
    <w:rsid w:val="00A3702C"/>
    <w:rsid w:val="00A37158"/>
    <w:rsid w:val="00A40603"/>
    <w:rsid w:val="00A410A9"/>
    <w:rsid w:val="00A4138E"/>
    <w:rsid w:val="00A41768"/>
    <w:rsid w:val="00A41771"/>
    <w:rsid w:val="00A418A1"/>
    <w:rsid w:val="00A427AE"/>
    <w:rsid w:val="00A44128"/>
    <w:rsid w:val="00A449D9"/>
    <w:rsid w:val="00A45005"/>
    <w:rsid w:val="00A4560A"/>
    <w:rsid w:val="00A45946"/>
    <w:rsid w:val="00A467C4"/>
    <w:rsid w:val="00A46C16"/>
    <w:rsid w:val="00A46E2A"/>
    <w:rsid w:val="00A46E33"/>
    <w:rsid w:val="00A47928"/>
    <w:rsid w:val="00A50B78"/>
    <w:rsid w:val="00A512A0"/>
    <w:rsid w:val="00A52821"/>
    <w:rsid w:val="00A528FE"/>
    <w:rsid w:val="00A5293B"/>
    <w:rsid w:val="00A532DC"/>
    <w:rsid w:val="00A53C15"/>
    <w:rsid w:val="00A53D70"/>
    <w:rsid w:val="00A54494"/>
    <w:rsid w:val="00A54660"/>
    <w:rsid w:val="00A54ADD"/>
    <w:rsid w:val="00A54DD6"/>
    <w:rsid w:val="00A55D3C"/>
    <w:rsid w:val="00A57070"/>
    <w:rsid w:val="00A57403"/>
    <w:rsid w:val="00A57843"/>
    <w:rsid w:val="00A6005A"/>
    <w:rsid w:val="00A60478"/>
    <w:rsid w:val="00A60875"/>
    <w:rsid w:val="00A60A5E"/>
    <w:rsid w:val="00A60DC1"/>
    <w:rsid w:val="00A615F8"/>
    <w:rsid w:val="00A6168E"/>
    <w:rsid w:val="00A61DB2"/>
    <w:rsid w:val="00A621EA"/>
    <w:rsid w:val="00A62E84"/>
    <w:rsid w:val="00A64451"/>
    <w:rsid w:val="00A64549"/>
    <w:rsid w:val="00A6471B"/>
    <w:rsid w:val="00A652C1"/>
    <w:rsid w:val="00A673BC"/>
    <w:rsid w:val="00A6751C"/>
    <w:rsid w:val="00A71BD0"/>
    <w:rsid w:val="00A72913"/>
    <w:rsid w:val="00A72D16"/>
    <w:rsid w:val="00A72D38"/>
    <w:rsid w:val="00A73321"/>
    <w:rsid w:val="00A73A81"/>
    <w:rsid w:val="00A74864"/>
    <w:rsid w:val="00A77DD0"/>
    <w:rsid w:val="00A803DC"/>
    <w:rsid w:val="00A80A9F"/>
    <w:rsid w:val="00A81350"/>
    <w:rsid w:val="00A81976"/>
    <w:rsid w:val="00A82214"/>
    <w:rsid w:val="00A82E16"/>
    <w:rsid w:val="00A831E0"/>
    <w:rsid w:val="00A83D55"/>
    <w:rsid w:val="00A85132"/>
    <w:rsid w:val="00A85C2D"/>
    <w:rsid w:val="00A8618C"/>
    <w:rsid w:val="00A861D3"/>
    <w:rsid w:val="00A86EEE"/>
    <w:rsid w:val="00A870D8"/>
    <w:rsid w:val="00A87341"/>
    <w:rsid w:val="00A874EA"/>
    <w:rsid w:val="00A91C0D"/>
    <w:rsid w:val="00A92184"/>
    <w:rsid w:val="00A921A6"/>
    <w:rsid w:val="00A94E01"/>
    <w:rsid w:val="00A94FD7"/>
    <w:rsid w:val="00A9608F"/>
    <w:rsid w:val="00A9713F"/>
    <w:rsid w:val="00AA0368"/>
    <w:rsid w:val="00AA0D37"/>
    <w:rsid w:val="00AA0FB8"/>
    <w:rsid w:val="00AA1981"/>
    <w:rsid w:val="00AA1DEF"/>
    <w:rsid w:val="00AA284D"/>
    <w:rsid w:val="00AA2FD8"/>
    <w:rsid w:val="00AA47FC"/>
    <w:rsid w:val="00AA48AA"/>
    <w:rsid w:val="00AA5D7C"/>
    <w:rsid w:val="00AA601F"/>
    <w:rsid w:val="00AA6033"/>
    <w:rsid w:val="00AA7060"/>
    <w:rsid w:val="00AB0647"/>
    <w:rsid w:val="00AB0B6A"/>
    <w:rsid w:val="00AB0FD5"/>
    <w:rsid w:val="00AB1F69"/>
    <w:rsid w:val="00AB2B51"/>
    <w:rsid w:val="00AB30F7"/>
    <w:rsid w:val="00AB4AC6"/>
    <w:rsid w:val="00AB4B7E"/>
    <w:rsid w:val="00AB51CF"/>
    <w:rsid w:val="00AB53AC"/>
    <w:rsid w:val="00AB5AE8"/>
    <w:rsid w:val="00AB6586"/>
    <w:rsid w:val="00AB6C65"/>
    <w:rsid w:val="00AB6DB4"/>
    <w:rsid w:val="00AB79D8"/>
    <w:rsid w:val="00AB7AC3"/>
    <w:rsid w:val="00AC073C"/>
    <w:rsid w:val="00AC0818"/>
    <w:rsid w:val="00AC0CED"/>
    <w:rsid w:val="00AC1FBE"/>
    <w:rsid w:val="00AC22ED"/>
    <w:rsid w:val="00AC25BD"/>
    <w:rsid w:val="00AC2999"/>
    <w:rsid w:val="00AC4943"/>
    <w:rsid w:val="00AC4A95"/>
    <w:rsid w:val="00AC515C"/>
    <w:rsid w:val="00AC529C"/>
    <w:rsid w:val="00AC6488"/>
    <w:rsid w:val="00AC6620"/>
    <w:rsid w:val="00AC6946"/>
    <w:rsid w:val="00AC7A78"/>
    <w:rsid w:val="00AD1AEF"/>
    <w:rsid w:val="00AD1BDC"/>
    <w:rsid w:val="00AD457B"/>
    <w:rsid w:val="00AD5968"/>
    <w:rsid w:val="00AD78B3"/>
    <w:rsid w:val="00AD7BD4"/>
    <w:rsid w:val="00AE02E5"/>
    <w:rsid w:val="00AE1886"/>
    <w:rsid w:val="00AE1961"/>
    <w:rsid w:val="00AE2565"/>
    <w:rsid w:val="00AE2FCD"/>
    <w:rsid w:val="00AE301B"/>
    <w:rsid w:val="00AE31C1"/>
    <w:rsid w:val="00AE3774"/>
    <w:rsid w:val="00AE4029"/>
    <w:rsid w:val="00AE42EC"/>
    <w:rsid w:val="00AE4A8B"/>
    <w:rsid w:val="00AE50BE"/>
    <w:rsid w:val="00AE764C"/>
    <w:rsid w:val="00AF1772"/>
    <w:rsid w:val="00AF1D39"/>
    <w:rsid w:val="00AF2176"/>
    <w:rsid w:val="00AF2C93"/>
    <w:rsid w:val="00AF4909"/>
    <w:rsid w:val="00AF649E"/>
    <w:rsid w:val="00AF6A4B"/>
    <w:rsid w:val="00B001CF"/>
    <w:rsid w:val="00B001E5"/>
    <w:rsid w:val="00B00DA1"/>
    <w:rsid w:val="00B01282"/>
    <w:rsid w:val="00B01420"/>
    <w:rsid w:val="00B027D8"/>
    <w:rsid w:val="00B02CBF"/>
    <w:rsid w:val="00B03294"/>
    <w:rsid w:val="00B03AB3"/>
    <w:rsid w:val="00B05459"/>
    <w:rsid w:val="00B05D1C"/>
    <w:rsid w:val="00B05E7B"/>
    <w:rsid w:val="00B0663F"/>
    <w:rsid w:val="00B0707B"/>
    <w:rsid w:val="00B07BC4"/>
    <w:rsid w:val="00B11D01"/>
    <w:rsid w:val="00B11F41"/>
    <w:rsid w:val="00B1284A"/>
    <w:rsid w:val="00B12C1A"/>
    <w:rsid w:val="00B12EB4"/>
    <w:rsid w:val="00B1373C"/>
    <w:rsid w:val="00B137F4"/>
    <w:rsid w:val="00B13EA8"/>
    <w:rsid w:val="00B14151"/>
    <w:rsid w:val="00B150D6"/>
    <w:rsid w:val="00B158BF"/>
    <w:rsid w:val="00B15ED9"/>
    <w:rsid w:val="00B1629E"/>
    <w:rsid w:val="00B16526"/>
    <w:rsid w:val="00B167F4"/>
    <w:rsid w:val="00B179B1"/>
    <w:rsid w:val="00B20008"/>
    <w:rsid w:val="00B207F3"/>
    <w:rsid w:val="00B208D6"/>
    <w:rsid w:val="00B21024"/>
    <w:rsid w:val="00B21793"/>
    <w:rsid w:val="00B23259"/>
    <w:rsid w:val="00B25D3A"/>
    <w:rsid w:val="00B26622"/>
    <w:rsid w:val="00B27766"/>
    <w:rsid w:val="00B3122C"/>
    <w:rsid w:val="00B3125E"/>
    <w:rsid w:val="00B322A4"/>
    <w:rsid w:val="00B3351C"/>
    <w:rsid w:val="00B33DA7"/>
    <w:rsid w:val="00B340AF"/>
    <w:rsid w:val="00B348D1"/>
    <w:rsid w:val="00B34C4E"/>
    <w:rsid w:val="00B3536F"/>
    <w:rsid w:val="00B358F0"/>
    <w:rsid w:val="00B35C57"/>
    <w:rsid w:val="00B364B7"/>
    <w:rsid w:val="00B3652F"/>
    <w:rsid w:val="00B36961"/>
    <w:rsid w:val="00B37824"/>
    <w:rsid w:val="00B37ACD"/>
    <w:rsid w:val="00B37B1A"/>
    <w:rsid w:val="00B4002F"/>
    <w:rsid w:val="00B40233"/>
    <w:rsid w:val="00B41451"/>
    <w:rsid w:val="00B438DB"/>
    <w:rsid w:val="00B45143"/>
    <w:rsid w:val="00B45257"/>
    <w:rsid w:val="00B45AC9"/>
    <w:rsid w:val="00B45D7C"/>
    <w:rsid w:val="00B46002"/>
    <w:rsid w:val="00B46204"/>
    <w:rsid w:val="00B4651B"/>
    <w:rsid w:val="00B50C22"/>
    <w:rsid w:val="00B50C44"/>
    <w:rsid w:val="00B5136C"/>
    <w:rsid w:val="00B51519"/>
    <w:rsid w:val="00B51531"/>
    <w:rsid w:val="00B5184A"/>
    <w:rsid w:val="00B51F05"/>
    <w:rsid w:val="00B52498"/>
    <w:rsid w:val="00B524BB"/>
    <w:rsid w:val="00B525DC"/>
    <w:rsid w:val="00B52784"/>
    <w:rsid w:val="00B5296A"/>
    <w:rsid w:val="00B52F47"/>
    <w:rsid w:val="00B54023"/>
    <w:rsid w:val="00B540A4"/>
    <w:rsid w:val="00B549BE"/>
    <w:rsid w:val="00B54AFA"/>
    <w:rsid w:val="00B5562A"/>
    <w:rsid w:val="00B5651B"/>
    <w:rsid w:val="00B571CD"/>
    <w:rsid w:val="00B574E9"/>
    <w:rsid w:val="00B577E3"/>
    <w:rsid w:val="00B579BA"/>
    <w:rsid w:val="00B57D4D"/>
    <w:rsid w:val="00B57FD6"/>
    <w:rsid w:val="00B60E44"/>
    <w:rsid w:val="00B615FA"/>
    <w:rsid w:val="00B62190"/>
    <w:rsid w:val="00B627E3"/>
    <w:rsid w:val="00B62CE3"/>
    <w:rsid w:val="00B63493"/>
    <w:rsid w:val="00B63EC5"/>
    <w:rsid w:val="00B641E4"/>
    <w:rsid w:val="00B6660E"/>
    <w:rsid w:val="00B66931"/>
    <w:rsid w:val="00B66FA4"/>
    <w:rsid w:val="00B6754F"/>
    <w:rsid w:val="00B67E86"/>
    <w:rsid w:val="00B67EAC"/>
    <w:rsid w:val="00B709FD"/>
    <w:rsid w:val="00B70D6A"/>
    <w:rsid w:val="00B712DC"/>
    <w:rsid w:val="00B732C8"/>
    <w:rsid w:val="00B7333E"/>
    <w:rsid w:val="00B735B8"/>
    <w:rsid w:val="00B73639"/>
    <w:rsid w:val="00B740C1"/>
    <w:rsid w:val="00B74F31"/>
    <w:rsid w:val="00B762CA"/>
    <w:rsid w:val="00B76E47"/>
    <w:rsid w:val="00B77D1B"/>
    <w:rsid w:val="00B77DA0"/>
    <w:rsid w:val="00B8008F"/>
    <w:rsid w:val="00B8075B"/>
    <w:rsid w:val="00B80E96"/>
    <w:rsid w:val="00B80EB6"/>
    <w:rsid w:val="00B818D5"/>
    <w:rsid w:val="00B829B9"/>
    <w:rsid w:val="00B82A89"/>
    <w:rsid w:val="00B82BDC"/>
    <w:rsid w:val="00B83DDB"/>
    <w:rsid w:val="00B84725"/>
    <w:rsid w:val="00B8476F"/>
    <w:rsid w:val="00B84998"/>
    <w:rsid w:val="00B84A9C"/>
    <w:rsid w:val="00B8502F"/>
    <w:rsid w:val="00B85A81"/>
    <w:rsid w:val="00B85AC6"/>
    <w:rsid w:val="00B85B40"/>
    <w:rsid w:val="00B8664D"/>
    <w:rsid w:val="00B867B2"/>
    <w:rsid w:val="00B87696"/>
    <w:rsid w:val="00B9021E"/>
    <w:rsid w:val="00B90ACA"/>
    <w:rsid w:val="00B91827"/>
    <w:rsid w:val="00B92870"/>
    <w:rsid w:val="00B93003"/>
    <w:rsid w:val="00B938AF"/>
    <w:rsid w:val="00B93DC9"/>
    <w:rsid w:val="00B93DD3"/>
    <w:rsid w:val="00B941E9"/>
    <w:rsid w:val="00B94849"/>
    <w:rsid w:val="00B94B19"/>
    <w:rsid w:val="00B94BDE"/>
    <w:rsid w:val="00B95E2B"/>
    <w:rsid w:val="00B95ED3"/>
    <w:rsid w:val="00BA0E66"/>
    <w:rsid w:val="00BA1539"/>
    <w:rsid w:val="00BA1835"/>
    <w:rsid w:val="00BA363E"/>
    <w:rsid w:val="00BA4100"/>
    <w:rsid w:val="00BA42F8"/>
    <w:rsid w:val="00BA47F7"/>
    <w:rsid w:val="00BA5124"/>
    <w:rsid w:val="00BA5A7F"/>
    <w:rsid w:val="00BA5EC0"/>
    <w:rsid w:val="00BA5F58"/>
    <w:rsid w:val="00BA656D"/>
    <w:rsid w:val="00BA6FBB"/>
    <w:rsid w:val="00BA7FE1"/>
    <w:rsid w:val="00BB0316"/>
    <w:rsid w:val="00BB273D"/>
    <w:rsid w:val="00BB2A2E"/>
    <w:rsid w:val="00BB2D0A"/>
    <w:rsid w:val="00BB2FC7"/>
    <w:rsid w:val="00BB3186"/>
    <w:rsid w:val="00BB4BDB"/>
    <w:rsid w:val="00BB4FA6"/>
    <w:rsid w:val="00BB538F"/>
    <w:rsid w:val="00BB5743"/>
    <w:rsid w:val="00BB6317"/>
    <w:rsid w:val="00BB77FD"/>
    <w:rsid w:val="00BB7BD3"/>
    <w:rsid w:val="00BB7D9F"/>
    <w:rsid w:val="00BC0092"/>
    <w:rsid w:val="00BC2343"/>
    <w:rsid w:val="00BC2B15"/>
    <w:rsid w:val="00BC2EB6"/>
    <w:rsid w:val="00BC34FE"/>
    <w:rsid w:val="00BC3DB9"/>
    <w:rsid w:val="00BC3F0E"/>
    <w:rsid w:val="00BC40E0"/>
    <w:rsid w:val="00BC4922"/>
    <w:rsid w:val="00BC5447"/>
    <w:rsid w:val="00BC7EDC"/>
    <w:rsid w:val="00BD12DA"/>
    <w:rsid w:val="00BD1C71"/>
    <w:rsid w:val="00BD1DB2"/>
    <w:rsid w:val="00BD1ED3"/>
    <w:rsid w:val="00BD215F"/>
    <w:rsid w:val="00BD280B"/>
    <w:rsid w:val="00BD2E31"/>
    <w:rsid w:val="00BD48BB"/>
    <w:rsid w:val="00BD6C4F"/>
    <w:rsid w:val="00BD70CA"/>
    <w:rsid w:val="00BE0976"/>
    <w:rsid w:val="00BE1666"/>
    <w:rsid w:val="00BE26EA"/>
    <w:rsid w:val="00BE2858"/>
    <w:rsid w:val="00BE2A35"/>
    <w:rsid w:val="00BE6208"/>
    <w:rsid w:val="00BE65CA"/>
    <w:rsid w:val="00BE65F2"/>
    <w:rsid w:val="00BE6CF8"/>
    <w:rsid w:val="00BE7872"/>
    <w:rsid w:val="00BE7A66"/>
    <w:rsid w:val="00BF1301"/>
    <w:rsid w:val="00BF131A"/>
    <w:rsid w:val="00BF136E"/>
    <w:rsid w:val="00BF320A"/>
    <w:rsid w:val="00BF3BFC"/>
    <w:rsid w:val="00BF50AE"/>
    <w:rsid w:val="00BF518D"/>
    <w:rsid w:val="00BF57EB"/>
    <w:rsid w:val="00BF7376"/>
    <w:rsid w:val="00BF7639"/>
    <w:rsid w:val="00C00B1B"/>
    <w:rsid w:val="00C01BA9"/>
    <w:rsid w:val="00C01BB2"/>
    <w:rsid w:val="00C02E74"/>
    <w:rsid w:val="00C03550"/>
    <w:rsid w:val="00C03D41"/>
    <w:rsid w:val="00C04018"/>
    <w:rsid w:val="00C04F00"/>
    <w:rsid w:val="00C0519C"/>
    <w:rsid w:val="00C05A35"/>
    <w:rsid w:val="00C07250"/>
    <w:rsid w:val="00C07E0D"/>
    <w:rsid w:val="00C10736"/>
    <w:rsid w:val="00C10FF8"/>
    <w:rsid w:val="00C1101D"/>
    <w:rsid w:val="00C12BFA"/>
    <w:rsid w:val="00C13AA8"/>
    <w:rsid w:val="00C13AA9"/>
    <w:rsid w:val="00C13CA0"/>
    <w:rsid w:val="00C13D42"/>
    <w:rsid w:val="00C14998"/>
    <w:rsid w:val="00C14EE4"/>
    <w:rsid w:val="00C14F94"/>
    <w:rsid w:val="00C17635"/>
    <w:rsid w:val="00C20BD8"/>
    <w:rsid w:val="00C20C39"/>
    <w:rsid w:val="00C210A5"/>
    <w:rsid w:val="00C21FF9"/>
    <w:rsid w:val="00C22E9D"/>
    <w:rsid w:val="00C23280"/>
    <w:rsid w:val="00C232E9"/>
    <w:rsid w:val="00C233BE"/>
    <w:rsid w:val="00C2342D"/>
    <w:rsid w:val="00C24BE6"/>
    <w:rsid w:val="00C260C2"/>
    <w:rsid w:val="00C272BC"/>
    <w:rsid w:val="00C27EF4"/>
    <w:rsid w:val="00C308A2"/>
    <w:rsid w:val="00C3283C"/>
    <w:rsid w:val="00C32C3B"/>
    <w:rsid w:val="00C32FCB"/>
    <w:rsid w:val="00C33089"/>
    <w:rsid w:val="00C339AE"/>
    <w:rsid w:val="00C33BFE"/>
    <w:rsid w:val="00C366F3"/>
    <w:rsid w:val="00C36963"/>
    <w:rsid w:val="00C37C9C"/>
    <w:rsid w:val="00C4047A"/>
    <w:rsid w:val="00C419A4"/>
    <w:rsid w:val="00C42F07"/>
    <w:rsid w:val="00C43BF8"/>
    <w:rsid w:val="00C44919"/>
    <w:rsid w:val="00C46017"/>
    <w:rsid w:val="00C46B4A"/>
    <w:rsid w:val="00C470A1"/>
    <w:rsid w:val="00C50932"/>
    <w:rsid w:val="00C51AA0"/>
    <w:rsid w:val="00C51E46"/>
    <w:rsid w:val="00C522B0"/>
    <w:rsid w:val="00C5259F"/>
    <w:rsid w:val="00C52607"/>
    <w:rsid w:val="00C52A0A"/>
    <w:rsid w:val="00C52B48"/>
    <w:rsid w:val="00C53BA3"/>
    <w:rsid w:val="00C53C9A"/>
    <w:rsid w:val="00C54029"/>
    <w:rsid w:val="00C55541"/>
    <w:rsid w:val="00C55A40"/>
    <w:rsid w:val="00C55CFD"/>
    <w:rsid w:val="00C561F1"/>
    <w:rsid w:val="00C5668A"/>
    <w:rsid w:val="00C57A02"/>
    <w:rsid w:val="00C57C13"/>
    <w:rsid w:val="00C600BB"/>
    <w:rsid w:val="00C6018C"/>
    <w:rsid w:val="00C604E2"/>
    <w:rsid w:val="00C62D62"/>
    <w:rsid w:val="00C632FA"/>
    <w:rsid w:val="00C64828"/>
    <w:rsid w:val="00C64A20"/>
    <w:rsid w:val="00C64CA2"/>
    <w:rsid w:val="00C64CA5"/>
    <w:rsid w:val="00C64EF4"/>
    <w:rsid w:val="00C65FEF"/>
    <w:rsid w:val="00C66B23"/>
    <w:rsid w:val="00C66BEC"/>
    <w:rsid w:val="00C674B2"/>
    <w:rsid w:val="00C67A9E"/>
    <w:rsid w:val="00C67E5F"/>
    <w:rsid w:val="00C70433"/>
    <w:rsid w:val="00C71480"/>
    <w:rsid w:val="00C72DB5"/>
    <w:rsid w:val="00C7517F"/>
    <w:rsid w:val="00C75922"/>
    <w:rsid w:val="00C75C4C"/>
    <w:rsid w:val="00C7642C"/>
    <w:rsid w:val="00C7647A"/>
    <w:rsid w:val="00C76CCB"/>
    <w:rsid w:val="00C803E9"/>
    <w:rsid w:val="00C80573"/>
    <w:rsid w:val="00C8074F"/>
    <w:rsid w:val="00C810FC"/>
    <w:rsid w:val="00C8178C"/>
    <w:rsid w:val="00C81C07"/>
    <w:rsid w:val="00C81F1B"/>
    <w:rsid w:val="00C8275D"/>
    <w:rsid w:val="00C82C04"/>
    <w:rsid w:val="00C839E0"/>
    <w:rsid w:val="00C83BFD"/>
    <w:rsid w:val="00C84B68"/>
    <w:rsid w:val="00C84BD3"/>
    <w:rsid w:val="00C858F6"/>
    <w:rsid w:val="00C85FF6"/>
    <w:rsid w:val="00C863DE"/>
    <w:rsid w:val="00C868C1"/>
    <w:rsid w:val="00C86DD6"/>
    <w:rsid w:val="00C87920"/>
    <w:rsid w:val="00C902E7"/>
    <w:rsid w:val="00C904BC"/>
    <w:rsid w:val="00C905AD"/>
    <w:rsid w:val="00C90ABB"/>
    <w:rsid w:val="00C90BDC"/>
    <w:rsid w:val="00C90C41"/>
    <w:rsid w:val="00C90D67"/>
    <w:rsid w:val="00C9110F"/>
    <w:rsid w:val="00C9149C"/>
    <w:rsid w:val="00C917B1"/>
    <w:rsid w:val="00C91AF5"/>
    <w:rsid w:val="00C92428"/>
    <w:rsid w:val="00C94153"/>
    <w:rsid w:val="00C94AE9"/>
    <w:rsid w:val="00C95236"/>
    <w:rsid w:val="00C953B2"/>
    <w:rsid w:val="00C95A62"/>
    <w:rsid w:val="00C966CA"/>
    <w:rsid w:val="00C97396"/>
    <w:rsid w:val="00CA0932"/>
    <w:rsid w:val="00CA14EE"/>
    <w:rsid w:val="00CA17A9"/>
    <w:rsid w:val="00CA201F"/>
    <w:rsid w:val="00CA259F"/>
    <w:rsid w:val="00CA292D"/>
    <w:rsid w:val="00CA2EBF"/>
    <w:rsid w:val="00CA357A"/>
    <w:rsid w:val="00CA3FB3"/>
    <w:rsid w:val="00CA411D"/>
    <w:rsid w:val="00CA4BC1"/>
    <w:rsid w:val="00CA4C5B"/>
    <w:rsid w:val="00CA50D1"/>
    <w:rsid w:val="00CA510F"/>
    <w:rsid w:val="00CA5264"/>
    <w:rsid w:val="00CA6228"/>
    <w:rsid w:val="00CA674D"/>
    <w:rsid w:val="00CA6F08"/>
    <w:rsid w:val="00CA6F3F"/>
    <w:rsid w:val="00CA7041"/>
    <w:rsid w:val="00CA733C"/>
    <w:rsid w:val="00CB033B"/>
    <w:rsid w:val="00CB11C6"/>
    <w:rsid w:val="00CB153B"/>
    <w:rsid w:val="00CB172E"/>
    <w:rsid w:val="00CB1A44"/>
    <w:rsid w:val="00CB299B"/>
    <w:rsid w:val="00CB2A44"/>
    <w:rsid w:val="00CB2AEB"/>
    <w:rsid w:val="00CB2C3E"/>
    <w:rsid w:val="00CB3114"/>
    <w:rsid w:val="00CB3B58"/>
    <w:rsid w:val="00CB4F3E"/>
    <w:rsid w:val="00CB50B8"/>
    <w:rsid w:val="00CB60ED"/>
    <w:rsid w:val="00CB6386"/>
    <w:rsid w:val="00CB65EF"/>
    <w:rsid w:val="00CB6E43"/>
    <w:rsid w:val="00CB7617"/>
    <w:rsid w:val="00CC11C0"/>
    <w:rsid w:val="00CC1A5C"/>
    <w:rsid w:val="00CC31B2"/>
    <w:rsid w:val="00CC462E"/>
    <w:rsid w:val="00CC5386"/>
    <w:rsid w:val="00CC6238"/>
    <w:rsid w:val="00CC755E"/>
    <w:rsid w:val="00CC769C"/>
    <w:rsid w:val="00CC77EE"/>
    <w:rsid w:val="00CC7A05"/>
    <w:rsid w:val="00CC7FC7"/>
    <w:rsid w:val="00CD0055"/>
    <w:rsid w:val="00CD1FE0"/>
    <w:rsid w:val="00CD3CC9"/>
    <w:rsid w:val="00CD46FB"/>
    <w:rsid w:val="00CD5145"/>
    <w:rsid w:val="00CD5C2B"/>
    <w:rsid w:val="00CD65A6"/>
    <w:rsid w:val="00CD6A92"/>
    <w:rsid w:val="00CD71F8"/>
    <w:rsid w:val="00CE088C"/>
    <w:rsid w:val="00CE08F9"/>
    <w:rsid w:val="00CE111B"/>
    <w:rsid w:val="00CE1697"/>
    <w:rsid w:val="00CE1E81"/>
    <w:rsid w:val="00CE2FC6"/>
    <w:rsid w:val="00CE3068"/>
    <w:rsid w:val="00CE43C5"/>
    <w:rsid w:val="00CE4ACE"/>
    <w:rsid w:val="00CE4BEA"/>
    <w:rsid w:val="00CE4FA2"/>
    <w:rsid w:val="00CE5506"/>
    <w:rsid w:val="00CE55B7"/>
    <w:rsid w:val="00CE5841"/>
    <w:rsid w:val="00CE6045"/>
    <w:rsid w:val="00CE7274"/>
    <w:rsid w:val="00CE7DA0"/>
    <w:rsid w:val="00CF040E"/>
    <w:rsid w:val="00CF0F7B"/>
    <w:rsid w:val="00CF194D"/>
    <w:rsid w:val="00CF2194"/>
    <w:rsid w:val="00CF22F6"/>
    <w:rsid w:val="00CF2326"/>
    <w:rsid w:val="00CF311D"/>
    <w:rsid w:val="00CF36FD"/>
    <w:rsid w:val="00CF5023"/>
    <w:rsid w:val="00CF5B83"/>
    <w:rsid w:val="00CF779F"/>
    <w:rsid w:val="00D002D0"/>
    <w:rsid w:val="00D00920"/>
    <w:rsid w:val="00D01A68"/>
    <w:rsid w:val="00D01E52"/>
    <w:rsid w:val="00D022AD"/>
    <w:rsid w:val="00D02C8C"/>
    <w:rsid w:val="00D03409"/>
    <w:rsid w:val="00D03545"/>
    <w:rsid w:val="00D036AB"/>
    <w:rsid w:val="00D03F46"/>
    <w:rsid w:val="00D04636"/>
    <w:rsid w:val="00D04B19"/>
    <w:rsid w:val="00D04CFF"/>
    <w:rsid w:val="00D05791"/>
    <w:rsid w:val="00D0593F"/>
    <w:rsid w:val="00D07117"/>
    <w:rsid w:val="00D071A8"/>
    <w:rsid w:val="00D102F9"/>
    <w:rsid w:val="00D1134A"/>
    <w:rsid w:val="00D11533"/>
    <w:rsid w:val="00D12608"/>
    <w:rsid w:val="00D12B64"/>
    <w:rsid w:val="00D132C2"/>
    <w:rsid w:val="00D13D0C"/>
    <w:rsid w:val="00D14D71"/>
    <w:rsid w:val="00D1524F"/>
    <w:rsid w:val="00D15768"/>
    <w:rsid w:val="00D15E49"/>
    <w:rsid w:val="00D1603F"/>
    <w:rsid w:val="00D16684"/>
    <w:rsid w:val="00D16EE2"/>
    <w:rsid w:val="00D176EB"/>
    <w:rsid w:val="00D17EAC"/>
    <w:rsid w:val="00D204F4"/>
    <w:rsid w:val="00D20638"/>
    <w:rsid w:val="00D20796"/>
    <w:rsid w:val="00D20B7B"/>
    <w:rsid w:val="00D21D2B"/>
    <w:rsid w:val="00D21D64"/>
    <w:rsid w:val="00D22438"/>
    <w:rsid w:val="00D23566"/>
    <w:rsid w:val="00D24A51"/>
    <w:rsid w:val="00D24B98"/>
    <w:rsid w:val="00D24DD3"/>
    <w:rsid w:val="00D24F2A"/>
    <w:rsid w:val="00D26098"/>
    <w:rsid w:val="00D26E4F"/>
    <w:rsid w:val="00D30EC4"/>
    <w:rsid w:val="00D31C2D"/>
    <w:rsid w:val="00D31FEC"/>
    <w:rsid w:val="00D32F01"/>
    <w:rsid w:val="00D33344"/>
    <w:rsid w:val="00D340B8"/>
    <w:rsid w:val="00D34F0D"/>
    <w:rsid w:val="00D35041"/>
    <w:rsid w:val="00D35CDE"/>
    <w:rsid w:val="00D36015"/>
    <w:rsid w:val="00D3691F"/>
    <w:rsid w:val="00D369B7"/>
    <w:rsid w:val="00D36A4D"/>
    <w:rsid w:val="00D37AE3"/>
    <w:rsid w:val="00D4047B"/>
    <w:rsid w:val="00D40AD9"/>
    <w:rsid w:val="00D40CD9"/>
    <w:rsid w:val="00D41026"/>
    <w:rsid w:val="00D41575"/>
    <w:rsid w:val="00D41A52"/>
    <w:rsid w:val="00D41F85"/>
    <w:rsid w:val="00D420AC"/>
    <w:rsid w:val="00D426DB"/>
    <w:rsid w:val="00D429DF"/>
    <w:rsid w:val="00D42F3B"/>
    <w:rsid w:val="00D43109"/>
    <w:rsid w:val="00D432D7"/>
    <w:rsid w:val="00D435FB"/>
    <w:rsid w:val="00D4370B"/>
    <w:rsid w:val="00D43C94"/>
    <w:rsid w:val="00D44B3D"/>
    <w:rsid w:val="00D44DE3"/>
    <w:rsid w:val="00D45253"/>
    <w:rsid w:val="00D463EF"/>
    <w:rsid w:val="00D46C4E"/>
    <w:rsid w:val="00D46DAD"/>
    <w:rsid w:val="00D46F17"/>
    <w:rsid w:val="00D47A26"/>
    <w:rsid w:val="00D50912"/>
    <w:rsid w:val="00D514FE"/>
    <w:rsid w:val="00D519FA"/>
    <w:rsid w:val="00D524D2"/>
    <w:rsid w:val="00D5354A"/>
    <w:rsid w:val="00D53935"/>
    <w:rsid w:val="00D55C2E"/>
    <w:rsid w:val="00D561A9"/>
    <w:rsid w:val="00D5747E"/>
    <w:rsid w:val="00D604A5"/>
    <w:rsid w:val="00D61693"/>
    <w:rsid w:val="00D61B74"/>
    <w:rsid w:val="00D61C9C"/>
    <w:rsid w:val="00D62779"/>
    <w:rsid w:val="00D628E1"/>
    <w:rsid w:val="00D63ECB"/>
    <w:rsid w:val="00D65995"/>
    <w:rsid w:val="00D660A9"/>
    <w:rsid w:val="00D6685D"/>
    <w:rsid w:val="00D70986"/>
    <w:rsid w:val="00D70A62"/>
    <w:rsid w:val="00D70BFD"/>
    <w:rsid w:val="00D72D1F"/>
    <w:rsid w:val="00D73205"/>
    <w:rsid w:val="00D73D43"/>
    <w:rsid w:val="00D74C08"/>
    <w:rsid w:val="00D75635"/>
    <w:rsid w:val="00D769D4"/>
    <w:rsid w:val="00D76B21"/>
    <w:rsid w:val="00D77107"/>
    <w:rsid w:val="00D802E2"/>
    <w:rsid w:val="00D809F0"/>
    <w:rsid w:val="00D81316"/>
    <w:rsid w:val="00D82717"/>
    <w:rsid w:val="00D829C3"/>
    <w:rsid w:val="00D83B76"/>
    <w:rsid w:val="00D85573"/>
    <w:rsid w:val="00D86038"/>
    <w:rsid w:val="00D86EF3"/>
    <w:rsid w:val="00D90188"/>
    <w:rsid w:val="00D9142A"/>
    <w:rsid w:val="00D91DF3"/>
    <w:rsid w:val="00D92515"/>
    <w:rsid w:val="00D93156"/>
    <w:rsid w:val="00D94394"/>
    <w:rsid w:val="00D94A29"/>
    <w:rsid w:val="00D94FFD"/>
    <w:rsid w:val="00D957DE"/>
    <w:rsid w:val="00D96829"/>
    <w:rsid w:val="00D96B35"/>
    <w:rsid w:val="00D96D9B"/>
    <w:rsid w:val="00D97B6F"/>
    <w:rsid w:val="00D97D30"/>
    <w:rsid w:val="00DA07A3"/>
    <w:rsid w:val="00DA0922"/>
    <w:rsid w:val="00DA1AE5"/>
    <w:rsid w:val="00DA2196"/>
    <w:rsid w:val="00DA2431"/>
    <w:rsid w:val="00DA31B8"/>
    <w:rsid w:val="00DA36FC"/>
    <w:rsid w:val="00DA401E"/>
    <w:rsid w:val="00DA45FB"/>
    <w:rsid w:val="00DA48C7"/>
    <w:rsid w:val="00DA4AB0"/>
    <w:rsid w:val="00DA4DD5"/>
    <w:rsid w:val="00DA4FF7"/>
    <w:rsid w:val="00DA5A58"/>
    <w:rsid w:val="00DA6106"/>
    <w:rsid w:val="00DA6846"/>
    <w:rsid w:val="00DA6D08"/>
    <w:rsid w:val="00DA7487"/>
    <w:rsid w:val="00DA7884"/>
    <w:rsid w:val="00DA7AF3"/>
    <w:rsid w:val="00DB0279"/>
    <w:rsid w:val="00DB071A"/>
    <w:rsid w:val="00DB0798"/>
    <w:rsid w:val="00DB0879"/>
    <w:rsid w:val="00DB1147"/>
    <w:rsid w:val="00DB176B"/>
    <w:rsid w:val="00DB2E07"/>
    <w:rsid w:val="00DB327F"/>
    <w:rsid w:val="00DB368D"/>
    <w:rsid w:val="00DB3A4A"/>
    <w:rsid w:val="00DB4D29"/>
    <w:rsid w:val="00DB4DE2"/>
    <w:rsid w:val="00DB5554"/>
    <w:rsid w:val="00DB5B35"/>
    <w:rsid w:val="00DB5F56"/>
    <w:rsid w:val="00DB6521"/>
    <w:rsid w:val="00DB6718"/>
    <w:rsid w:val="00DB6BBE"/>
    <w:rsid w:val="00DB71B2"/>
    <w:rsid w:val="00DB7330"/>
    <w:rsid w:val="00DB7E4E"/>
    <w:rsid w:val="00DB7ED7"/>
    <w:rsid w:val="00DC0666"/>
    <w:rsid w:val="00DC1061"/>
    <w:rsid w:val="00DC20DB"/>
    <w:rsid w:val="00DC2887"/>
    <w:rsid w:val="00DC3792"/>
    <w:rsid w:val="00DC3BC5"/>
    <w:rsid w:val="00DC4ED6"/>
    <w:rsid w:val="00DC5287"/>
    <w:rsid w:val="00DC66BD"/>
    <w:rsid w:val="00DC7138"/>
    <w:rsid w:val="00DC7F17"/>
    <w:rsid w:val="00DD0CE7"/>
    <w:rsid w:val="00DD1955"/>
    <w:rsid w:val="00DD26BF"/>
    <w:rsid w:val="00DD2E39"/>
    <w:rsid w:val="00DD2E7A"/>
    <w:rsid w:val="00DD55C0"/>
    <w:rsid w:val="00DD63D7"/>
    <w:rsid w:val="00DD6427"/>
    <w:rsid w:val="00DD6D8E"/>
    <w:rsid w:val="00DD6EF7"/>
    <w:rsid w:val="00DD7167"/>
    <w:rsid w:val="00DD7431"/>
    <w:rsid w:val="00DE0636"/>
    <w:rsid w:val="00DE16D4"/>
    <w:rsid w:val="00DE1C90"/>
    <w:rsid w:val="00DE4265"/>
    <w:rsid w:val="00DE5845"/>
    <w:rsid w:val="00DE5A0A"/>
    <w:rsid w:val="00DE6259"/>
    <w:rsid w:val="00DE64B4"/>
    <w:rsid w:val="00DE69E4"/>
    <w:rsid w:val="00DF0F8F"/>
    <w:rsid w:val="00DF1455"/>
    <w:rsid w:val="00DF15E0"/>
    <w:rsid w:val="00DF2041"/>
    <w:rsid w:val="00DF2D8D"/>
    <w:rsid w:val="00DF389A"/>
    <w:rsid w:val="00DF3F69"/>
    <w:rsid w:val="00DF51D2"/>
    <w:rsid w:val="00DF690E"/>
    <w:rsid w:val="00E01151"/>
    <w:rsid w:val="00E011CD"/>
    <w:rsid w:val="00E0123D"/>
    <w:rsid w:val="00E01501"/>
    <w:rsid w:val="00E015C5"/>
    <w:rsid w:val="00E017AE"/>
    <w:rsid w:val="00E02F5D"/>
    <w:rsid w:val="00E02F87"/>
    <w:rsid w:val="00E0316D"/>
    <w:rsid w:val="00E03CEE"/>
    <w:rsid w:val="00E0465A"/>
    <w:rsid w:val="00E04C70"/>
    <w:rsid w:val="00E051EC"/>
    <w:rsid w:val="00E060BC"/>
    <w:rsid w:val="00E06871"/>
    <w:rsid w:val="00E06888"/>
    <w:rsid w:val="00E10950"/>
    <w:rsid w:val="00E121D9"/>
    <w:rsid w:val="00E12732"/>
    <w:rsid w:val="00E137DA"/>
    <w:rsid w:val="00E140B4"/>
    <w:rsid w:val="00E1434D"/>
    <w:rsid w:val="00E1474F"/>
    <w:rsid w:val="00E155AA"/>
    <w:rsid w:val="00E16650"/>
    <w:rsid w:val="00E16DF8"/>
    <w:rsid w:val="00E170CC"/>
    <w:rsid w:val="00E20546"/>
    <w:rsid w:val="00E20D5A"/>
    <w:rsid w:val="00E21D1D"/>
    <w:rsid w:val="00E2219C"/>
    <w:rsid w:val="00E22FF7"/>
    <w:rsid w:val="00E233BD"/>
    <w:rsid w:val="00E23B87"/>
    <w:rsid w:val="00E23C24"/>
    <w:rsid w:val="00E2569D"/>
    <w:rsid w:val="00E2611D"/>
    <w:rsid w:val="00E26518"/>
    <w:rsid w:val="00E3040F"/>
    <w:rsid w:val="00E305ED"/>
    <w:rsid w:val="00E3075D"/>
    <w:rsid w:val="00E30E84"/>
    <w:rsid w:val="00E310EE"/>
    <w:rsid w:val="00E3173F"/>
    <w:rsid w:val="00E3218D"/>
    <w:rsid w:val="00E326C7"/>
    <w:rsid w:val="00E32C36"/>
    <w:rsid w:val="00E351DF"/>
    <w:rsid w:val="00E36EEE"/>
    <w:rsid w:val="00E40FDD"/>
    <w:rsid w:val="00E41405"/>
    <w:rsid w:val="00E417C9"/>
    <w:rsid w:val="00E41DA0"/>
    <w:rsid w:val="00E41E47"/>
    <w:rsid w:val="00E423AE"/>
    <w:rsid w:val="00E4324C"/>
    <w:rsid w:val="00E43861"/>
    <w:rsid w:val="00E44254"/>
    <w:rsid w:val="00E44442"/>
    <w:rsid w:val="00E44776"/>
    <w:rsid w:val="00E447A9"/>
    <w:rsid w:val="00E45705"/>
    <w:rsid w:val="00E46391"/>
    <w:rsid w:val="00E4664D"/>
    <w:rsid w:val="00E4709E"/>
    <w:rsid w:val="00E500D9"/>
    <w:rsid w:val="00E509B4"/>
    <w:rsid w:val="00E51095"/>
    <w:rsid w:val="00E511FE"/>
    <w:rsid w:val="00E515DF"/>
    <w:rsid w:val="00E518CD"/>
    <w:rsid w:val="00E52A1D"/>
    <w:rsid w:val="00E5304F"/>
    <w:rsid w:val="00E53475"/>
    <w:rsid w:val="00E53A48"/>
    <w:rsid w:val="00E541F9"/>
    <w:rsid w:val="00E55895"/>
    <w:rsid w:val="00E6012F"/>
    <w:rsid w:val="00E60342"/>
    <w:rsid w:val="00E619A3"/>
    <w:rsid w:val="00E6454C"/>
    <w:rsid w:val="00E6497D"/>
    <w:rsid w:val="00E65A16"/>
    <w:rsid w:val="00E65E8E"/>
    <w:rsid w:val="00E66F60"/>
    <w:rsid w:val="00E70AAB"/>
    <w:rsid w:val="00E70F33"/>
    <w:rsid w:val="00E71412"/>
    <w:rsid w:val="00E73360"/>
    <w:rsid w:val="00E73BF8"/>
    <w:rsid w:val="00E741BE"/>
    <w:rsid w:val="00E743AC"/>
    <w:rsid w:val="00E745B4"/>
    <w:rsid w:val="00E755B6"/>
    <w:rsid w:val="00E756AC"/>
    <w:rsid w:val="00E775DE"/>
    <w:rsid w:val="00E807FF"/>
    <w:rsid w:val="00E80C54"/>
    <w:rsid w:val="00E81E69"/>
    <w:rsid w:val="00E82D52"/>
    <w:rsid w:val="00E83480"/>
    <w:rsid w:val="00E837E7"/>
    <w:rsid w:val="00E839E5"/>
    <w:rsid w:val="00E860FA"/>
    <w:rsid w:val="00E86E43"/>
    <w:rsid w:val="00E86F35"/>
    <w:rsid w:val="00E86FA2"/>
    <w:rsid w:val="00E877A9"/>
    <w:rsid w:val="00E87BC9"/>
    <w:rsid w:val="00E909D7"/>
    <w:rsid w:val="00E915B2"/>
    <w:rsid w:val="00E91920"/>
    <w:rsid w:val="00E91FBA"/>
    <w:rsid w:val="00E91FFB"/>
    <w:rsid w:val="00E920F6"/>
    <w:rsid w:val="00E92A5C"/>
    <w:rsid w:val="00E92A8E"/>
    <w:rsid w:val="00E95006"/>
    <w:rsid w:val="00E956FB"/>
    <w:rsid w:val="00E9581C"/>
    <w:rsid w:val="00E95EA4"/>
    <w:rsid w:val="00E9696D"/>
    <w:rsid w:val="00E96B3A"/>
    <w:rsid w:val="00EA02AA"/>
    <w:rsid w:val="00EA065F"/>
    <w:rsid w:val="00EA09B9"/>
    <w:rsid w:val="00EA200D"/>
    <w:rsid w:val="00EA31FF"/>
    <w:rsid w:val="00EA56A5"/>
    <w:rsid w:val="00EA5D24"/>
    <w:rsid w:val="00EA5DD4"/>
    <w:rsid w:val="00EA5EA1"/>
    <w:rsid w:val="00EA66C8"/>
    <w:rsid w:val="00EA6DD0"/>
    <w:rsid w:val="00EA6F66"/>
    <w:rsid w:val="00EA743E"/>
    <w:rsid w:val="00EA7776"/>
    <w:rsid w:val="00EB02F1"/>
    <w:rsid w:val="00EB0A5E"/>
    <w:rsid w:val="00EB1011"/>
    <w:rsid w:val="00EB10A7"/>
    <w:rsid w:val="00EB1914"/>
    <w:rsid w:val="00EB1A2D"/>
    <w:rsid w:val="00EB2469"/>
    <w:rsid w:val="00EB312F"/>
    <w:rsid w:val="00EB4B3F"/>
    <w:rsid w:val="00EB4FD8"/>
    <w:rsid w:val="00EB5701"/>
    <w:rsid w:val="00EB6F82"/>
    <w:rsid w:val="00EB7A43"/>
    <w:rsid w:val="00EB7F0C"/>
    <w:rsid w:val="00EC116D"/>
    <w:rsid w:val="00EC1510"/>
    <w:rsid w:val="00EC1E2B"/>
    <w:rsid w:val="00EC4316"/>
    <w:rsid w:val="00EC5A97"/>
    <w:rsid w:val="00EC5CB7"/>
    <w:rsid w:val="00EC66C2"/>
    <w:rsid w:val="00EC6884"/>
    <w:rsid w:val="00EC6D2E"/>
    <w:rsid w:val="00EC6E7A"/>
    <w:rsid w:val="00EC70B1"/>
    <w:rsid w:val="00EC78BE"/>
    <w:rsid w:val="00EC7F95"/>
    <w:rsid w:val="00ED1964"/>
    <w:rsid w:val="00ED220B"/>
    <w:rsid w:val="00ED2963"/>
    <w:rsid w:val="00ED31A0"/>
    <w:rsid w:val="00ED3294"/>
    <w:rsid w:val="00ED37E1"/>
    <w:rsid w:val="00ED3A1E"/>
    <w:rsid w:val="00ED3D4C"/>
    <w:rsid w:val="00ED44E9"/>
    <w:rsid w:val="00ED5972"/>
    <w:rsid w:val="00ED5CAF"/>
    <w:rsid w:val="00ED7A15"/>
    <w:rsid w:val="00EE05A2"/>
    <w:rsid w:val="00EE05EA"/>
    <w:rsid w:val="00EE0767"/>
    <w:rsid w:val="00EE26F7"/>
    <w:rsid w:val="00EE466E"/>
    <w:rsid w:val="00EE507B"/>
    <w:rsid w:val="00EE5DE9"/>
    <w:rsid w:val="00EE6D7C"/>
    <w:rsid w:val="00EE7CA8"/>
    <w:rsid w:val="00EF020F"/>
    <w:rsid w:val="00EF0417"/>
    <w:rsid w:val="00EF17FE"/>
    <w:rsid w:val="00EF1CFF"/>
    <w:rsid w:val="00EF2CCE"/>
    <w:rsid w:val="00EF2D06"/>
    <w:rsid w:val="00EF3005"/>
    <w:rsid w:val="00EF32A1"/>
    <w:rsid w:val="00EF32E9"/>
    <w:rsid w:val="00EF4945"/>
    <w:rsid w:val="00EF4BC3"/>
    <w:rsid w:val="00EF526E"/>
    <w:rsid w:val="00EF5745"/>
    <w:rsid w:val="00EF60B4"/>
    <w:rsid w:val="00EF6DB3"/>
    <w:rsid w:val="00EF708D"/>
    <w:rsid w:val="00F001B7"/>
    <w:rsid w:val="00F00677"/>
    <w:rsid w:val="00F00C9C"/>
    <w:rsid w:val="00F01C7C"/>
    <w:rsid w:val="00F01DEF"/>
    <w:rsid w:val="00F024C6"/>
    <w:rsid w:val="00F03129"/>
    <w:rsid w:val="00F03DA3"/>
    <w:rsid w:val="00F04389"/>
    <w:rsid w:val="00F04BBD"/>
    <w:rsid w:val="00F04F89"/>
    <w:rsid w:val="00F050B9"/>
    <w:rsid w:val="00F05E2E"/>
    <w:rsid w:val="00F06C11"/>
    <w:rsid w:val="00F076D5"/>
    <w:rsid w:val="00F105A6"/>
    <w:rsid w:val="00F10865"/>
    <w:rsid w:val="00F10906"/>
    <w:rsid w:val="00F10974"/>
    <w:rsid w:val="00F10CFB"/>
    <w:rsid w:val="00F119BF"/>
    <w:rsid w:val="00F128AA"/>
    <w:rsid w:val="00F1338B"/>
    <w:rsid w:val="00F13A95"/>
    <w:rsid w:val="00F146F4"/>
    <w:rsid w:val="00F15461"/>
    <w:rsid w:val="00F15B8C"/>
    <w:rsid w:val="00F1612C"/>
    <w:rsid w:val="00F16C37"/>
    <w:rsid w:val="00F17859"/>
    <w:rsid w:val="00F201FB"/>
    <w:rsid w:val="00F202FB"/>
    <w:rsid w:val="00F2099C"/>
    <w:rsid w:val="00F20AE2"/>
    <w:rsid w:val="00F20DAE"/>
    <w:rsid w:val="00F22FEE"/>
    <w:rsid w:val="00F260D5"/>
    <w:rsid w:val="00F30059"/>
    <w:rsid w:val="00F31700"/>
    <w:rsid w:val="00F31AA6"/>
    <w:rsid w:val="00F33448"/>
    <w:rsid w:val="00F33FC7"/>
    <w:rsid w:val="00F3451A"/>
    <w:rsid w:val="00F34D28"/>
    <w:rsid w:val="00F362D7"/>
    <w:rsid w:val="00F36339"/>
    <w:rsid w:val="00F365FF"/>
    <w:rsid w:val="00F37107"/>
    <w:rsid w:val="00F373FC"/>
    <w:rsid w:val="00F40067"/>
    <w:rsid w:val="00F4051A"/>
    <w:rsid w:val="00F40968"/>
    <w:rsid w:val="00F41271"/>
    <w:rsid w:val="00F4153E"/>
    <w:rsid w:val="00F419A5"/>
    <w:rsid w:val="00F425A1"/>
    <w:rsid w:val="00F43781"/>
    <w:rsid w:val="00F4399A"/>
    <w:rsid w:val="00F44071"/>
    <w:rsid w:val="00F443F4"/>
    <w:rsid w:val="00F44920"/>
    <w:rsid w:val="00F4657E"/>
    <w:rsid w:val="00F46958"/>
    <w:rsid w:val="00F47618"/>
    <w:rsid w:val="00F50642"/>
    <w:rsid w:val="00F50666"/>
    <w:rsid w:val="00F525DC"/>
    <w:rsid w:val="00F5290F"/>
    <w:rsid w:val="00F5346E"/>
    <w:rsid w:val="00F5347E"/>
    <w:rsid w:val="00F53B76"/>
    <w:rsid w:val="00F5426A"/>
    <w:rsid w:val="00F55082"/>
    <w:rsid w:val="00F55F50"/>
    <w:rsid w:val="00F562E6"/>
    <w:rsid w:val="00F563E2"/>
    <w:rsid w:val="00F56536"/>
    <w:rsid w:val="00F5675E"/>
    <w:rsid w:val="00F60705"/>
    <w:rsid w:val="00F60903"/>
    <w:rsid w:val="00F60D70"/>
    <w:rsid w:val="00F617B8"/>
    <w:rsid w:val="00F61D0B"/>
    <w:rsid w:val="00F62F55"/>
    <w:rsid w:val="00F64156"/>
    <w:rsid w:val="00F6442D"/>
    <w:rsid w:val="00F666FC"/>
    <w:rsid w:val="00F6799C"/>
    <w:rsid w:val="00F67C5B"/>
    <w:rsid w:val="00F711D1"/>
    <w:rsid w:val="00F719EB"/>
    <w:rsid w:val="00F71A70"/>
    <w:rsid w:val="00F743D6"/>
    <w:rsid w:val="00F746B2"/>
    <w:rsid w:val="00F76103"/>
    <w:rsid w:val="00F76113"/>
    <w:rsid w:val="00F77ADD"/>
    <w:rsid w:val="00F80258"/>
    <w:rsid w:val="00F807AE"/>
    <w:rsid w:val="00F80827"/>
    <w:rsid w:val="00F8122D"/>
    <w:rsid w:val="00F8206B"/>
    <w:rsid w:val="00F826D6"/>
    <w:rsid w:val="00F82C9D"/>
    <w:rsid w:val="00F82D91"/>
    <w:rsid w:val="00F83906"/>
    <w:rsid w:val="00F8390E"/>
    <w:rsid w:val="00F843B4"/>
    <w:rsid w:val="00F84FDE"/>
    <w:rsid w:val="00F85299"/>
    <w:rsid w:val="00F86C33"/>
    <w:rsid w:val="00F8710A"/>
    <w:rsid w:val="00F8761D"/>
    <w:rsid w:val="00F908EA"/>
    <w:rsid w:val="00F90C87"/>
    <w:rsid w:val="00F919B2"/>
    <w:rsid w:val="00F919F6"/>
    <w:rsid w:val="00F91BCC"/>
    <w:rsid w:val="00F91DFA"/>
    <w:rsid w:val="00F9302E"/>
    <w:rsid w:val="00F93871"/>
    <w:rsid w:val="00F9516D"/>
    <w:rsid w:val="00F95A8C"/>
    <w:rsid w:val="00F95EF4"/>
    <w:rsid w:val="00F9602E"/>
    <w:rsid w:val="00F96F15"/>
    <w:rsid w:val="00F97E9E"/>
    <w:rsid w:val="00FA10B8"/>
    <w:rsid w:val="00FA1C97"/>
    <w:rsid w:val="00FA22F1"/>
    <w:rsid w:val="00FA2A2D"/>
    <w:rsid w:val="00FA2F22"/>
    <w:rsid w:val="00FA30AA"/>
    <w:rsid w:val="00FA44A0"/>
    <w:rsid w:val="00FA56CD"/>
    <w:rsid w:val="00FA57EE"/>
    <w:rsid w:val="00FA64A2"/>
    <w:rsid w:val="00FA66B8"/>
    <w:rsid w:val="00FA68E5"/>
    <w:rsid w:val="00FA7820"/>
    <w:rsid w:val="00FB01C5"/>
    <w:rsid w:val="00FB022B"/>
    <w:rsid w:val="00FB040E"/>
    <w:rsid w:val="00FB0440"/>
    <w:rsid w:val="00FB0D3A"/>
    <w:rsid w:val="00FB0EA3"/>
    <w:rsid w:val="00FB1A93"/>
    <w:rsid w:val="00FB202C"/>
    <w:rsid w:val="00FB3240"/>
    <w:rsid w:val="00FB459B"/>
    <w:rsid w:val="00FB4F0A"/>
    <w:rsid w:val="00FB4F58"/>
    <w:rsid w:val="00FB7221"/>
    <w:rsid w:val="00FC0903"/>
    <w:rsid w:val="00FC0ABF"/>
    <w:rsid w:val="00FC0C40"/>
    <w:rsid w:val="00FC10A1"/>
    <w:rsid w:val="00FC18B8"/>
    <w:rsid w:val="00FC28FF"/>
    <w:rsid w:val="00FC32BC"/>
    <w:rsid w:val="00FC394E"/>
    <w:rsid w:val="00FC3AA1"/>
    <w:rsid w:val="00FC4978"/>
    <w:rsid w:val="00FC49EB"/>
    <w:rsid w:val="00FC60F7"/>
    <w:rsid w:val="00FC6219"/>
    <w:rsid w:val="00FC663B"/>
    <w:rsid w:val="00FD0814"/>
    <w:rsid w:val="00FD0B63"/>
    <w:rsid w:val="00FD23B9"/>
    <w:rsid w:val="00FD378D"/>
    <w:rsid w:val="00FD4537"/>
    <w:rsid w:val="00FD4AEC"/>
    <w:rsid w:val="00FD4B10"/>
    <w:rsid w:val="00FD4C29"/>
    <w:rsid w:val="00FD5344"/>
    <w:rsid w:val="00FD60E8"/>
    <w:rsid w:val="00FD6317"/>
    <w:rsid w:val="00FD63BA"/>
    <w:rsid w:val="00FD6E91"/>
    <w:rsid w:val="00FD750B"/>
    <w:rsid w:val="00FD7A48"/>
    <w:rsid w:val="00FE02EA"/>
    <w:rsid w:val="00FE154A"/>
    <w:rsid w:val="00FE15C7"/>
    <w:rsid w:val="00FE17E9"/>
    <w:rsid w:val="00FE1C37"/>
    <w:rsid w:val="00FE1DE3"/>
    <w:rsid w:val="00FE2425"/>
    <w:rsid w:val="00FE2752"/>
    <w:rsid w:val="00FE29FB"/>
    <w:rsid w:val="00FE38F1"/>
    <w:rsid w:val="00FE4A27"/>
    <w:rsid w:val="00FE4E81"/>
    <w:rsid w:val="00FE4ED4"/>
    <w:rsid w:val="00FE567A"/>
    <w:rsid w:val="00FE605E"/>
    <w:rsid w:val="00FE60A3"/>
    <w:rsid w:val="00FE6E92"/>
    <w:rsid w:val="00FE78DE"/>
    <w:rsid w:val="00FE7D0E"/>
    <w:rsid w:val="00FE7D68"/>
    <w:rsid w:val="00FF0746"/>
    <w:rsid w:val="00FF114D"/>
    <w:rsid w:val="00FF18C7"/>
    <w:rsid w:val="00FF19A2"/>
    <w:rsid w:val="00FF2F7E"/>
    <w:rsid w:val="00FF3744"/>
    <w:rsid w:val="00FF37FE"/>
    <w:rsid w:val="00FF491A"/>
    <w:rsid w:val="00FF5339"/>
    <w:rsid w:val="00FF5520"/>
    <w:rsid w:val="00FF55A5"/>
    <w:rsid w:val="00FF5AE9"/>
    <w:rsid w:val="00FF5C04"/>
    <w:rsid w:val="00FF61A6"/>
    <w:rsid w:val="00FF7039"/>
    <w:rsid w:val="00FF71B1"/>
    <w:rsid w:val="096B25CA"/>
  </w:rsids>
  <m:mathPr>
    <m:mathFont m:val="Cambria Math"/>
    <m:brkBin m:val="before"/>
    <m:brkBinSub m:val="--"/>
    <m:smallFrac m:val="1"/>
    <m:dispDef/>
    <m:lMargin m:val="0"/>
    <m:rMargin m:val="0"/>
    <m:defJc m:val="centerGroup"/>
    <m:wrapIndent m:val="1440"/>
    <m:intLim m:val="subSup"/>
    <m:naryLim m:val="subSup"/>
    <m:wrapRight m:val="1"/>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nhideWhenUsed="0" w:uiPriority="0" w:semiHidden="0" w:name="annotation text"/>
    <w:lsdException w:unhideWhenUsed="0" w:uiPriority="99"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99" w:semiHidden="0" w:name="Title"/>
    <w:lsdException w:uiPriority="0" w:name="Closing"/>
    <w:lsdException w:uiPriority="0" w:name="Signature"/>
    <w:lsdException w:qFormat="1" w:uiPriority="1" w:name="Default Paragraph Font"/>
    <w:lsdException w:unhideWhenUsed="0" w:uiPriority="99" w:semiHidden="0" w:name="Body Text"/>
    <w:lsdException w:unhideWhenUsed="0" w:uiPriority="99"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nhideWhenUsed="0" w:uiPriority="0" w:semiHidden="0" w:name="Note Heading"/>
    <w:lsdException w:unhideWhenUsed="0" w:uiPriority="99" w:semiHidden="0" w:name="Body Text 2"/>
    <w:lsdException w:unhideWhenUsed="0" w:uiPriority="0" w:semiHidden="0" w:name="Body Text 3"/>
    <w:lsdException w:unhideWhenUsed="0" w:uiPriority="0" w:semiHidden="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99" w:semiHidden="0" w:name="Strong"/>
    <w:lsdException w:qFormat="1" w:unhideWhenUsed="0" w:uiPriority="20" w:semiHidden="0" w:name="Emphasis"/>
    <w:lsdException w:uiPriority="0"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39"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w:hAnsi="Times" w:eastAsia="MS Mincho" w:cs="Times New Roman"/>
      <w:kern w:val="2"/>
      <w:sz w:val="24"/>
      <w:szCs w:val="24"/>
      <w:lang w:val="en-US" w:eastAsia="en-US" w:bidi="ar-SA"/>
    </w:rPr>
  </w:style>
  <w:style w:type="paragraph" w:styleId="2">
    <w:name w:val="heading 1"/>
    <w:basedOn w:val="1"/>
    <w:next w:val="1"/>
    <w:link w:val="27"/>
    <w:qFormat/>
    <w:uiPriority w:val="99"/>
    <w:pPr>
      <w:keepNext/>
      <w:jc w:val="center"/>
      <w:outlineLvl w:val="0"/>
    </w:pPr>
    <w:rPr>
      <w:rFonts w:ascii="Calibri" w:hAnsi="Calibri"/>
      <w:b/>
      <w:bCs/>
      <w:kern w:val="32"/>
      <w:sz w:val="32"/>
      <w:lang w:val="zh-CN"/>
    </w:rPr>
  </w:style>
  <w:style w:type="paragraph" w:styleId="3">
    <w:name w:val="heading 2"/>
    <w:basedOn w:val="1"/>
    <w:next w:val="1"/>
    <w:link w:val="28"/>
    <w:qFormat/>
    <w:uiPriority w:val="99"/>
    <w:pPr>
      <w:keepNext/>
      <w:jc w:val="both"/>
      <w:outlineLvl w:val="1"/>
    </w:pPr>
    <w:rPr>
      <w:rFonts w:ascii="Calibri" w:hAnsi="Calibri"/>
      <w:b/>
      <w:bCs/>
      <w:i/>
      <w:iCs/>
      <w:sz w:val="28"/>
      <w:lang w:val="zh-CN"/>
    </w:rPr>
  </w:style>
  <w:style w:type="paragraph" w:styleId="4">
    <w:name w:val="heading 3"/>
    <w:basedOn w:val="1"/>
    <w:next w:val="1"/>
    <w:link w:val="29"/>
    <w:qFormat/>
    <w:uiPriority w:val="99"/>
    <w:pPr>
      <w:keepNext/>
      <w:spacing w:line="360" w:lineRule="auto"/>
      <w:outlineLvl w:val="2"/>
    </w:pPr>
    <w:rPr>
      <w:rFonts w:ascii="Calibri" w:hAnsi="Calibri"/>
      <w:b/>
      <w:bCs/>
      <w:sz w:val="26"/>
      <w:lang w:val="zh-CN"/>
    </w:rPr>
  </w:style>
  <w:style w:type="paragraph" w:styleId="5">
    <w:name w:val="heading 4"/>
    <w:basedOn w:val="1"/>
    <w:next w:val="1"/>
    <w:link w:val="56"/>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9">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6">
    <w:name w:val="Document Map"/>
    <w:basedOn w:val="1"/>
    <w:link w:val="52"/>
    <w:semiHidden/>
    <w:unhideWhenUsed/>
    <w:uiPriority w:val="0"/>
    <w:rPr>
      <w:rFonts w:ascii="宋体" w:eastAsia="宋体"/>
    </w:rPr>
  </w:style>
  <w:style w:type="paragraph" w:styleId="7">
    <w:name w:val="annotation text"/>
    <w:basedOn w:val="1"/>
    <w:link w:val="38"/>
    <w:uiPriority w:val="0"/>
    <w:rPr>
      <w:lang w:val="zh-CN"/>
    </w:rPr>
  </w:style>
  <w:style w:type="paragraph" w:styleId="8">
    <w:name w:val="Body Text"/>
    <w:basedOn w:val="1"/>
    <w:link w:val="32"/>
    <w:uiPriority w:val="99"/>
    <w:pPr>
      <w:jc w:val="both"/>
    </w:pPr>
    <w:rPr>
      <w:lang w:val="zh-CN"/>
    </w:rPr>
  </w:style>
  <w:style w:type="paragraph" w:styleId="9">
    <w:name w:val="Body Text Indent"/>
    <w:basedOn w:val="1"/>
    <w:link w:val="31"/>
    <w:uiPriority w:val="99"/>
    <w:pPr>
      <w:spacing w:line="360" w:lineRule="auto"/>
      <w:jc w:val="both"/>
    </w:pPr>
    <w:rPr>
      <w:lang w:val="zh-CN"/>
    </w:rPr>
  </w:style>
  <w:style w:type="paragraph" w:styleId="10">
    <w:name w:val="Balloon Text"/>
    <w:basedOn w:val="1"/>
    <w:link w:val="39"/>
    <w:semiHidden/>
    <w:unhideWhenUsed/>
    <w:uiPriority w:val="99"/>
    <w:rPr>
      <w:rFonts w:ascii="Lucida Grande" w:hAnsi="Lucida Grande"/>
      <w:sz w:val="18"/>
      <w:szCs w:val="18"/>
      <w:lang w:val="zh-CN"/>
    </w:rPr>
  </w:style>
  <w:style w:type="paragraph" w:styleId="11">
    <w:name w:val="footer"/>
    <w:basedOn w:val="1"/>
    <w:link w:val="33"/>
    <w:uiPriority w:val="99"/>
    <w:pPr>
      <w:tabs>
        <w:tab w:val="center" w:pos="4320"/>
        <w:tab w:val="right" w:pos="8640"/>
      </w:tabs>
    </w:pPr>
    <w:rPr>
      <w:lang w:val="zh-CN"/>
    </w:rPr>
  </w:style>
  <w:style w:type="paragraph" w:styleId="12">
    <w:name w:val="header"/>
    <w:basedOn w:val="1"/>
    <w:link w:val="30"/>
    <w:uiPriority w:val="99"/>
    <w:pPr>
      <w:tabs>
        <w:tab w:val="center" w:pos="4320"/>
        <w:tab w:val="right" w:pos="8640"/>
      </w:tabs>
    </w:pPr>
    <w:rPr>
      <w:lang w:val="zh-CN"/>
    </w:rPr>
  </w:style>
  <w:style w:type="paragraph" w:styleId="13">
    <w:name w:val="Body Text 2"/>
    <w:basedOn w:val="1"/>
    <w:link w:val="35"/>
    <w:uiPriority w:val="99"/>
    <w:pPr>
      <w:jc w:val="both"/>
    </w:pPr>
    <w:rPr>
      <w:lang w:val="zh-CN"/>
    </w:rPr>
  </w:style>
  <w:style w:type="paragraph" w:styleId="14">
    <w:name w:val="Normal (Web)"/>
    <w:basedOn w:val="1"/>
    <w:uiPriority w:val="99"/>
    <w:pPr>
      <w:spacing w:before="100" w:after="100"/>
    </w:pPr>
    <w:rPr>
      <w:rFonts w:ascii="Times New Roman" w:hAnsi="Times New Roman"/>
    </w:rPr>
  </w:style>
  <w:style w:type="paragraph" w:styleId="15">
    <w:name w:val="Title"/>
    <w:basedOn w:val="1"/>
    <w:link w:val="34"/>
    <w:qFormat/>
    <w:uiPriority w:val="99"/>
    <w:pPr>
      <w:jc w:val="center"/>
    </w:pPr>
    <w:rPr>
      <w:rFonts w:ascii="Calibri" w:hAnsi="Calibri"/>
      <w:b/>
      <w:bCs/>
      <w:kern w:val="28"/>
      <w:sz w:val="32"/>
      <w:lang w:val="zh-CN"/>
    </w:rPr>
  </w:style>
  <w:style w:type="paragraph" w:styleId="16">
    <w:name w:val="annotation subject"/>
    <w:basedOn w:val="7"/>
    <w:next w:val="7"/>
    <w:link w:val="44"/>
    <w:qFormat/>
    <w:uiPriority w:val="0"/>
    <w:rPr>
      <w:b/>
      <w:bCs/>
      <w:sz w:val="20"/>
      <w:lang w:val="en-US"/>
    </w:rPr>
  </w:style>
  <w:style w:type="table" w:styleId="18">
    <w:name w:val="Table Grid"/>
    <w:basedOn w:val="17"/>
    <w:uiPriority w:val="39"/>
    <w:rPr>
      <w:rFonts w:ascii="Times New Roman" w:hAnsi="Times New Roman" w:eastAsia="宋体"/>
      <w:color w:val="000000" w:themeColor="text1"/>
      <w:kern w:val="0"/>
      <w:sz w:val="21"/>
      <w:szCs w:val="22"/>
      <w14:textFill>
        <w14:solidFill>
          <w14:schemeClr w14:val="tx1"/>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qFormat/>
    <w:uiPriority w:val="99"/>
    <w:rPr>
      <w:rFonts w:cs="Times New Roman"/>
      <w:b/>
    </w:rPr>
  </w:style>
  <w:style w:type="character" w:styleId="21">
    <w:name w:val="page number"/>
    <w:uiPriority w:val="99"/>
    <w:rPr>
      <w:rFonts w:cs="Times New Roman"/>
    </w:rPr>
  </w:style>
  <w:style w:type="character" w:styleId="22">
    <w:name w:val="FollowedHyperlink"/>
    <w:basedOn w:val="19"/>
    <w:semiHidden/>
    <w:unhideWhenUsed/>
    <w:uiPriority w:val="0"/>
    <w:rPr>
      <w:color w:val="800080" w:themeColor="followedHyperlink"/>
      <w:u w:val="single"/>
      <w14:textFill>
        <w14:solidFill>
          <w14:schemeClr w14:val="folHlink"/>
        </w14:solidFill>
      </w14:textFill>
    </w:rPr>
  </w:style>
  <w:style w:type="character" w:styleId="23">
    <w:name w:val="Emphasis"/>
    <w:basedOn w:val="19"/>
    <w:qFormat/>
    <w:uiPriority w:val="20"/>
    <w:rPr>
      <w:i/>
      <w:iCs/>
    </w:rPr>
  </w:style>
  <w:style w:type="character" w:styleId="24">
    <w:name w:val="line number"/>
    <w:basedOn w:val="19"/>
    <w:semiHidden/>
    <w:unhideWhenUsed/>
    <w:uiPriority w:val="0"/>
  </w:style>
  <w:style w:type="character" w:styleId="25">
    <w:name w:val="Hyperlink"/>
    <w:uiPriority w:val="99"/>
    <w:rPr>
      <w:rFonts w:cs="Times New Roman"/>
      <w:color w:val="0000FF"/>
      <w:u w:val="single"/>
    </w:rPr>
  </w:style>
  <w:style w:type="character" w:styleId="26">
    <w:name w:val="annotation reference"/>
    <w:uiPriority w:val="0"/>
    <w:rPr>
      <w:sz w:val="18"/>
      <w:szCs w:val="18"/>
    </w:rPr>
  </w:style>
  <w:style w:type="character" w:customStyle="1" w:styleId="27">
    <w:name w:val="标题 1 字符"/>
    <w:link w:val="2"/>
    <w:uiPriority w:val="99"/>
    <w:rPr>
      <w:rFonts w:ascii="Calibri" w:hAnsi="Calibri" w:cs="Times New Roman"/>
      <w:b/>
      <w:bCs/>
      <w:kern w:val="32"/>
      <w:sz w:val="32"/>
      <w:lang w:eastAsia="en-US"/>
    </w:rPr>
  </w:style>
  <w:style w:type="character" w:customStyle="1" w:styleId="28">
    <w:name w:val="标题 2 字符"/>
    <w:link w:val="3"/>
    <w:semiHidden/>
    <w:uiPriority w:val="99"/>
    <w:rPr>
      <w:rFonts w:ascii="Calibri" w:hAnsi="Calibri" w:cs="Times New Roman"/>
      <w:b/>
      <w:bCs/>
      <w:i/>
      <w:iCs/>
      <w:sz w:val="28"/>
      <w:lang w:eastAsia="en-US"/>
    </w:rPr>
  </w:style>
  <w:style w:type="character" w:customStyle="1" w:styleId="29">
    <w:name w:val="标题 3 字符"/>
    <w:link w:val="4"/>
    <w:semiHidden/>
    <w:uiPriority w:val="99"/>
    <w:rPr>
      <w:rFonts w:ascii="Calibri" w:hAnsi="Calibri" w:cs="Times New Roman"/>
      <w:b/>
      <w:bCs/>
      <w:sz w:val="26"/>
      <w:lang w:eastAsia="en-US"/>
    </w:rPr>
  </w:style>
  <w:style w:type="character" w:customStyle="1" w:styleId="30">
    <w:name w:val="页眉 字符"/>
    <w:link w:val="12"/>
    <w:uiPriority w:val="99"/>
    <w:rPr>
      <w:rFonts w:cs="Times New Roman"/>
      <w:sz w:val="24"/>
      <w:lang w:eastAsia="en-US"/>
    </w:rPr>
  </w:style>
  <w:style w:type="character" w:customStyle="1" w:styleId="31">
    <w:name w:val="正文文本缩进 字符"/>
    <w:link w:val="9"/>
    <w:semiHidden/>
    <w:uiPriority w:val="99"/>
    <w:rPr>
      <w:rFonts w:cs="Times New Roman"/>
      <w:sz w:val="24"/>
      <w:lang w:eastAsia="en-US"/>
    </w:rPr>
  </w:style>
  <w:style w:type="character" w:customStyle="1" w:styleId="32">
    <w:name w:val="正文文本 字符"/>
    <w:link w:val="8"/>
    <w:semiHidden/>
    <w:uiPriority w:val="99"/>
    <w:rPr>
      <w:rFonts w:cs="Times New Roman"/>
      <w:sz w:val="24"/>
      <w:lang w:eastAsia="en-US"/>
    </w:rPr>
  </w:style>
  <w:style w:type="character" w:customStyle="1" w:styleId="33">
    <w:name w:val="页脚 字符"/>
    <w:link w:val="11"/>
    <w:uiPriority w:val="99"/>
    <w:rPr>
      <w:rFonts w:cs="Times New Roman"/>
      <w:sz w:val="24"/>
      <w:lang w:eastAsia="en-US"/>
    </w:rPr>
  </w:style>
  <w:style w:type="character" w:customStyle="1" w:styleId="34">
    <w:name w:val="标题 字符"/>
    <w:link w:val="15"/>
    <w:uiPriority w:val="99"/>
    <w:rPr>
      <w:rFonts w:ascii="Calibri" w:hAnsi="Calibri" w:cs="Times New Roman"/>
      <w:b/>
      <w:bCs/>
      <w:kern w:val="28"/>
      <w:sz w:val="32"/>
      <w:lang w:eastAsia="en-US"/>
    </w:rPr>
  </w:style>
  <w:style w:type="character" w:customStyle="1" w:styleId="35">
    <w:name w:val="正文文本 2 字符"/>
    <w:link w:val="13"/>
    <w:semiHidden/>
    <w:uiPriority w:val="99"/>
    <w:rPr>
      <w:rFonts w:cs="Times New Roman"/>
      <w:sz w:val="24"/>
      <w:lang w:eastAsia="en-US"/>
    </w:rPr>
  </w:style>
  <w:style w:type="paragraph" w:customStyle="1" w:styleId="36">
    <w:name w:val="Text"/>
    <w:basedOn w:val="1"/>
    <w:uiPriority w:val="99"/>
    <w:pPr>
      <w:ind w:firstLine="720"/>
      <w:jc w:val="both"/>
    </w:pPr>
    <w:rPr>
      <w:rFonts w:ascii="Arial" w:hAnsi="Arial" w:cs="Arial"/>
      <w:sz w:val="22"/>
      <w:szCs w:val="22"/>
    </w:rPr>
  </w:style>
  <w:style w:type="paragraph" w:customStyle="1" w:styleId="37">
    <w:name w:val="Medium Grid 1 - Accent 21"/>
    <w:basedOn w:val="1"/>
    <w:qFormat/>
    <w:uiPriority w:val="99"/>
    <w:pPr>
      <w:ind w:left="720"/>
      <w:contextualSpacing/>
    </w:pPr>
  </w:style>
  <w:style w:type="character" w:customStyle="1" w:styleId="38">
    <w:name w:val="批注文字 字符"/>
    <w:link w:val="7"/>
    <w:uiPriority w:val="0"/>
    <w:rPr>
      <w:sz w:val="24"/>
      <w:lang w:eastAsia="en-US"/>
    </w:rPr>
  </w:style>
  <w:style w:type="character" w:customStyle="1" w:styleId="39">
    <w:name w:val="批注框文本 字符"/>
    <w:link w:val="10"/>
    <w:semiHidden/>
    <w:uiPriority w:val="99"/>
    <w:rPr>
      <w:rFonts w:ascii="Lucida Grande" w:hAnsi="Lucida Grande"/>
      <w:sz w:val="18"/>
      <w:szCs w:val="18"/>
      <w:lang w:eastAsia="en-US"/>
    </w:rPr>
  </w:style>
  <w:style w:type="paragraph" w:customStyle="1" w:styleId="40">
    <w:name w:val="Colorful List - Accent 11"/>
    <w:basedOn w:val="1"/>
    <w:qFormat/>
    <w:uiPriority w:val="34"/>
    <w:pPr>
      <w:spacing w:after="200" w:line="276" w:lineRule="auto"/>
      <w:ind w:left="720"/>
      <w:contextualSpacing/>
    </w:pPr>
    <w:rPr>
      <w:rFonts w:ascii="Calibri" w:hAnsi="Calibri" w:eastAsia="宋体"/>
      <w:sz w:val="22"/>
      <w:szCs w:val="22"/>
      <w:lang w:eastAsia="zh-CN"/>
    </w:rPr>
  </w:style>
  <w:style w:type="paragraph" w:customStyle="1" w:styleId="41">
    <w:name w:val="citation"/>
    <w:basedOn w:val="1"/>
    <w:uiPriority w:val="0"/>
    <w:pPr>
      <w:spacing w:before="100" w:beforeAutospacing="1" w:after="100" w:afterAutospacing="1"/>
    </w:pPr>
    <w:rPr>
      <w:rFonts w:ascii="Times New Roman" w:hAnsi="Times New Roman" w:eastAsia="Times New Roman"/>
      <w:lang w:eastAsia="zh-CN"/>
    </w:rPr>
  </w:style>
  <w:style w:type="paragraph" w:customStyle="1" w:styleId="42">
    <w:name w:val="auth_list"/>
    <w:basedOn w:val="1"/>
    <w:uiPriority w:val="0"/>
    <w:pPr>
      <w:spacing w:before="100" w:beforeAutospacing="1" w:after="100" w:afterAutospacing="1"/>
    </w:pPr>
    <w:rPr>
      <w:rFonts w:ascii="Times New Roman" w:hAnsi="Times New Roman" w:eastAsia="Times New Roman"/>
      <w:lang w:eastAsia="zh-CN"/>
    </w:rPr>
  </w:style>
  <w:style w:type="character" w:customStyle="1" w:styleId="43">
    <w:name w:val="apple-converted-space"/>
    <w:basedOn w:val="19"/>
    <w:uiPriority w:val="0"/>
  </w:style>
  <w:style w:type="character" w:customStyle="1" w:styleId="44">
    <w:name w:val="批注主题 字符"/>
    <w:basedOn w:val="38"/>
    <w:link w:val="16"/>
    <w:uiPriority w:val="0"/>
    <w:rPr>
      <w:b/>
      <w:bCs/>
      <w:sz w:val="24"/>
      <w:lang w:eastAsia="en-US"/>
    </w:rPr>
  </w:style>
  <w:style w:type="paragraph" w:styleId="45">
    <w:name w:val="List Paragraph"/>
    <w:basedOn w:val="1"/>
    <w:qFormat/>
    <w:uiPriority w:val="0"/>
    <w:pPr>
      <w:ind w:left="720"/>
      <w:contextualSpacing/>
    </w:pPr>
  </w:style>
  <w:style w:type="character" w:customStyle="1" w:styleId="46">
    <w:name w:val="Unresolved Mention1"/>
    <w:basedOn w:val="19"/>
    <w:semiHidden/>
    <w:unhideWhenUsed/>
    <w:uiPriority w:val="99"/>
    <w:rPr>
      <w:color w:val="605E5C"/>
      <w:shd w:val="clear" w:color="auto" w:fill="E1DFDD"/>
    </w:rPr>
  </w:style>
  <w:style w:type="paragraph" w:customStyle="1" w:styleId="47">
    <w:name w:val="EndNote Bibliography Title"/>
    <w:basedOn w:val="1"/>
    <w:link w:val="48"/>
    <w:uiPriority w:val="0"/>
    <w:pPr>
      <w:jc w:val="center"/>
    </w:pPr>
    <w:rPr>
      <w:rFonts w:cs="Times"/>
    </w:rPr>
  </w:style>
  <w:style w:type="character" w:customStyle="1" w:styleId="48">
    <w:name w:val="EndNote Bibliography Title Char"/>
    <w:basedOn w:val="19"/>
    <w:link w:val="47"/>
    <w:uiPriority w:val="0"/>
    <w:rPr>
      <w:rFonts w:cs="Times"/>
      <w:lang w:eastAsia="en-US"/>
    </w:rPr>
  </w:style>
  <w:style w:type="paragraph" w:customStyle="1" w:styleId="49">
    <w:name w:val="EndNote Bibliography"/>
    <w:basedOn w:val="1"/>
    <w:link w:val="50"/>
    <w:uiPriority w:val="0"/>
    <w:rPr>
      <w:rFonts w:cs="Times"/>
    </w:rPr>
  </w:style>
  <w:style w:type="character" w:customStyle="1" w:styleId="50">
    <w:name w:val="EndNote Bibliography Char"/>
    <w:basedOn w:val="19"/>
    <w:link w:val="49"/>
    <w:uiPriority w:val="0"/>
    <w:rPr>
      <w:rFonts w:cs="Times"/>
      <w:lang w:eastAsia="en-US"/>
    </w:rPr>
  </w:style>
  <w:style w:type="character" w:customStyle="1" w:styleId="51">
    <w:name w:val="mwe-math-mathml-inline"/>
    <w:basedOn w:val="19"/>
    <w:uiPriority w:val="0"/>
  </w:style>
  <w:style w:type="character" w:customStyle="1" w:styleId="52">
    <w:name w:val="文档结构图 字符"/>
    <w:basedOn w:val="19"/>
    <w:link w:val="6"/>
    <w:semiHidden/>
    <w:uiPriority w:val="0"/>
    <w:rPr>
      <w:rFonts w:ascii="宋体" w:eastAsia="宋体"/>
      <w:lang w:eastAsia="en-US"/>
    </w:rPr>
  </w:style>
  <w:style w:type="character" w:styleId="53">
    <w:name w:val="Placeholder Text"/>
    <w:basedOn w:val="19"/>
    <w:semiHidden/>
    <w:uiPriority w:val="99"/>
    <w:rPr>
      <w:color w:val="808080"/>
    </w:rPr>
  </w:style>
  <w:style w:type="character" w:customStyle="1" w:styleId="54">
    <w:name w:val="tran"/>
    <w:basedOn w:val="19"/>
    <w:uiPriority w:val="0"/>
  </w:style>
  <w:style w:type="paragraph" w:customStyle="1" w:styleId="55">
    <w:name w:val="Revision"/>
    <w:hidden/>
    <w:semiHidden/>
    <w:uiPriority w:val="0"/>
    <w:rPr>
      <w:rFonts w:ascii="Times" w:hAnsi="Times" w:eastAsia="MS Mincho" w:cs="Times New Roman"/>
      <w:kern w:val="2"/>
      <w:sz w:val="24"/>
      <w:szCs w:val="24"/>
      <w:lang w:val="en-US" w:eastAsia="en-US" w:bidi="ar-SA"/>
    </w:rPr>
  </w:style>
  <w:style w:type="character" w:customStyle="1" w:styleId="56">
    <w:name w:val="标题 4 字符"/>
    <w:basedOn w:val="19"/>
    <w:link w:val="5"/>
    <w:semiHidden/>
    <w:uiPriority w:val="0"/>
    <w:rPr>
      <w:rFonts w:asciiTheme="majorHAnsi" w:hAnsiTheme="majorHAnsi" w:eastAsiaTheme="majorEastAsia" w:cstheme="majorBidi"/>
      <w:b/>
      <w:bCs/>
      <w:sz w:val="28"/>
      <w:szCs w:val="28"/>
      <w:lang w:eastAsia="en-US"/>
    </w:rPr>
  </w:style>
  <w:style w:type="character" w:customStyle="1" w:styleId="57">
    <w:name w:val="skip"/>
    <w:basedOn w:val="19"/>
    <w:uiPriority w:val="0"/>
  </w:style>
  <w:style w:type="table" w:customStyle="1" w:styleId="58">
    <w:name w:val="网格型1"/>
    <w:basedOn w:val="17"/>
    <w:uiPriority w:val="39"/>
    <w:rPr>
      <w:rFonts w:ascii="Times New Roman" w:hAnsi="Times New Roman" w:eastAsia="宋体"/>
      <w:color w:val="000000" w:themeColor="text1"/>
      <w:kern w:val="0"/>
      <w:sz w:val="21"/>
      <w:szCs w:val="22"/>
      <w14:textFill>
        <w14:solidFill>
          <w14:schemeClr w14:val="tx1"/>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6BB6A0-EB84-4637-A73C-FE7DCB71EB24}">
  <ds:schemaRefs/>
</ds:datastoreItem>
</file>

<file path=docProps/app.xml><?xml version="1.0" encoding="utf-8"?>
<Properties xmlns="http://schemas.openxmlformats.org/officeDocument/2006/extended-properties" xmlns:vt="http://schemas.openxmlformats.org/officeDocument/2006/docPropsVTypes">
  <Template>Normal</Template>
  <Company>ZJU</Company>
  <Pages>1</Pages>
  <Words>18146</Words>
  <Characters>103437</Characters>
  <Lines>861</Lines>
  <Paragraphs>242</Paragraphs>
  <TotalTime>3</TotalTime>
  <ScaleCrop>false</ScaleCrop>
  <LinksUpToDate>false</LinksUpToDate>
  <CharactersWithSpaces>121341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2021-04-22T04:33:00Z</dcterms:created>
  <dc:creator>Shen Lab</dc:creator>
  <cp:lastModifiedBy>李敬宇</cp:lastModifiedBy>
  <cp:lastPrinted>2021-04-12T13:14:00Z</cp:lastPrinted>
  <dcterms:modified xsi:type="dcterms:W3CDTF">2021-08-26T13:10:20Z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